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A762E" w14:textId="77777777" w:rsidR="000831FE" w:rsidRDefault="000831FE">
      <w:pPr>
        <w:spacing w:after="160"/>
        <w:contextualSpacing/>
        <w:rPr>
          <w:ins w:id="0" w:author="Nelson Foster" w:date="2017-03-02T19:43:00Z"/>
          <w:b/>
        </w:rPr>
        <w:pPrChange w:id="1" w:author="Sadaf Asrar" w:date="2017-02-28T09:17:00Z">
          <w:pPr>
            <w:pStyle w:val="ListParagraph"/>
            <w:numPr>
              <w:ilvl w:val="1"/>
              <w:numId w:val="7"/>
            </w:numPr>
            <w:spacing w:after="160"/>
            <w:ind w:left="1440" w:hanging="360"/>
          </w:pPr>
        </w:pPrChange>
      </w:pPr>
    </w:p>
    <w:p w14:paraId="066497AF" w14:textId="77777777" w:rsidR="000831FE" w:rsidRDefault="000831FE">
      <w:pPr>
        <w:pStyle w:val="ListParagraph"/>
        <w:spacing w:after="160"/>
        <w:rPr>
          <w:ins w:id="2" w:author="Nelson Foster" w:date="2017-03-02T19:43:00Z"/>
        </w:rPr>
        <w:pPrChange w:id="3" w:author="Nelson Foster" w:date="2017-03-02T19:43:00Z">
          <w:pPr>
            <w:pStyle w:val="ListParagraph"/>
            <w:numPr>
              <w:ilvl w:val="1"/>
              <w:numId w:val="7"/>
            </w:numPr>
            <w:spacing w:after="160"/>
            <w:ind w:left="1440" w:hanging="360"/>
          </w:pPr>
        </w:pPrChange>
      </w:pPr>
    </w:p>
    <w:p w14:paraId="34BE29D4" w14:textId="77777777" w:rsidR="000831FE" w:rsidRDefault="000831FE">
      <w:pPr>
        <w:pStyle w:val="ListParagraph"/>
        <w:spacing w:after="160"/>
        <w:rPr>
          <w:ins w:id="4" w:author="Nelson Foster" w:date="2017-03-02T19:43:00Z"/>
        </w:rPr>
        <w:pPrChange w:id="5" w:author="Nelson Foster" w:date="2017-03-02T19:43:00Z">
          <w:pPr>
            <w:pStyle w:val="ListParagraph"/>
            <w:numPr>
              <w:ilvl w:val="1"/>
              <w:numId w:val="7"/>
            </w:numPr>
            <w:spacing w:after="160"/>
            <w:ind w:left="1440" w:hanging="360"/>
          </w:pPr>
        </w:pPrChange>
      </w:pPr>
    </w:p>
    <w:p w14:paraId="39059FF9" w14:textId="77777777" w:rsidR="000831FE" w:rsidRDefault="000831FE">
      <w:pPr>
        <w:pStyle w:val="ListParagraph"/>
        <w:spacing w:after="160"/>
        <w:rPr>
          <w:ins w:id="6" w:author="Nelson Foster" w:date="2017-03-02T19:43:00Z"/>
        </w:rPr>
        <w:pPrChange w:id="7" w:author="Nelson Foster" w:date="2017-03-02T19:43:00Z">
          <w:pPr>
            <w:pStyle w:val="ListParagraph"/>
            <w:numPr>
              <w:ilvl w:val="1"/>
              <w:numId w:val="7"/>
            </w:numPr>
            <w:spacing w:after="160"/>
            <w:ind w:left="1440" w:hanging="360"/>
          </w:pPr>
        </w:pPrChange>
      </w:pPr>
    </w:p>
    <w:p w14:paraId="27D6D851" w14:textId="052D43FF" w:rsidR="000831FE" w:rsidRDefault="000831FE">
      <w:pPr>
        <w:pStyle w:val="ListParagraph"/>
        <w:spacing w:after="160"/>
        <w:rPr>
          <w:ins w:id="8" w:author="Nelson Foster" w:date="2017-03-02T19:43:00Z"/>
        </w:rPr>
        <w:pPrChange w:id="9" w:author="Nelson Foster" w:date="2017-03-02T19:50:00Z">
          <w:pPr>
            <w:pStyle w:val="ListParagraph"/>
            <w:numPr>
              <w:ilvl w:val="1"/>
              <w:numId w:val="7"/>
            </w:numPr>
            <w:spacing w:after="160"/>
            <w:ind w:left="1440" w:hanging="360"/>
          </w:pPr>
        </w:pPrChange>
      </w:pPr>
    </w:p>
    <w:p w14:paraId="7835727D" w14:textId="630B37C3" w:rsidR="000831FE" w:rsidRDefault="005E0393">
      <w:pPr>
        <w:pStyle w:val="ListParagraph"/>
        <w:spacing w:after="160"/>
        <w:rPr>
          <w:ins w:id="10" w:author="Nelson Foster" w:date="2017-03-02T19:43:00Z"/>
        </w:rPr>
        <w:pPrChange w:id="11" w:author="Nelson Foster" w:date="2017-03-02T19:52:00Z">
          <w:pPr>
            <w:pStyle w:val="ListParagraph"/>
            <w:numPr>
              <w:ilvl w:val="1"/>
              <w:numId w:val="7"/>
            </w:numPr>
            <w:spacing w:after="160"/>
            <w:ind w:left="1440" w:hanging="360"/>
          </w:pPr>
        </w:pPrChange>
      </w:pPr>
      <w:ins w:id="12" w:author="Nelson Foster" w:date="2017-03-02T19:51:00Z">
        <w:r w:rsidRPr="00EB6B02">
          <w:rPr>
            <w:rFonts w:cstheme="minorHAnsi"/>
            <w:noProof/>
            <w:rPrChange w:id="13" w:author="Unknown">
              <w:rPr>
                <w:noProof/>
              </w:rPr>
            </w:rPrChange>
          </w:rPr>
          <w:drawing>
            <wp:inline distT="0" distB="0" distL="0" distR="0" wp14:anchorId="40672355" wp14:editId="33323DE2">
              <wp:extent cx="5032457" cy="3328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62454875839.jpeg"/>
                      <pic:cNvPicPr/>
                    </pic:nvPicPr>
                    <pic:blipFill>
                      <a:blip r:embed="rId8">
                        <a:extLst>
                          <a:ext uri="{28A0092B-C50C-407E-A947-70E740481C1C}">
                            <a14:useLocalDpi xmlns:a14="http://schemas.microsoft.com/office/drawing/2010/main" val="0"/>
                          </a:ext>
                        </a:extLst>
                      </a:blip>
                      <a:stretch>
                        <a:fillRect/>
                      </a:stretch>
                    </pic:blipFill>
                    <pic:spPr>
                      <a:xfrm>
                        <a:off x="0" y="0"/>
                        <a:ext cx="5141056" cy="3400345"/>
                      </a:xfrm>
                      <a:prstGeom prst="rect">
                        <a:avLst/>
                      </a:prstGeom>
                    </pic:spPr>
                  </pic:pic>
                </a:graphicData>
              </a:graphic>
            </wp:inline>
          </w:drawing>
        </w:r>
      </w:ins>
    </w:p>
    <w:p w14:paraId="35762829" w14:textId="77777777" w:rsidR="000831FE" w:rsidRDefault="000831FE">
      <w:pPr>
        <w:pStyle w:val="ListParagraph"/>
        <w:spacing w:after="160"/>
        <w:rPr>
          <w:ins w:id="14" w:author="Nelson Foster" w:date="2017-03-02T19:43:00Z"/>
        </w:rPr>
        <w:pPrChange w:id="15" w:author="Nelson Foster" w:date="2017-03-02T19:43:00Z">
          <w:pPr>
            <w:pStyle w:val="ListParagraph"/>
            <w:numPr>
              <w:ilvl w:val="1"/>
              <w:numId w:val="7"/>
            </w:numPr>
            <w:spacing w:after="160"/>
            <w:ind w:left="1440" w:hanging="360"/>
          </w:pPr>
        </w:pPrChange>
      </w:pPr>
    </w:p>
    <w:p w14:paraId="10EF8563" w14:textId="2BBE1F58" w:rsidR="000831FE" w:rsidRPr="00D84609" w:rsidRDefault="000831FE">
      <w:pPr>
        <w:pStyle w:val="ListParagraph"/>
        <w:spacing w:after="160"/>
        <w:rPr>
          <w:ins w:id="16" w:author="Nelson Foster" w:date="2017-03-02T19:43:00Z"/>
          <w:sz w:val="24"/>
          <w:szCs w:val="24"/>
          <w:rPrChange w:id="17" w:author="Nelson Foster" w:date="2017-03-02T19:54:00Z">
            <w:rPr>
              <w:ins w:id="18" w:author="Nelson Foster" w:date="2017-03-02T19:43:00Z"/>
            </w:rPr>
          </w:rPrChange>
        </w:rPr>
        <w:pPrChange w:id="19" w:author="Nelson Foster" w:date="2017-03-02T19:43:00Z">
          <w:pPr>
            <w:pStyle w:val="ListParagraph"/>
            <w:numPr>
              <w:ilvl w:val="1"/>
              <w:numId w:val="7"/>
            </w:numPr>
            <w:spacing w:after="160"/>
            <w:ind w:left="1440" w:hanging="360"/>
          </w:pPr>
        </w:pPrChange>
      </w:pPr>
    </w:p>
    <w:p w14:paraId="4FDCEE4C" w14:textId="2441FC14" w:rsidR="000831FE" w:rsidRPr="00D84609" w:rsidRDefault="000831FE">
      <w:pPr>
        <w:pStyle w:val="ListParagraph"/>
        <w:spacing w:after="160"/>
        <w:ind w:left="1440" w:right="1440"/>
        <w:jc w:val="center"/>
        <w:rPr>
          <w:ins w:id="20" w:author="Nelson Foster" w:date="2017-03-02T19:43:00Z"/>
          <w:sz w:val="44"/>
          <w:szCs w:val="44"/>
          <w:rPrChange w:id="21" w:author="Nelson Foster" w:date="2017-03-02T19:54:00Z">
            <w:rPr>
              <w:ins w:id="22" w:author="Nelson Foster" w:date="2017-03-02T19:43:00Z"/>
            </w:rPr>
          </w:rPrChange>
        </w:rPr>
        <w:pPrChange w:id="23" w:author="Nelson Foster" w:date="2017-03-02T19:52:00Z">
          <w:pPr>
            <w:pStyle w:val="ListParagraph"/>
            <w:numPr>
              <w:ilvl w:val="1"/>
              <w:numId w:val="7"/>
            </w:numPr>
            <w:spacing w:after="160"/>
            <w:ind w:left="1440" w:hanging="360"/>
          </w:pPr>
        </w:pPrChange>
      </w:pPr>
    </w:p>
    <w:p w14:paraId="336A3648" w14:textId="77777777" w:rsidR="000F439A" w:rsidRDefault="000F439A">
      <w:pPr>
        <w:pStyle w:val="ListParagraph"/>
        <w:spacing w:after="160"/>
        <w:rPr>
          <w:ins w:id="24" w:author="Nelson Foster" w:date="2017-03-03T20:19:00Z"/>
          <w:sz w:val="44"/>
          <w:szCs w:val="44"/>
        </w:rPr>
        <w:pPrChange w:id="25" w:author="Nelson Foster" w:date="2017-03-03T20:19:00Z">
          <w:pPr>
            <w:pStyle w:val="ListParagraph"/>
            <w:numPr>
              <w:ilvl w:val="1"/>
              <w:numId w:val="7"/>
            </w:numPr>
            <w:spacing w:after="160"/>
            <w:ind w:left="1440" w:hanging="360"/>
          </w:pPr>
        </w:pPrChange>
      </w:pPr>
      <w:ins w:id="26" w:author="Nelson Foster" w:date="2017-03-03T20:19:00Z">
        <w:r>
          <w:rPr>
            <w:sz w:val="44"/>
            <w:szCs w:val="44"/>
          </w:rPr>
          <w:t xml:space="preserve">  </w:t>
        </w:r>
      </w:ins>
      <w:ins w:id="27" w:author="Nelson Foster" w:date="2017-03-02T19:53:00Z">
        <w:r w:rsidR="005E0393" w:rsidRPr="00D84609">
          <w:rPr>
            <w:sz w:val="44"/>
            <w:szCs w:val="44"/>
            <w:rPrChange w:id="28" w:author="Nelson Foster" w:date="2017-03-02T19:54:00Z">
              <w:rPr/>
            </w:rPrChange>
          </w:rPr>
          <w:t>Motor Vehicle Collisions in New</w:t>
        </w:r>
        <w:r w:rsidR="00D84609" w:rsidRPr="00D84609">
          <w:rPr>
            <w:sz w:val="44"/>
            <w:szCs w:val="44"/>
            <w:rPrChange w:id="29" w:author="Nelson Foster" w:date="2017-03-02T19:54:00Z">
              <w:rPr/>
            </w:rPrChange>
          </w:rPr>
          <w:t xml:space="preserve"> York City</w:t>
        </w:r>
      </w:ins>
      <w:ins w:id="30" w:author="Nelson Foster" w:date="2017-03-02T20:00:00Z">
        <w:r w:rsidR="00D84609">
          <w:rPr>
            <w:sz w:val="44"/>
            <w:szCs w:val="44"/>
          </w:rPr>
          <w:t>:</w:t>
        </w:r>
      </w:ins>
      <w:ins w:id="31" w:author="Nelson Foster" w:date="2017-03-02T19:53:00Z">
        <w:r w:rsidR="00D84609">
          <w:rPr>
            <w:sz w:val="44"/>
            <w:szCs w:val="44"/>
          </w:rPr>
          <w:t xml:space="preserve">            </w:t>
        </w:r>
        <w:r w:rsidR="005E0393" w:rsidRPr="00D84609">
          <w:rPr>
            <w:sz w:val="44"/>
            <w:szCs w:val="44"/>
            <w:rPrChange w:id="32" w:author="Nelson Foster" w:date="2017-03-02T19:54:00Z">
              <w:rPr/>
            </w:rPrChange>
          </w:rPr>
          <w:t xml:space="preserve"> </w:t>
        </w:r>
      </w:ins>
      <w:ins w:id="33" w:author="Nelson Foster" w:date="2017-03-03T20:19:00Z">
        <w:r>
          <w:rPr>
            <w:sz w:val="44"/>
            <w:szCs w:val="44"/>
          </w:rPr>
          <w:t xml:space="preserve">           </w:t>
        </w:r>
      </w:ins>
    </w:p>
    <w:p w14:paraId="69AEB073" w14:textId="5FB31E79" w:rsidR="000831FE" w:rsidRDefault="000F439A">
      <w:pPr>
        <w:pStyle w:val="ListParagraph"/>
        <w:spacing w:after="160"/>
        <w:rPr>
          <w:ins w:id="34" w:author="Nelson Foster" w:date="2017-03-02T19:55:00Z"/>
          <w:sz w:val="44"/>
          <w:szCs w:val="44"/>
        </w:rPr>
        <w:pPrChange w:id="35" w:author="Nelson Foster" w:date="2017-03-03T20:19:00Z">
          <w:pPr>
            <w:pStyle w:val="ListParagraph"/>
            <w:numPr>
              <w:ilvl w:val="1"/>
              <w:numId w:val="7"/>
            </w:numPr>
            <w:spacing w:after="160"/>
            <w:ind w:left="1440" w:hanging="360"/>
          </w:pPr>
        </w:pPrChange>
      </w:pPr>
      <w:ins w:id="36" w:author="Nelson Foster" w:date="2017-03-03T20:19:00Z">
        <w:r>
          <w:rPr>
            <w:sz w:val="44"/>
            <w:szCs w:val="44"/>
          </w:rPr>
          <w:t xml:space="preserve">                  </w:t>
        </w:r>
      </w:ins>
      <w:ins w:id="37" w:author="Nelson Foster" w:date="2017-03-02T19:53:00Z">
        <w:del w:id="38" w:author="uga" w:date="2017-03-04T14:52:00Z">
          <w:r w:rsidR="005E0393" w:rsidRPr="00D84609" w:rsidDel="00DC036E">
            <w:rPr>
              <w:sz w:val="44"/>
              <w:szCs w:val="44"/>
              <w:rPrChange w:id="39" w:author="Nelson Foster" w:date="2017-03-02T19:54:00Z">
                <w:rPr/>
              </w:rPrChange>
            </w:rPr>
            <w:delText>A Time Series</w:delText>
          </w:r>
        </w:del>
      </w:ins>
      <w:ins w:id="40" w:author="uga" w:date="2017-03-04T14:52:00Z">
        <w:r w:rsidR="00DC036E">
          <w:rPr>
            <w:sz w:val="44"/>
            <w:szCs w:val="44"/>
          </w:rPr>
          <w:t>Exploratory Data</w:t>
        </w:r>
      </w:ins>
      <w:ins w:id="41" w:author="Nelson Foster" w:date="2017-03-02T19:53:00Z">
        <w:r w:rsidR="005E0393" w:rsidRPr="00D84609">
          <w:rPr>
            <w:sz w:val="44"/>
            <w:szCs w:val="44"/>
            <w:rPrChange w:id="42" w:author="Nelson Foster" w:date="2017-03-02T19:54:00Z">
              <w:rPr/>
            </w:rPrChange>
          </w:rPr>
          <w:t xml:space="preserve"> Analysis</w:t>
        </w:r>
      </w:ins>
    </w:p>
    <w:p w14:paraId="00BB4695" w14:textId="77777777" w:rsidR="00D84609" w:rsidRPr="00D84609" w:rsidRDefault="00D84609">
      <w:pPr>
        <w:pStyle w:val="ListParagraph"/>
        <w:spacing w:after="160"/>
        <w:jc w:val="center"/>
        <w:rPr>
          <w:ins w:id="43" w:author="Nelson Foster" w:date="2017-03-02T19:54:00Z"/>
          <w:sz w:val="44"/>
          <w:szCs w:val="44"/>
          <w:rPrChange w:id="44" w:author="Nelson Foster" w:date="2017-03-02T19:54:00Z">
            <w:rPr>
              <w:ins w:id="45" w:author="Nelson Foster" w:date="2017-03-02T19:54:00Z"/>
              <w:sz w:val="24"/>
              <w:szCs w:val="24"/>
            </w:rPr>
          </w:rPrChange>
        </w:rPr>
        <w:pPrChange w:id="46" w:author="Nelson Foster" w:date="2017-03-02T19:52:00Z">
          <w:pPr>
            <w:pStyle w:val="ListParagraph"/>
            <w:numPr>
              <w:ilvl w:val="1"/>
              <w:numId w:val="7"/>
            </w:numPr>
            <w:spacing w:after="160"/>
            <w:ind w:left="1440" w:hanging="360"/>
          </w:pPr>
        </w:pPrChange>
      </w:pPr>
    </w:p>
    <w:p w14:paraId="3DA50D05" w14:textId="77777777" w:rsidR="00D84609" w:rsidRDefault="00D84609">
      <w:pPr>
        <w:pStyle w:val="ListParagraph"/>
        <w:spacing w:after="160"/>
        <w:jc w:val="center"/>
        <w:rPr>
          <w:ins w:id="47" w:author="Nelson Foster" w:date="2017-03-02T19:55:00Z"/>
          <w:sz w:val="24"/>
          <w:szCs w:val="24"/>
        </w:rPr>
        <w:pPrChange w:id="48" w:author="Nelson Foster" w:date="2017-03-02T19:52:00Z">
          <w:pPr>
            <w:pStyle w:val="ListParagraph"/>
            <w:numPr>
              <w:ilvl w:val="1"/>
              <w:numId w:val="7"/>
            </w:numPr>
            <w:spacing w:after="160"/>
            <w:ind w:left="1440" w:hanging="360"/>
          </w:pPr>
        </w:pPrChange>
      </w:pPr>
    </w:p>
    <w:p w14:paraId="3FB26C82" w14:textId="77777777" w:rsidR="00D84609" w:rsidRDefault="00D84609">
      <w:pPr>
        <w:spacing w:after="160"/>
        <w:rPr>
          <w:ins w:id="49" w:author="Nelson Foster" w:date="2017-03-02T20:00:00Z"/>
          <w:sz w:val="24"/>
          <w:szCs w:val="24"/>
        </w:rPr>
        <w:pPrChange w:id="50" w:author="Nelson Foster" w:date="2017-03-02T19:59:00Z">
          <w:pPr>
            <w:pStyle w:val="ListParagraph"/>
            <w:numPr>
              <w:ilvl w:val="1"/>
              <w:numId w:val="7"/>
            </w:numPr>
            <w:spacing w:after="160"/>
            <w:ind w:left="1440" w:hanging="360"/>
          </w:pPr>
        </w:pPrChange>
      </w:pPr>
    </w:p>
    <w:p w14:paraId="35B10706" w14:textId="77777777" w:rsidR="00D84609" w:rsidRPr="00D84609" w:rsidRDefault="00D84609">
      <w:pPr>
        <w:spacing w:after="160"/>
        <w:rPr>
          <w:ins w:id="51" w:author="Nelson Foster" w:date="2017-03-02T19:43:00Z"/>
          <w:sz w:val="24"/>
          <w:szCs w:val="24"/>
          <w:rPrChange w:id="52" w:author="Nelson Foster" w:date="2017-03-02T19:59:00Z">
            <w:rPr>
              <w:ins w:id="53" w:author="Nelson Foster" w:date="2017-03-02T19:43:00Z"/>
            </w:rPr>
          </w:rPrChange>
        </w:rPr>
        <w:pPrChange w:id="54" w:author="Nelson Foster" w:date="2017-03-02T19:59:00Z">
          <w:pPr>
            <w:pStyle w:val="ListParagraph"/>
            <w:numPr>
              <w:ilvl w:val="1"/>
              <w:numId w:val="7"/>
            </w:numPr>
            <w:spacing w:after="160"/>
            <w:ind w:left="1440" w:hanging="360"/>
          </w:pPr>
        </w:pPrChange>
      </w:pPr>
    </w:p>
    <w:p w14:paraId="6DB4199F" w14:textId="5623AC81" w:rsidR="000831FE" w:rsidRPr="00D84609" w:rsidRDefault="00D84609">
      <w:pPr>
        <w:spacing w:after="0"/>
        <w:rPr>
          <w:ins w:id="55" w:author="Nelson Foster" w:date="2017-03-02T19:52:00Z"/>
          <w:i w:val="0"/>
          <w:sz w:val="24"/>
          <w:szCs w:val="24"/>
          <w:rPrChange w:id="56" w:author="Nelson Foster" w:date="2017-03-02T19:59:00Z">
            <w:rPr>
              <w:ins w:id="57" w:author="Nelson Foster" w:date="2017-03-02T19:52:00Z"/>
            </w:rPr>
          </w:rPrChange>
        </w:rPr>
        <w:pPrChange w:id="58" w:author="Nelson Foster" w:date="2017-03-02T20:00:00Z">
          <w:pPr>
            <w:pStyle w:val="ListParagraph"/>
            <w:numPr>
              <w:ilvl w:val="1"/>
              <w:numId w:val="7"/>
            </w:numPr>
            <w:spacing w:after="160"/>
            <w:ind w:left="1440" w:hanging="360"/>
          </w:pPr>
        </w:pPrChange>
      </w:pPr>
      <w:ins w:id="59" w:author="Nelson Foster" w:date="2017-03-02T19:55:00Z">
        <w:r w:rsidRPr="00D84609">
          <w:rPr>
            <w:i w:val="0"/>
            <w:sz w:val="24"/>
            <w:szCs w:val="24"/>
            <w:rPrChange w:id="60" w:author="Nelson Foster" w:date="2017-03-02T19:59:00Z">
              <w:rPr/>
            </w:rPrChange>
          </w:rPr>
          <w:t>I</w:t>
        </w:r>
        <w:r>
          <w:rPr>
            <w:i w:val="0"/>
            <w:sz w:val="24"/>
            <w:szCs w:val="24"/>
          </w:rPr>
          <w:t xml:space="preserve">ntroduction to Data Science </w:t>
        </w:r>
      </w:ins>
      <w:ins w:id="61" w:author="Nelson Foster" w:date="2017-03-02T20:01:00Z">
        <w:r>
          <w:rPr>
            <w:i w:val="0"/>
            <w:sz w:val="24"/>
            <w:szCs w:val="24"/>
          </w:rPr>
          <w:t>(DATS 6101</w:t>
        </w:r>
      </w:ins>
      <w:ins w:id="62" w:author="Nelson Foster" w:date="2017-03-02T19:55:00Z">
        <w:r>
          <w:rPr>
            <w:i w:val="0"/>
            <w:sz w:val="24"/>
            <w:szCs w:val="24"/>
          </w:rPr>
          <w:t>)</w:t>
        </w:r>
        <w:r w:rsidRPr="00D84609">
          <w:rPr>
            <w:i w:val="0"/>
            <w:sz w:val="24"/>
            <w:szCs w:val="24"/>
            <w:rPrChange w:id="63" w:author="Nelson Foster" w:date="2017-03-02T19:59:00Z">
              <w:rPr/>
            </w:rPrChange>
          </w:rPr>
          <w:t xml:space="preserve">      </w:t>
        </w:r>
      </w:ins>
      <w:ins w:id="64" w:author="Nelson Foster" w:date="2017-03-02T19:57:00Z">
        <w:r w:rsidRPr="00D84609">
          <w:rPr>
            <w:i w:val="0"/>
            <w:sz w:val="24"/>
            <w:szCs w:val="24"/>
            <w:rPrChange w:id="65" w:author="Nelson Foster" w:date="2017-03-02T19:59:00Z">
              <w:rPr/>
            </w:rPrChange>
          </w:rPr>
          <w:t xml:space="preserve">            </w:t>
        </w:r>
        <w:r>
          <w:rPr>
            <w:i w:val="0"/>
            <w:sz w:val="24"/>
            <w:szCs w:val="24"/>
          </w:rPr>
          <w:t xml:space="preserve">                        </w:t>
        </w:r>
      </w:ins>
      <w:ins w:id="66" w:author="Nelson Foster" w:date="2017-03-02T19:58:00Z">
        <w:r w:rsidRPr="00D84609">
          <w:rPr>
            <w:i w:val="0"/>
            <w:sz w:val="24"/>
            <w:szCs w:val="24"/>
            <w:rPrChange w:id="67" w:author="Nelson Foster" w:date="2017-03-02T19:59:00Z">
              <w:rPr/>
            </w:rPrChange>
          </w:rPr>
          <w:t xml:space="preserve">  </w:t>
        </w:r>
      </w:ins>
      <w:ins w:id="68" w:author="Nelson Foster" w:date="2017-03-02T19:59:00Z">
        <w:r>
          <w:rPr>
            <w:i w:val="0"/>
            <w:sz w:val="24"/>
            <w:szCs w:val="24"/>
          </w:rPr>
          <w:t xml:space="preserve">          </w:t>
        </w:r>
      </w:ins>
      <w:ins w:id="69" w:author="Nelson Foster" w:date="2017-03-02T20:02:00Z">
        <w:r>
          <w:rPr>
            <w:i w:val="0"/>
            <w:sz w:val="24"/>
            <w:szCs w:val="24"/>
          </w:rPr>
          <w:t xml:space="preserve">                   </w:t>
        </w:r>
      </w:ins>
      <w:ins w:id="70" w:author="Nelson Foster" w:date="2017-03-02T19:59:00Z">
        <w:r>
          <w:rPr>
            <w:i w:val="0"/>
            <w:sz w:val="24"/>
            <w:szCs w:val="24"/>
          </w:rPr>
          <w:t xml:space="preserve">  </w:t>
        </w:r>
      </w:ins>
      <w:ins w:id="71" w:author="Nelson Foster" w:date="2017-03-02T20:02:00Z">
        <w:r>
          <w:rPr>
            <w:i w:val="0"/>
            <w:sz w:val="24"/>
            <w:szCs w:val="24"/>
          </w:rPr>
          <w:t xml:space="preserve"> </w:t>
        </w:r>
      </w:ins>
      <w:ins w:id="72" w:author="Nelson Foster" w:date="2017-03-02T20:01:00Z">
        <w:r>
          <w:rPr>
            <w:i w:val="0"/>
            <w:sz w:val="24"/>
            <w:szCs w:val="24"/>
          </w:rPr>
          <w:t xml:space="preserve"> </w:t>
        </w:r>
      </w:ins>
      <w:ins w:id="73" w:author="Nelson Foster" w:date="2017-03-02T19:52:00Z">
        <w:r w:rsidR="005E0393" w:rsidRPr="00D84609">
          <w:rPr>
            <w:i w:val="0"/>
            <w:sz w:val="24"/>
            <w:szCs w:val="24"/>
            <w:rPrChange w:id="74" w:author="Nelson Foster" w:date="2017-03-02T19:59:00Z">
              <w:rPr/>
            </w:rPrChange>
          </w:rPr>
          <w:t>Sadaf Asrar</w:t>
        </w:r>
      </w:ins>
    </w:p>
    <w:p w14:paraId="477B4294" w14:textId="248D3875" w:rsidR="00D84609" w:rsidRPr="00D84609" w:rsidRDefault="00D84609">
      <w:pPr>
        <w:spacing w:after="0"/>
        <w:rPr>
          <w:ins w:id="75" w:author="Nelson Foster" w:date="2017-03-02T19:56:00Z"/>
          <w:i w:val="0"/>
          <w:sz w:val="24"/>
          <w:szCs w:val="24"/>
          <w:rPrChange w:id="76" w:author="Nelson Foster" w:date="2017-03-02T19:59:00Z">
            <w:rPr>
              <w:ins w:id="77" w:author="Nelson Foster" w:date="2017-03-02T19:56:00Z"/>
            </w:rPr>
          </w:rPrChange>
        </w:rPr>
        <w:pPrChange w:id="78" w:author="Nelson Foster" w:date="2017-03-02T20:00:00Z">
          <w:pPr>
            <w:pStyle w:val="ListParagraph"/>
            <w:numPr>
              <w:ilvl w:val="1"/>
              <w:numId w:val="7"/>
            </w:numPr>
            <w:spacing w:after="160"/>
            <w:ind w:left="1440" w:hanging="360"/>
          </w:pPr>
        </w:pPrChange>
      </w:pPr>
      <w:ins w:id="79" w:author="Nelson Foster" w:date="2017-03-02T19:56:00Z">
        <w:r>
          <w:rPr>
            <w:i w:val="0"/>
            <w:sz w:val="24"/>
            <w:szCs w:val="24"/>
          </w:rPr>
          <w:t>Section 10, Group 7</w:t>
        </w:r>
        <w:r w:rsidRPr="00D84609">
          <w:rPr>
            <w:i w:val="0"/>
            <w:sz w:val="24"/>
            <w:szCs w:val="24"/>
            <w:rPrChange w:id="80" w:author="Nelson Foster" w:date="2017-03-02T19:59:00Z">
              <w:rPr/>
            </w:rPrChange>
          </w:rPr>
          <w:t xml:space="preserve"> </w:t>
        </w:r>
      </w:ins>
      <w:ins w:id="81" w:author="Nelson Foster" w:date="2017-03-02T19:57:00Z">
        <w:r w:rsidRPr="00D84609">
          <w:rPr>
            <w:i w:val="0"/>
            <w:sz w:val="24"/>
            <w:szCs w:val="24"/>
            <w:rPrChange w:id="82" w:author="Nelson Foster" w:date="2017-03-02T19:59:00Z">
              <w:rPr/>
            </w:rPrChange>
          </w:rPr>
          <w:t xml:space="preserve">                                                            </w:t>
        </w:r>
        <w:r>
          <w:rPr>
            <w:i w:val="0"/>
            <w:sz w:val="24"/>
            <w:szCs w:val="24"/>
          </w:rPr>
          <w:t xml:space="preserve">      </w:t>
        </w:r>
        <w:r w:rsidRPr="00D84609">
          <w:rPr>
            <w:i w:val="0"/>
            <w:sz w:val="24"/>
            <w:szCs w:val="24"/>
            <w:rPrChange w:id="83" w:author="Nelson Foster" w:date="2017-03-02T19:59:00Z">
              <w:rPr/>
            </w:rPrChange>
          </w:rPr>
          <w:t xml:space="preserve">                                </w:t>
        </w:r>
      </w:ins>
      <w:ins w:id="84" w:author="Nelson Foster" w:date="2017-03-02T19:59:00Z">
        <w:r>
          <w:rPr>
            <w:i w:val="0"/>
            <w:sz w:val="24"/>
            <w:szCs w:val="24"/>
          </w:rPr>
          <w:t xml:space="preserve">             </w:t>
        </w:r>
      </w:ins>
      <w:ins w:id="85" w:author="Nelson Foster" w:date="2017-03-02T19:57:00Z">
        <w:r w:rsidRPr="00D84609">
          <w:rPr>
            <w:i w:val="0"/>
            <w:sz w:val="24"/>
            <w:szCs w:val="24"/>
            <w:rPrChange w:id="86" w:author="Nelson Foster" w:date="2017-03-02T19:59:00Z">
              <w:rPr/>
            </w:rPrChange>
          </w:rPr>
          <w:t>Nelson Foster</w:t>
        </w:r>
      </w:ins>
    </w:p>
    <w:p w14:paraId="6A88DE1D" w14:textId="61303EDD" w:rsidR="005E0393" w:rsidRPr="00D84609" w:rsidRDefault="00D84609">
      <w:pPr>
        <w:spacing w:after="0"/>
        <w:rPr>
          <w:ins w:id="87" w:author="Nelson Foster" w:date="2017-03-02T19:52:00Z"/>
          <w:i w:val="0"/>
          <w:sz w:val="24"/>
          <w:szCs w:val="24"/>
          <w:rPrChange w:id="88" w:author="Nelson Foster" w:date="2017-03-02T20:02:00Z">
            <w:rPr>
              <w:ins w:id="89" w:author="Nelson Foster" w:date="2017-03-02T19:52:00Z"/>
            </w:rPr>
          </w:rPrChange>
        </w:rPr>
        <w:pPrChange w:id="90" w:author="Nelson Foster" w:date="2017-03-02T20:02:00Z">
          <w:pPr>
            <w:pStyle w:val="ListParagraph"/>
            <w:numPr>
              <w:ilvl w:val="1"/>
              <w:numId w:val="7"/>
            </w:numPr>
            <w:spacing w:after="160"/>
            <w:ind w:left="1440" w:hanging="360"/>
          </w:pPr>
        </w:pPrChange>
      </w:pPr>
      <w:ins w:id="91" w:author="Nelson Foster" w:date="2017-03-02T19:56:00Z">
        <w:r w:rsidRPr="00D84609">
          <w:rPr>
            <w:i w:val="0"/>
            <w:sz w:val="24"/>
            <w:szCs w:val="24"/>
            <w:rPrChange w:id="92" w:author="Nelson Foster" w:date="2017-03-02T19:59:00Z">
              <w:rPr/>
            </w:rPrChange>
          </w:rPr>
          <w:t xml:space="preserve">6 March 2018                                </w:t>
        </w:r>
      </w:ins>
      <w:ins w:id="93" w:author="Nelson Foster" w:date="2017-03-02T19:57:00Z">
        <w:r w:rsidRPr="00D84609">
          <w:rPr>
            <w:i w:val="0"/>
            <w:sz w:val="24"/>
            <w:szCs w:val="24"/>
            <w:rPrChange w:id="94" w:author="Nelson Foster" w:date="2017-03-02T19:59:00Z">
              <w:rPr/>
            </w:rPrChange>
          </w:rPr>
          <w:t xml:space="preserve">                                                                          </w:t>
        </w:r>
      </w:ins>
      <w:ins w:id="95" w:author="Nelson Foster" w:date="2017-03-02T19:56:00Z">
        <w:r w:rsidRPr="00D84609">
          <w:rPr>
            <w:i w:val="0"/>
            <w:sz w:val="24"/>
            <w:szCs w:val="24"/>
            <w:rPrChange w:id="96" w:author="Nelson Foster" w:date="2017-03-02T19:59:00Z">
              <w:rPr/>
            </w:rPrChange>
          </w:rPr>
          <w:t xml:space="preserve"> </w:t>
        </w:r>
      </w:ins>
      <w:ins w:id="97" w:author="Nelson Foster" w:date="2017-03-02T19:59:00Z">
        <w:r>
          <w:rPr>
            <w:i w:val="0"/>
            <w:sz w:val="24"/>
            <w:szCs w:val="24"/>
          </w:rPr>
          <w:t xml:space="preserve">             </w:t>
        </w:r>
      </w:ins>
      <w:ins w:id="98" w:author="Nelson Foster" w:date="2017-03-02T19:57:00Z">
        <w:r w:rsidRPr="00D84609">
          <w:rPr>
            <w:i w:val="0"/>
            <w:sz w:val="24"/>
            <w:szCs w:val="24"/>
            <w:rPrChange w:id="99" w:author="Nelson Foster" w:date="2017-03-02T19:59:00Z">
              <w:rPr/>
            </w:rPrChange>
          </w:rPr>
          <w:t>Zhengzheng Yu</w:t>
        </w:r>
      </w:ins>
    </w:p>
    <w:p w14:paraId="30B9ADB0" w14:textId="4CC29043" w:rsidR="000831FE" w:rsidRPr="008D0F68" w:rsidRDefault="000F439A">
      <w:pPr>
        <w:spacing w:after="160" w:line="240" w:lineRule="auto"/>
        <w:rPr>
          <w:ins w:id="100" w:author="Nelson Foster" w:date="2017-03-03T20:20:00Z"/>
          <w:b/>
          <w:sz w:val="22"/>
          <w:szCs w:val="22"/>
          <w:rPrChange w:id="101" w:author="uga" w:date="2017-03-04T13:56:00Z">
            <w:rPr>
              <w:ins w:id="102" w:author="Nelson Foster" w:date="2017-03-03T20:20:00Z"/>
              <w:b/>
              <w:sz w:val="24"/>
              <w:szCs w:val="24"/>
            </w:rPr>
          </w:rPrChange>
        </w:rPr>
        <w:pPrChange w:id="103" w:author="uga" w:date="2017-03-04T14:01:00Z">
          <w:pPr>
            <w:pStyle w:val="ListParagraph"/>
            <w:numPr>
              <w:ilvl w:val="1"/>
              <w:numId w:val="7"/>
            </w:numPr>
            <w:spacing w:after="160"/>
            <w:ind w:left="1440" w:hanging="360"/>
          </w:pPr>
        </w:pPrChange>
      </w:pPr>
      <w:ins w:id="104" w:author="Nelson Foster" w:date="2017-03-03T20:18:00Z">
        <w:r w:rsidRPr="008D0F68">
          <w:rPr>
            <w:b/>
            <w:sz w:val="22"/>
            <w:szCs w:val="22"/>
            <w:rPrChange w:id="105" w:author="uga" w:date="2017-03-04T13:56:00Z">
              <w:rPr>
                <w:b/>
              </w:rPr>
            </w:rPrChange>
          </w:rPr>
          <w:lastRenderedPageBreak/>
          <w:t>Background</w:t>
        </w:r>
      </w:ins>
    </w:p>
    <w:p w14:paraId="2FACB424" w14:textId="6A2DBF92" w:rsidR="000F439A" w:rsidRPr="008D0F68" w:rsidRDefault="008953CB">
      <w:pPr>
        <w:spacing w:after="160" w:line="240" w:lineRule="auto"/>
        <w:rPr>
          <w:ins w:id="106" w:author="Nelson Foster" w:date="2017-03-03T20:25:00Z"/>
          <w:i w:val="0"/>
          <w:sz w:val="22"/>
          <w:szCs w:val="22"/>
          <w:rPrChange w:id="107" w:author="uga" w:date="2017-03-04T13:56:00Z">
            <w:rPr>
              <w:ins w:id="108" w:author="Nelson Foster" w:date="2017-03-03T20:25:00Z"/>
              <w:sz w:val="24"/>
              <w:szCs w:val="24"/>
            </w:rPr>
          </w:rPrChange>
        </w:rPr>
        <w:pPrChange w:id="109" w:author="uga" w:date="2017-03-04T14:01:00Z">
          <w:pPr>
            <w:pStyle w:val="ListParagraph"/>
            <w:numPr>
              <w:ilvl w:val="1"/>
              <w:numId w:val="7"/>
            </w:numPr>
            <w:spacing w:after="160"/>
            <w:ind w:left="1440" w:hanging="360"/>
          </w:pPr>
        </w:pPrChange>
      </w:pPr>
      <w:ins w:id="110" w:author="Nelson Foster" w:date="2017-03-03T20:20:00Z">
        <w:r w:rsidRPr="008D0F68">
          <w:rPr>
            <w:i w:val="0"/>
            <w:sz w:val="22"/>
            <w:szCs w:val="22"/>
            <w:rPrChange w:id="111" w:author="uga" w:date="2017-03-04T13:56:00Z">
              <w:rPr>
                <w:i w:val="0"/>
                <w:sz w:val="24"/>
                <w:szCs w:val="24"/>
              </w:rPr>
            </w:rPrChange>
          </w:rPr>
          <w:t>I</w:t>
        </w:r>
        <w:r w:rsidR="000F439A" w:rsidRPr="008D0F68">
          <w:rPr>
            <w:i w:val="0"/>
            <w:sz w:val="22"/>
            <w:szCs w:val="22"/>
            <w:rPrChange w:id="112" w:author="uga" w:date="2017-03-04T13:56:00Z">
              <w:rPr>
                <w:i w:val="0"/>
                <w:sz w:val="24"/>
                <w:szCs w:val="24"/>
              </w:rPr>
            </w:rPrChange>
          </w:rPr>
          <w:t>n order to find an interesting, relevant,</w:t>
        </w:r>
      </w:ins>
      <w:ins w:id="113" w:author="Nelson Foster" w:date="2017-03-03T20:22:00Z">
        <w:r w:rsidR="000F439A" w:rsidRPr="008D0F68">
          <w:rPr>
            <w:i w:val="0"/>
            <w:sz w:val="22"/>
            <w:szCs w:val="22"/>
            <w:rPrChange w:id="114" w:author="uga" w:date="2017-03-04T13:56:00Z">
              <w:rPr>
                <w:i w:val="0"/>
                <w:sz w:val="24"/>
                <w:szCs w:val="24"/>
              </w:rPr>
            </w:rPrChange>
          </w:rPr>
          <w:t xml:space="preserve"> and</w:t>
        </w:r>
      </w:ins>
      <w:ins w:id="115" w:author="Nelson Foster" w:date="2017-03-03T20:20:00Z">
        <w:r w:rsidR="000F439A" w:rsidRPr="008D0F68">
          <w:rPr>
            <w:i w:val="0"/>
            <w:sz w:val="22"/>
            <w:szCs w:val="22"/>
            <w:rPrChange w:id="116" w:author="uga" w:date="2017-03-04T13:56:00Z">
              <w:rPr>
                <w:i w:val="0"/>
                <w:sz w:val="24"/>
                <w:szCs w:val="24"/>
              </w:rPr>
            </w:rPrChange>
          </w:rPr>
          <w:t xml:space="preserve"> up-to-date dataset </w:t>
        </w:r>
      </w:ins>
      <w:ins w:id="117" w:author="Nelson Foster" w:date="2017-03-03T20:22:00Z">
        <w:r w:rsidR="000F439A" w:rsidRPr="008D0F68">
          <w:rPr>
            <w:i w:val="0"/>
            <w:sz w:val="22"/>
            <w:szCs w:val="22"/>
            <w:rPrChange w:id="118" w:author="uga" w:date="2017-03-04T13:56:00Z">
              <w:rPr>
                <w:i w:val="0"/>
                <w:sz w:val="24"/>
                <w:szCs w:val="24"/>
              </w:rPr>
            </w:rPrChange>
          </w:rPr>
          <w:t>to conduct exploratory data analysis with</w:t>
        </w:r>
      </w:ins>
      <w:ins w:id="119" w:author="Nelson Foster" w:date="2017-03-03T20:20:00Z">
        <w:r w:rsidR="000F439A" w:rsidRPr="008D0F68">
          <w:rPr>
            <w:i w:val="0"/>
            <w:sz w:val="22"/>
            <w:szCs w:val="22"/>
            <w:rPrChange w:id="120" w:author="uga" w:date="2017-03-04T13:56:00Z">
              <w:rPr>
                <w:i w:val="0"/>
                <w:sz w:val="24"/>
                <w:szCs w:val="24"/>
              </w:rPr>
            </w:rPrChange>
          </w:rPr>
          <w:t xml:space="preserve">, the group turned to </w:t>
        </w:r>
      </w:ins>
      <w:ins w:id="121" w:author="Nelson Foster" w:date="2017-03-03T20:22:00Z">
        <w:r w:rsidR="000F439A" w:rsidRPr="008D0F68">
          <w:rPr>
            <w:i w:val="0"/>
            <w:sz w:val="22"/>
            <w:szCs w:val="22"/>
            <w:rPrChange w:id="122" w:author="uga" w:date="2017-03-04T13:56:00Z">
              <w:rPr>
                <w:i w:val="0"/>
                <w:sz w:val="24"/>
                <w:szCs w:val="24"/>
              </w:rPr>
            </w:rPrChange>
          </w:rPr>
          <w:fldChar w:fldCharType="begin"/>
        </w:r>
        <w:r w:rsidR="000F439A" w:rsidRPr="008D0F68">
          <w:rPr>
            <w:i w:val="0"/>
            <w:sz w:val="22"/>
            <w:szCs w:val="22"/>
            <w:rPrChange w:id="123" w:author="uga" w:date="2017-03-04T13:56:00Z">
              <w:rPr>
                <w:i w:val="0"/>
                <w:sz w:val="24"/>
                <w:szCs w:val="24"/>
              </w:rPr>
            </w:rPrChange>
          </w:rPr>
          <w:instrText xml:space="preserve"> HYPERLINK "https://www.data.gov/open-gov/" </w:instrText>
        </w:r>
        <w:r w:rsidR="000F439A" w:rsidRPr="008D0F68">
          <w:rPr>
            <w:i w:val="0"/>
            <w:sz w:val="22"/>
            <w:szCs w:val="22"/>
            <w:rPrChange w:id="124" w:author="uga" w:date="2017-03-04T13:56:00Z">
              <w:rPr>
                <w:i w:val="0"/>
                <w:sz w:val="24"/>
                <w:szCs w:val="24"/>
              </w:rPr>
            </w:rPrChange>
          </w:rPr>
          <w:fldChar w:fldCharType="separate"/>
        </w:r>
        <w:r w:rsidR="000F439A" w:rsidRPr="008D0F68">
          <w:rPr>
            <w:rStyle w:val="Hyperlink"/>
            <w:i w:val="0"/>
            <w:sz w:val="22"/>
            <w:szCs w:val="22"/>
            <w:rPrChange w:id="125" w:author="uga" w:date="2017-03-04T13:56:00Z">
              <w:rPr>
                <w:rStyle w:val="Hyperlink"/>
                <w:i w:val="0"/>
                <w:sz w:val="24"/>
                <w:szCs w:val="24"/>
              </w:rPr>
            </w:rPrChange>
          </w:rPr>
          <w:t>OpenData.gov</w:t>
        </w:r>
        <w:r w:rsidR="000F439A" w:rsidRPr="008D0F68">
          <w:rPr>
            <w:i w:val="0"/>
            <w:sz w:val="22"/>
            <w:szCs w:val="22"/>
            <w:rPrChange w:id="126" w:author="uga" w:date="2017-03-04T13:56:00Z">
              <w:rPr>
                <w:i w:val="0"/>
                <w:sz w:val="24"/>
                <w:szCs w:val="24"/>
              </w:rPr>
            </w:rPrChange>
          </w:rPr>
          <w:fldChar w:fldCharType="end"/>
        </w:r>
        <w:r w:rsidR="000F439A" w:rsidRPr="008D0F68">
          <w:rPr>
            <w:i w:val="0"/>
            <w:sz w:val="22"/>
            <w:szCs w:val="22"/>
            <w:rPrChange w:id="127" w:author="uga" w:date="2017-03-04T13:56:00Z">
              <w:rPr>
                <w:i w:val="0"/>
                <w:sz w:val="24"/>
                <w:szCs w:val="24"/>
              </w:rPr>
            </w:rPrChange>
          </w:rPr>
          <w:t xml:space="preserve">, a public repository of datasets collected by local, state, and federal government agencies. </w:t>
        </w:r>
      </w:ins>
      <w:ins w:id="128" w:author="Nelson Foster" w:date="2017-03-03T20:24:00Z">
        <w:r w:rsidRPr="008D0F68">
          <w:rPr>
            <w:i w:val="0"/>
            <w:sz w:val="22"/>
            <w:szCs w:val="22"/>
            <w:rPrChange w:id="129" w:author="uga" w:date="2017-03-04T13:56:00Z">
              <w:rPr>
                <w:i w:val="0"/>
                <w:sz w:val="24"/>
                <w:szCs w:val="24"/>
              </w:rPr>
            </w:rPrChange>
          </w:rPr>
          <w:t xml:space="preserve"> We found the </w:t>
        </w:r>
      </w:ins>
      <w:ins w:id="130" w:author="Nelson Foster" w:date="2017-03-03T20:31:00Z">
        <w:r w:rsidRPr="008D0F68">
          <w:rPr>
            <w:i w:val="0"/>
            <w:sz w:val="22"/>
            <w:szCs w:val="22"/>
            <w:rPrChange w:id="131" w:author="uga" w:date="2017-03-04T13:56:00Z">
              <w:rPr>
                <w:i w:val="0"/>
                <w:sz w:val="24"/>
                <w:szCs w:val="24"/>
              </w:rPr>
            </w:rPrChange>
          </w:rPr>
          <w:fldChar w:fldCharType="begin"/>
        </w:r>
        <w:r w:rsidRPr="008D0F68">
          <w:rPr>
            <w:i w:val="0"/>
            <w:sz w:val="22"/>
            <w:szCs w:val="22"/>
            <w:rPrChange w:id="132" w:author="uga" w:date="2017-03-04T13:56:00Z">
              <w:rPr>
                <w:i w:val="0"/>
                <w:sz w:val="24"/>
                <w:szCs w:val="24"/>
              </w:rPr>
            </w:rPrChange>
          </w:rPr>
          <w:instrText xml:space="preserve"> HYPERLINK "https://data.cityofnewyork.us/Public-Safety/NYPD-Motor-Vehicle-Collisions/h9gi-nx95/data" </w:instrText>
        </w:r>
        <w:r w:rsidRPr="008D0F68">
          <w:rPr>
            <w:i w:val="0"/>
            <w:sz w:val="22"/>
            <w:szCs w:val="22"/>
            <w:rPrChange w:id="133" w:author="uga" w:date="2017-03-04T13:56:00Z">
              <w:rPr>
                <w:i w:val="0"/>
                <w:sz w:val="24"/>
                <w:szCs w:val="24"/>
              </w:rPr>
            </w:rPrChange>
          </w:rPr>
          <w:fldChar w:fldCharType="separate"/>
        </w:r>
        <w:r w:rsidRPr="008D0F68">
          <w:rPr>
            <w:rStyle w:val="Hyperlink"/>
            <w:i w:val="0"/>
            <w:sz w:val="22"/>
            <w:szCs w:val="22"/>
            <w:rPrChange w:id="134" w:author="uga" w:date="2017-03-04T13:56:00Z">
              <w:rPr>
                <w:rStyle w:val="Hyperlink"/>
                <w:i w:val="0"/>
                <w:sz w:val="24"/>
                <w:szCs w:val="24"/>
              </w:rPr>
            </w:rPrChange>
          </w:rPr>
          <w:t>New York City Police Department (NYPD) Motor Vehicle Collisions</w:t>
        </w:r>
        <w:r w:rsidRPr="008D0F68">
          <w:rPr>
            <w:i w:val="0"/>
            <w:sz w:val="22"/>
            <w:szCs w:val="22"/>
            <w:rPrChange w:id="135" w:author="uga" w:date="2017-03-04T13:56:00Z">
              <w:rPr>
                <w:i w:val="0"/>
                <w:sz w:val="24"/>
                <w:szCs w:val="24"/>
              </w:rPr>
            </w:rPrChange>
          </w:rPr>
          <w:fldChar w:fldCharType="end"/>
        </w:r>
      </w:ins>
      <w:ins w:id="136" w:author="Nelson Foster" w:date="2017-03-03T20:30:00Z">
        <w:r w:rsidRPr="008D0F68">
          <w:rPr>
            <w:i w:val="0"/>
            <w:sz w:val="22"/>
            <w:szCs w:val="22"/>
            <w:rPrChange w:id="137" w:author="uga" w:date="2017-03-04T13:56:00Z">
              <w:rPr>
                <w:i w:val="0"/>
                <w:sz w:val="24"/>
                <w:szCs w:val="24"/>
              </w:rPr>
            </w:rPrChange>
          </w:rPr>
          <w:t xml:space="preserve"> </w:t>
        </w:r>
      </w:ins>
      <w:ins w:id="138" w:author="Nelson Foster" w:date="2017-03-03T20:27:00Z">
        <w:r w:rsidRPr="008D0F68">
          <w:rPr>
            <w:i w:val="0"/>
            <w:sz w:val="22"/>
            <w:szCs w:val="22"/>
            <w:rPrChange w:id="139" w:author="uga" w:date="2017-03-04T13:56:00Z">
              <w:rPr>
                <w:i w:val="0"/>
                <w:sz w:val="24"/>
                <w:szCs w:val="24"/>
              </w:rPr>
            </w:rPrChange>
          </w:rPr>
          <w:t xml:space="preserve">dataset to be particularly interesting, and decided to research it further. </w:t>
        </w:r>
      </w:ins>
    </w:p>
    <w:p w14:paraId="50770AC7" w14:textId="2E4FC919" w:rsidR="000F439A" w:rsidRPr="008D0F68" w:rsidRDefault="008953CB">
      <w:pPr>
        <w:spacing w:after="160" w:line="240" w:lineRule="auto"/>
        <w:rPr>
          <w:ins w:id="140" w:author="Nelson Foster" w:date="2017-03-03T22:28:00Z"/>
          <w:rStyle w:val="Hyperlink"/>
          <w:i w:val="0"/>
          <w:sz w:val="22"/>
          <w:szCs w:val="22"/>
          <w:rPrChange w:id="141" w:author="uga" w:date="2017-03-04T13:56:00Z">
            <w:rPr>
              <w:ins w:id="142" w:author="Nelson Foster" w:date="2017-03-03T22:28:00Z"/>
              <w:rStyle w:val="Hyperlink"/>
              <w:i w:val="0"/>
              <w:sz w:val="24"/>
              <w:szCs w:val="24"/>
            </w:rPr>
          </w:rPrChange>
        </w:rPr>
        <w:pPrChange w:id="143" w:author="uga" w:date="2017-03-04T14:01:00Z">
          <w:pPr>
            <w:pStyle w:val="ListParagraph"/>
            <w:numPr>
              <w:ilvl w:val="1"/>
              <w:numId w:val="7"/>
            </w:numPr>
            <w:spacing w:after="160"/>
            <w:ind w:left="1440" w:hanging="360"/>
          </w:pPr>
        </w:pPrChange>
      </w:pPr>
      <w:ins w:id="144" w:author="Nelson Foster" w:date="2017-03-03T20:32:00Z">
        <w:r w:rsidRPr="008D0F68">
          <w:rPr>
            <w:i w:val="0"/>
            <w:sz w:val="22"/>
            <w:szCs w:val="22"/>
            <w:rPrChange w:id="145" w:author="uga" w:date="2017-03-04T13:56:00Z">
              <w:rPr>
                <w:i w:val="0"/>
                <w:color w:val="0563C1" w:themeColor="hyperlink"/>
                <w:sz w:val="24"/>
                <w:szCs w:val="24"/>
                <w:u w:val="single"/>
              </w:rPr>
            </w:rPrChange>
          </w:rPr>
          <w:t xml:space="preserve">Data aggregated in </w:t>
        </w:r>
      </w:ins>
      <w:ins w:id="146" w:author="Nelson Foster" w:date="2017-03-03T20:28:00Z">
        <w:r w:rsidRPr="008D0F68">
          <w:rPr>
            <w:i w:val="0"/>
            <w:sz w:val="22"/>
            <w:szCs w:val="22"/>
            <w:rPrChange w:id="147" w:author="uga" w:date="2017-03-04T13:56:00Z">
              <w:rPr>
                <w:i w:val="0"/>
                <w:sz w:val="24"/>
                <w:szCs w:val="24"/>
              </w:rPr>
            </w:rPrChange>
          </w:rPr>
          <w:t xml:space="preserve">NYPD Motor Vehicle Collisions dataset </w:t>
        </w:r>
      </w:ins>
      <w:ins w:id="148" w:author="Nelson Foster" w:date="2017-03-03T20:31:00Z">
        <w:r w:rsidRPr="008D0F68">
          <w:rPr>
            <w:i w:val="0"/>
            <w:sz w:val="22"/>
            <w:szCs w:val="22"/>
            <w:rPrChange w:id="149" w:author="uga" w:date="2017-03-04T13:56:00Z">
              <w:rPr>
                <w:i w:val="0"/>
                <w:sz w:val="24"/>
                <w:szCs w:val="24"/>
              </w:rPr>
            </w:rPrChange>
          </w:rPr>
          <w:t>is gathered from</w:t>
        </w:r>
      </w:ins>
      <w:ins w:id="150" w:author="Nelson Foster" w:date="2017-03-03T20:24:00Z">
        <w:r w:rsidR="000F439A" w:rsidRPr="008D0F68">
          <w:rPr>
            <w:i w:val="0"/>
            <w:sz w:val="22"/>
            <w:szCs w:val="22"/>
            <w:rPrChange w:id="151" w:author="uga" w:date="2017-03-04T13:56:00Z">
              <w:rPr>
                <w:sz w:val="24"/>
                <w:szCs w:val="24"/>
              </w:rPr>
            </w:rPrChange>
          </w:rPr>
          <w:t xml:space="preserve"> the details and metadata </w:t>
        </w:r>
      </w:ins>
      <w:ins w:id="152" w:author="Nelson Foster" w:date="2017-03-04T14:18:00Z">
        <w:r w:rsidR="00460F8B">
          <w:rPr>
            <w:i w:val="0"/>
            <w:sz w:val="22"/>
            <w:szCs w:val="22"/>
          </w:rPr>
          <w:t xml:space="preserve">collected </w:t>
        </w:r>
      </w:ins>
      <w:ins w:id="153" w:author="Nelson Foster" w:date="2017-03-03T20:24:00Z">
        <w:r w:rsidR="00460F8B">
          <w:rPr>
            <w:i w:val="0"/>
            <w:sz w:val="22"/>
            <w:szCs w:val="22"/>
          </w:rPr>
          <w:t xml:space="preserve">from </w:t>
        </w:r>
      </w:ins>
      <w:ins w:id="154" w:author="Nelson Foster" w:date="2017-03-04T14:18:00Z">
        <w:r w:rsidR="00460F8B">
          <w:rPr>
            <w:i w:val="0"/>
            <w:sz w:val="22"/>
            <w:szCs w:val="22"/>
          </w:rPr>
          <w:t xml:space="preserve">NYPD </w:t>
        </w:r>
      </w:ins>
      <w:ins w:id="155" w:author="Nelson Foster" w:date="2017-03-03T20:24:00Z">
        <w:r w:rsidR="00460F8B">
          <w:rPr>
            <w:i w:val="0"/>
            <w:sz w:val="22"/>
            <w:szCs w:val="22"/>
          </w:rPr>
          <w:t xml:space="preserve">motor vehicle collision reports </w:t>
        </w:r>
        <w:r w:rsidRPr="008D0F68">
          <w:rPr>
            <w:i w:val="0"/>
            <w:sz w:val="22"/>
            <w:szCs w:val="22"/>
            <w:rPrChange w:id="156" w:author="uga" w:date="2017-03-04T13:56:00Z">
              <w:rPr>
                <w:i w:val="0"/>
                <w:sz w:val="24"/>
                <w:szCs w:val="24"/>
              </w:rPr>
            </w:rPrChange>
          </w:rPr>
          <w:t xml:space="preserve">from July 2012 to present. The data is </w:t>
        </w:r>
      </w:ins>
      <w:ins w:id="157" w:author="Nelson Foster" w:date="2017-03-03T20:41:00Z">
        <w:r w:rsidR="00532234" w:rsidRPr="008D0F68">
          <w:rPr>
            <w:i w:val="0"/>
            <w:sz w:val="22"/>
            <w:szCs w:val="22"/>
            <w:rPrChange w:id="158" w:author="uga" w:date="2017-03-04T13:56:00Z">
              <w:rPr>
                <w:i w:val="0"/>
                <w:sz w:val="24"/>
                <w:szCs w:val="24"/>
              </w:rPr>
            </w:rPrChange>
          </w:rPr>
          <w:t xml:space="preserve">refreshed weekly, and </w:t>
        </w:r>
      </w:ins>
      <w:ins w:id="159" w:author="Nelson Foster" w:date="2017-03-03T20:24:00Z">
        <w:r w:rsidRPr="008D0F68">
          <w:rPr>
            <w:i w:val="0"/>
            <w:sz w:val="22"/>
            <w:szCs w:val="22"/>
            <w:rPrChange w:id="160" w:author="uga" w:date="2017-03-04T13:56:00Z">
              <w:rPr>
                <w:i w:val="0"/>
                <w:sz w:val="24"/>
                <w:szCs w:val="24"/>
              </w:rPr>
            </w:rPrChange>
          </w:rPr>
          <w:t>made available</w:t>
        </w:r>
        <w:r w:rsidR="000F439A" w:rsidRPr="008D0F68">
          <w:rPr>
            <w:i w:val="0"/>
            <w:sz w:val="22"/>
            <w:szCs w:val="22"/>
            <w:rPrChange w:id="161" w:author="uga" w:date="2017-03-04T13:56:00Z">
              <w:rPr>
                <w:sz w:val="24"/>
                <w:szCs w:val="24"/>
              </w:rPr>
            </w:rPrChange>
          </w:rPr>
          <w:t xml:space="preserve"> </w:t>
        </w:r>
      </w:ins>
      <w:ins w:id="162" w:author="Nelson Foster" w:date="2017-03-03T20:33:00Z">
        <w:r w:rsidRPr="008D0F68">
          <w:rPr>
            <w:i w:val="0"/>
            <w:sz w:val="22"/>
            <w:szCs w:val="22"/>
            <w:rPrChange w:id="163" w:author="uga" w:date="2017-03-04T13:56:00Z">
              <w:rPr>
                <w:i w:val="0"/>
                <w:sz w:val="24"/>
                <w:szCs w:val="24"/>
              </w:rPr>
            </w:rPrChange>
          </w:rPr>
          <w:t>to the public</w:t>
        </w:r>
      </w:ins>
      <w:ins w:id="164" w:author="Nelson Foster" w:date="2017-03-03T20:24:00Z">
        <w:r w:rsidR="000F439A" w:rsidRPr="008D0F68">
          <w:rPr>
            <w:i w:val="0"/>
            <w:sz w:val="22"/>
            <w:szCs w:val="22"/>
            <w:rPrChange w:id="165" w:author="uga" w:date="2017-03-04T13:56:00Z">
              <w:rPr>
                <w:sz w:val="24"/>
                <w:szCs w:val="24"/>
              </w:rPr>
            </w:rPrChange>
          </w:rPr>
          <w:t xml:space="preserve"> via the </w:t>
        </w:r>
        <w:r w:rsidR="000F439A" w:rsidRPr="008D0F68">
          <w:rPr>
            <w:i w:val="0"/>
            <w:sz w:val="22"/>
            <w:szCs w:val="22"/>
            <w:rPrChange w:id="166" w:author="uga" w:date="2017-03-04T13:56:00Z">
              <w:rPr>
                <w:rStyle w:val="Hyperlink"/>
                <w:sz w:val="24"/>
                <w:szCs w:val="24"/>
              </w:rPr>
            </w:rPrChange>
          </w:rPr>
          <w:fldChar w:fldCharType="begin"/>
        </w:r>
        <w:r w:rsidR="000F439A" w:rsidRPr="008D0F68">
          <w:rPr>
            <w:i w:val="0"/>
            <w:sz w:val="22"/>
            <w:szCs w:val="22"/>
            <w:rPrChange w:id="167" w:author="uga" w:date="2017-03-04T13:56:00Z">
              <w:rPr>
                <w:sz w:val="24"/>
                <w:szCs w:val="24"/>
              </w:rPr>
            </w:rPrChange>
          </w:rPr>
          <w:instrText xml:space="preserve"> HYPERLINK "https://data.cityofnewyork.us/Public-Safety/NYPD-Motor-Vehicle-Collisions/h9gi-nx95" </w:instrText>
        </w:r>
        <w:r w:rsidR="000F439A" w:rsidRPr="008D0F68">
          <w:rPr>
            <w:i w:val="0"/>
            <w:sz w:val="22"/>
            <w:szCs w:val="22"/>
            <w:rPrChange w:id="168" w:author="uga" w:date="2017-03-04T13:56:00Z">
              <w:rPr>
                <w:rStyle w:val="Hyperlink"/>
                <w:sz w:val="24"/>
                <w:szCs w:val="24"/>
              </w:rPr>
            </w:rPrChange>
          </w:rPr>
          <w:fldChar w:fldCharType="separate"/>
        </w:r>
        <w:r w:rsidR="000F439A" w:rsidRPr="008D0F68">
          <w:rPr>
            <w:rStyle w:val="Hyperlink"/>
            <w:i w:val="0"/>
            <w:sz w:val="22"/>
            <w:szCs w:val="22"/>
            <w:rPrChange w:id="169" w:author="uga" w:date="2017-03-04T13:56:00Z">
              <w:rPr>
                <w:rStyle w:val="Hyperlink"/>
                <w:sz w:val="24"/>
                <w:szCs w:val="24"/>
              </w:rPr>
            </w:rPrChange>
          </w:rPr>
          <w:t>NYC Open Data Project.</w:t>
        </w:r>
        <w:r w:rsidR="000F439A" w:rsidRPr="008D0F68">
          <w:rPr>
            <w:rStyle w:val="Hyperlink"/>
            <w:i w:val="0"/>
            <w:sz w:val="22"/>
            <w:szCs w:val="22"/>
            <w:rPrChange w:id="170" w:author="uga" w:date="2017-03-04T13:56:00Z">
              <w:rPr>
                <w:rStyle w:val="Hyperlink"/>
                <w:sz w:val="24"/>
                <w:szCs w:val="24"/>
              </w:rPr>
            </w:rPrChange>
          </w:rPr>
          <w:fldChar w:fldCharType="end"/>
        </w:r>
      </w:ins>
    </w:p>
    <w:p w14:paraId="0860F90E" w14:textId="179EE04C" w:rsidR="00FE37EF" w:rsidRPr="008D0F68" w:rsidRDefault="008953CB">
      <w:pPr>
        <w:spacing w:line="240" w:lineRule="auto"/>
        <w:rPr>
          <w:ins w:id="171" w:author="Nelson Foster" w:date="2017-03-03T22:29:00Z"/>
          <w:rFonts w:eastAsia="Times New Roman" w:cs="Arial"/>
          <w:bCs/>
          <w:iCs w:val="0"/>
          <w:color w:val="222222"/>
          <w:sz w:val="22"/>
          <w:szCs w:val="22"/>
          <w:rPrChange w:id="172" w:author="uga" w:date="2017-03-04T13:56:00Z">
            <w:rPr>
              <w:ins w:id="173" w:author="Nelson Foster" w:date="2017-03-03T22:29:00Z"/>
              <w:rFonts w:eastAsia="Times New Roman" w:cs="Arial"/>
              <w:bCs/>
              <w:iCs w:val="0"/>
              <w:color w:val="222222"/>
              <w:sz w:val="24"/>
              <w:szCs w:val="24"/>
            </w:rPr>
          </w:rPrChange>
        </w:rPr>
        <w:pPrChange w:id="174" w:author="uga" w:date="2017-03-04T14:01:00Z">
          <w:pPr/>
        </w:pPrChange>
      </w:pPr>
      <w:ins w:id="175" w:author="Nelson Foster" w:date="2017-03-03T20:34:00Z">
        <w:r w:rsidRPr="008D0F68">
          <w:rPr>
            <w:i w:val="0"/>
            <w:sz w:val="22"/>
            <w:szCs w:val="22"/>
            <w:rPrChange w:id="176" w:author="uga" w:date="2017-03-04T13:56:00Z">
              <w:rPr>
                <w:i w:val="0"/>
                <w:sz w:val="24"/>
                <w:szCs w:val="24"/>
              </w:rPr>
            </w:rPrChange>
          </w:rPr>
          <w:t>We began with this initial research-driven question</w:t>
        </w:r>
      </w:ins>
      <w:ins w:id="177" w:author="Nelson Foster" w:date="2017-03-03T20:43:00Z">
        <w:r w:rsidR="00FE37EF" w:rsidRPr="008D0F68">
          <w:rPr>
            <w:i w:val="0"/>
            <w:sz w:val="22"/>
            <w:szCs w:val="22"/>
            <w:rPrChange w:id="178" w:author="uga" w:date="2017-03-04T13:56:00Z">
              <w:rPr>
                <w:i w:val="0"/>
                <w:sz w:val="24"/>
                <w:szCs w:val="24"/>
              </w:rPr>
            </w:rPrChange>
          </w:rPr>
          <w:t>:</w:t>
        </w:r>
        <w:r w:rsidR="00FE37EF" w:rsidRPr="008D0F68">
          <w:rPr>
            <w:sz w:val="22"/>
            <w:szCs w:val="22"/>
            <w:rPrChange w:id="179" w:author="uga" w:date="2017-03-04T13:56:00Z">
              <w:rPr>
                <w:i w:val="0"/>
                <w:sz w:val="24"/>
                <w:szCs w:val="24"/>
              </w:rPr>
            </w:rPrChange>
          </w:rPr>
          <w:t xml:space="preserve"> </w:t>
        </w:r>
        <w:r w:rsidR="00FE37EF" w:rsidRPr="008D0F68">
          <w:rPr>
            <w:rFonts w:eastAsia="Times New Roman" w:cs="Arial"/>
            <w:bCs/>
            <w:iCs w:val="0"/>
            <w:color w:val="222222"/>
            <w:sz w:val="22"/>
            <w:szCs w:val="22"/>
            <w:rPrChange w:id="180" w:author="uga" w:date="2017-03-04T13:56:00Z">
              <w:rPr>
                <w:rFonts w:ascii="Arial" w:eastAsia="Times New Roman" w:hAnsi="Arial" w:cs="Arial"/>
                <w:b/>
                <w:bCs/>
                <w:i w:val="0"/>
                <w:iCs w:val="0"/>
                <w:color w:val="222222"/>
              </w:rPr>
            </w:rPrChange>
          </w:rPr>
          <w:t>"What are the most dangerous areas in New York City for traffic collisions</w:t>
        </w:r>
      </w:ins>
      <w:ins w:id="181" w:author="Nelson Foster" w:date="2017-03-04T14:11:00Z">
        <w:r w:rsidR="00687BDD">
          <w:rPr>
            <w:rFonts w:eastAsia="Times New Roman" w:cs="Arial"/>
            <w:bCs/>
            <w:iCs w:val="0"/>
            <w:color w:val="222222"/>
            <w:sz w:val="22"/>
            <w:szCs w:val="22"/>
          </w:rPr>
          <w:t>?</w:t>
        </w:r>
      </w:ins>
      <w:ins w:id="182" w:author="Nelson Foster" w:date="2017-03-03T20:43:00Z">
        <w:r w:rsidR="00FE37EF" w:rsidRPr="008D0F68">
          <w:rPr>
            <w:rFonts w:eastAsia="Times New Roman" w:cs="Arial"/>
            <w:bCs/>
            <w:iCs w:val="0"/>
            <w:color w:val="222222"/>
            <w:sz w:val="22"/>
            <w:szCs w:val="22"/>
            <w:rPrChange w:id="183" w:author="uga" w:date="2017-03-04T13:56:00Z">
              <w:rPr>
                <w:rFonts w:ascii="Arial" w:eastAsia="Times New Roman" w:hAnsi="Arial" w:cs="Arial"/>
                <w:b/>
                <w:bCs/>
                <w:i w:val="0"/>
                <w:iCs w:val="0"/>
                <w:color w:val="222222"/>
              </w:rPr>
            </w:rPrChange>
          </w:rPr>
          <w:t>"</w:t>
        </w:r>
      </w:ins>
    </w:p>
    <w:p w14:paraId="0B3F3726" w14:textId="587FDD5A" w:rsidR="00FE37EF" w:rsidRPr="008D0F68" w:rsidRDefault="00EB36CD">
      <w:pPr>
        <w:spacing w:line="240" w:lineRule="auto"/>
        <w:rPr>
          <w:ins w:id="184" w:author="Nelson Foster" w:date="2017-03-03T20:45:00Z"/>
          <w:b/>
          <w:sz w:val="22"/>
          <w:szCs w:val="22"/>
          <w:rPrChange w:id="185" w:author="uga" w:date="2017-03-04T13:56:00Z">
            <w:rPr>
              <w:ins w:id="186" w:author="Nelson Foster" w:date="2017-03-03T20:45:00Z"/>
              <w:b/>
              <w:sz w:val="24"/>
              <w:szCs w:val="24"/>
            </w:rPr>
          </w:rPrChange>
        </w:rPr>
        <w:pPrChange w:id="187" w:author="uga" w:date="2017-03-04T14:01:00Z">
          <w:pPr>
            <w:pStyle w:val="ListParagraph"/>
            <w:numPr>
              <w:ilvl w:val="1"/>
              <w:numId w:val="7"/>
            </w:numPr>
            <w:spacing w:after="160"/>
            <w:ind w:left="1440" w:hanging="360"/>
          </w:pPr>
        </w:pPrChange>
      </w:pPr>
      <w:ins w:id="188" w:author="Nelson Foster" w:date="2017-03-03T21:29:00Z">
        <w:r w:rsidRPr="008D0F68">
          <w:rPr>
            <w:b/>
            <w:sz w:val="22"/>
            <w:szCs w:val="22"/>
            <w:rPrChange w:id="189" w:author="uga" w:date="2017-03-04T13:56:00Z">
              <w:rPr>
                <w:b/>
                <w:sz w:val="24"/>
                <w:szCs w:val="24"/>
              </w:rPr>
            </w:rPrChange>
          </w:rPr>
          <w:t xml:space="preserve">Exploratory Data Analysis and </w:t>
        </w:r>
      </w:ins>
      <w:ins w:id="190" w:author="Nelson Foster" w:date="2017-03-03T20:45:00Z">
        <w:r w:rsidR="00FE37EF" w:rsidRPr="008D0F68">
          <w:rPr>
            <w:b/>
            <w:sz w:val="22"/>
            <w:szCs w:val="22"/>
            <w:rPrChange w:id="191" w:author="uga" w:date="2017-03-04T13:56:00Z">
              <w:rPr>
                <w:b/>
                <w:sz w:val="24"/>
                <w:szCs w:val="24"/>
              </w:rPr>
            </w:rPrChange>
          </w:rPr>
          <w:t>Survey of Existing Research</w:t>
        </w:r>
      </w:ins>
    </w:p>
    <w:p w14:paraId="33271CA5" w14:textId="450F90C9" w:rsidR="000E48E8" w:rsidRPr="008D0F68" w:rsidDel="000E48E8" w:rsidRDefault="00FE37EF">
      <w:pPr>
        <w:spacing w:after="160" w:line="240" w:lineRule="auto"/>
        <w:rPr>
          <w:del w:id="192" w:author="Sadaf Asrar" w:date="2017-02-28T09:17:00Z"/>
          <w:i w:val="0"/>
          <w:sz w:val="22"/>
          <w:szCs w:val="22"/>
          <w:rPrChange w:id="193" w:author="uga" w:date="2017-03-04T13:56:00Z">
            <w:rPr>
              <w:del w:id="194" w:author="Sadaf Asrar" w:date="2017-02-28T09:17:00Z"/>
            </w:rPr>
          </w:rPrChange>
        </w:rPr>
        <w:pPrChange w:id="195" w:author="uga" w:date="2017-03-04T14:01:00Z">
          <w:pPr>
            <w:pStyle w:val="ListParagraph"/>
            <w:numPr>
              <w:ilvl w:val="1"/>
              <w:numId w:val="7"/>
            </w:numPr>
            <w:spacing w:after="160"/>
            <w:ind w:left="1440" w:hanging="360"/>
          </w:pPr>
        </w:pPrChange>
      </w:pPr>
      <w:ins w:id="196" w:author="Nelson Foster" w:date="2017-03-03T20:45:00Z">
        <w:r w:rsidRPr="008D0F68">
          <w:rPr>
            <w:i w:val="0"/>
            <w:sz w:val="22"/>
            <w:szCs w:val="22"/>
            <w:rPrChange w:id="197" w:author="uga" w:date="2017-03-04T13:56:00Z">
              <w:rPr>
                <w:i w:val="0"/>
                <w:sz w:val="24"/>
                <w:szCs w:val="24"/>
              </w:rPr>
            </w:rPrChange>
          </w:rPr>
          <w:t xml:space="preserve">The NYPD Motor Vehicle Collisions dataset is in a tabular format, and as of </w:t>
        </w:r>
      </w:ins>
      <w:ins w:id="198" w:author="Nelson Foster" w:date="2017-03-03T20:48:00Z">
        <w:r w:rsidRPr="008D0F68">
          <w:rPr>
            <w:i w:val="0"/>
            <w:sz w:val="22"/>
            <w:szCs w:val="22"/>
            <w:rPrChange w:id="199" w:author="uga" w:date="2017-03-04T13:56:00Z">
              <w:rPr>
                <w:i w:val="0"/>
                <w:sz w:val="24"/>
                <w:szCs w:val="24"/>
              </w:rPr>
            </w:rPrChange>
          </w:rPr>
          <w:t>February 19, 2017</w:t>
        </w:r>
      </w:ins>
      <w:ins w:id="200" w:author="Nelson Foster" w:date="2017-03-03T20:46:00Z">
        <w:r w:rsidRPr="008D0F68">
          <w:rPr>
            <w:i w:val="0"/>
            <w:sz w:val="22"/>
            <w:szCs w:val="22"/>
            <w:rPrChange w:id="201" w:author="uga" w:date="2017-03-04T13:56:00Z">
              <w:rPr>
                <w:i w:val="0"/>
                <w:sz w:val="24"/>
                <w:szCs w:val="24"/>
              </w:rPr>
            </w:rPrChange>
          </w:rPr>
          <w:t xml:space="preserve">, </w:t>
        </w:r>
      </w:ins>
      <w:ins w:id="202" w:author="Nelson Foster" w:date="2017-03-04T14:09:00Z">
        <w:r w:rsidR="00687BDD">
          <w:rPr>
            <w:i w:val="0"/>
            <w:sz w:val="22"/>
            <w:szCs w:val="22"/>
          </w:rPr>
          <w:t xml:space="preserve">it </w:t>
        </w:r>
      </w:ins>
      <w:ins w:id="203" w:author="Nelson Foster" w:date="2017-03-03T20:46:00Z">
        <w:r w:rsidRPr="008D0F68">
          <w:rPr>
            <w:i w:val="0"/>
            <w:sz w:val="22"/>
            <w:szCs w:val="22"/>
            <w:rPrChange w:id="204" w:author="uga" w:date="2017-03-04T13:56:00Z">
              <w:rPr>
                <w:i w:val="0"/>
                <w:sz w:val="24"/>
                <w:szCs w:val="24"/>
              </w:rPr>
            </w:rPrChange>
          </w:rPr>
          <w:t xml:space="preserve">consisted of over 984,000 observations of 29 distinct variables, such as </w:t>
        </w:r>
      </w:ins>
      <w:ins w:id="205" w:author="Nelson Foster" w:date="2017-03-03T20:47:00Z">
        <w:r w:rsidRPr="008D0F68">
          <w:rPr>
            <w:i w:val="0"/>
            <w:sz w:val="22"/>
            <w:szCs w:val="22"/>
            <w:rPrChange w:id="206" w:author="uga" w:date="2017-03-04T13:56:00Z">
              <w:rPr>
                <w:sz w:val="24"/>
                <w:szCs w:val="24"/>
              </w:rPr>
            </w:rPrChange>
          </w:rPr>
          <w:t>DATE, TIME, ZIP CODE, LOCATION, STREET NAME, NUMBER OF PERSONS INJURED, NUMBER OF PERSONS KILLED, VEHICLE TYPE, etc</w:t>
        </w:r>
      </w:ins>
      <w:ins w:id="207" w:author="Nelson Foster" w:date="2017-03-04T14:11:00Z">
        <w:r w:rsidR="00687BDD">
          <w:rPr>
            <w:i w:val="0"/>
            <w:sz w:val="22"/>
            <w:szCs w:val="22"/>
          </w:rPr>
          <w:t>.</w:t>
        </w:r>
      </w:ins>
      <w:ins w:id="208" w:author="Nelson Foster" w:date="2017-03-03T20:47:00Z">
        <w:r w:rsidRPr="008D0F68">
          <w:rPr>
            <w:i w:val="0"/>
            <w:sz w:val="22"/>
            <w:szCs w:val="22"/>
            <w:rPrChange w:id="209" w:author="uga" w:date="2017-03-04T13:56:00Z">
              <w:rPr>
                <w:sz w:val="24"/>
                <w:szCs w:val="24"/>
              </w:rPr>
            </w:rPrChange>
          </w:rPr>
          <w:t>:</w:t>
        </w:r>
      </w:ins>
      <w:ins w:id="210" w:author="Sadaf Asrar" w:date="2017-02-28T09:14:00Z">
        <w:del w:id="211" w:author="Nelson Foster" w:date="2017-03-03T20:35:00Z">
          <w:r w:rsidR="000E48E8" w:rsidRPr="008D0F68" w:rsidDel="008953CB">
            <w:rPr>
              <w:b/>
              <w:sz w:val="22"/>
              <w:szCs w:val="22"/>
              <w:rPrChange w:id="212" w:author="uga" w:date="2017-03-04T13:56:00Z">
                <w:rPr/>
              </w:rPrChange>
            </w:rPr>
            <w:delText>Research driven question:</w:delText>
          </w:r>
          <w:r w:rsidR="000E48E8" w:rsidRPr="008D0F68" w:rsidDel="008953CB">
            <w:rPr>
              <w:sz w:val="22"/>
              <w:szCs w:val="22"/>
              <w:rPrChange w:id="213" w:author="uga" w:date="2017-03-04T13:56:00Z">
                <w:rPr/>
              </w:rPrChange>
            </w:rPr>
            <w:delText xml:space="preserve"> </w:delText>
          </w:r>
        </w:del>
        <w:del w:id="214" w:author="Nelson Foster" w:date="2017-03-03T20:41:00Z">
          <w:r w:rsidR="000E48E8" w:rsidRPr="008D0F68" w:rsidDel="00532234">
            <w:rPr>
              <w:sz w:val="22"/>
              <w:szCs w:val="22"/>
              <w:rPrChange w:id="215" w:author="uga" w:date="2017-03-04T13:56:00Z">
                <w:rPr/>
              </w:rPrChange>
            </w:rPr>
            <w:delText>What is the most dangerous time for motor vehicle collisions in New York City (NYC)?</w:delText>
          </w:r>
        </w:del>
      </w:ins>
      <w:ins w:id="216" w:author="Sadaf Asrar" w:date="2017-02-28T09:17:00Z">
        <w:del w:id="217" w:author="Nelson Foster" w:date="2017-03-03T20:41:00Z">
          <w:r w:rsidR="000E48E8" w:rsidRPr="008D0F68" w:rsidDel="00532234">
            <w:rPr>
              <w:sz w:val="22"/>
              <w:szCs w:val="22"/>
              <w:rPrChange w:id="218" w:author="uga" w:date="2017-03-04T13:56:00Z">
                <w:rPr/>
              </w:rPrChange>
            </w:rPr>
            <w:delText xml:space="preserve"> </w:delText>
          </w:r>
        </w:del>
      </w:ins>
      <w:ins w:id="219" w:author="Sadaf Asrar" w:date="2017-02-28T09:15:00Z">
        <w:del w:id="220" w:author="Nelson Foster" w:date="2017-03-03T20:36:00Z">
          <w:r w:rsidR="000E48E8" w:rsidRPr="008D0F68" w:rsidDel="008953CB">
            <w:rPr>
              <w:sz w:val="22"/>
              <w:szCs w:val="22"/>
              <w:rPrChange w:id="221" w:author="uga" w:date="2017-03-04T13:56:00Z">
                <w:rPr/>
              </w:rPrChange>
            </w:rPr>
            <w:delText xml:space="preserve">We attempted to answer this question by using the </w:delText>
          </w:r>
        </w:del>
      </w:ins>
      <w:ins w:id="222" w:author="Sadaf Asrar" w:date="2017-02-28T09:16:00Z">
        <w:del w:id="223" w:author="Nelson Foster" w:date="2017-03-03T20:36:00Z">
          <w:r w:rsidR="000E48E8" w:rsidRPr="008D0F68" w:rsidDel="008953CB">
            <w:rPr>
              <w:sz w:val="22"/>
              <w:szCs w:val="22"/>
              <w:rPrChange w:id="224" w:author="uga" w:date="2017-03-04T13:56:00Z">
                <w:rPr/>
              </w:rPrChange>
            </w:rPr>
            <w:delText>data on NYPD Motor Vehicle Collisions.</w:delText>
          </w:r>
        </w:del>
      </w:ins>
    </w:p>
    <w:p w14:paraId="00AD7364" w14:textId="77777777" w:rsidR="000E48E8" w:rsidRPr="008D0F68" w:rsidDel="005463B6" w:rsidRDefault="000E48E8">
      <w:pPr>
        <w:spacing w:line="240" w:lineRule="auto"/>
        <w:rPr>
          <w:ins w:id="225" w:author="Sadaf Asrar" w:date="2017-02-28T09:17:00Z"/>
          <w:del w:id="226" w:author="Nelson Foster" w:date="2017-03-04T14:43:00Z"/>
          <w:sz w:val="22"/>
          <w:szCs w:val="22"/>
          <w:rPrChange w:id="227" w:author="uga" w:date="2017-03-04T13:56:00Z">
            <w:rPr>
              <w:ins w:id="228" w:author="Sadaf Asrar" w:date="2017-02-28T09:17:00Z"/>
              <w:del w:id="229" w:author="Nelson Foster" w:date="2017-03-04T14:43:00Z"/>
            </w:rPr>
          </w:rPrChange>
        </w:rPr>
        <w:pPrChange w:id="230" w:author="uga" w:date="2017-03-04T14:01:00Z">
          <w:pPr>
            <w:pStyle w:val="ListParagraph"/>
            <w:numPr>
              <w:ilvl w:val="1"/>
              <w:numId w:val="7"/>
            </w:numPr>
            <w:spacing w:after="160"/>
            <w:ind w:left="1440" w:hanging="360"/>
          </w:pPr>
        </w:pPrChange>
      </w:pPr>
    </w:p>
    <w:p w14:paraId="69584216" w14:textId="592EAF6A" w:rsidR="000E48E8" w:rsidRPr="005463B6" w:rsidDel="00FE37EF" w:rsidRDefault="000E48E8">
      <w:pPr>
        <w:spacing w:after="0" w:line="240" w:lineRule="auto"/>
        <w:rPr>
          <w:ins w:id="231" w:author="Sadaf Asrar" w:date="2017-02-28T09:17:00Z"/>
          <w:del w:id="232" w:author="Nelson Foster" w:date="2017-03-03T20:48:00Z"/>
          <w:sz w:val="24"/>
          <w:szCs w:val="24"/>
          <w:rPrChange w:id="233" w:author="Nelson Foster" w:date="2017-03-04T14:43:00Z">
            <w:rPr>
              <w:ins w:id="234" w:author="Sadaf Asrar" w:date="2017-02-28T09:17:00Z"/>
              <w:del w:id="235" w:author="Nelson Foster" w:date="2017-03-03T20:48:00Z"/>
            </w:rPr>
          </w:rPrChange>
        </w:rPr>
        <w:pPrChange w:id="236" w:author="Nelson Foster" w:date="2017-03-04T14:43:00Z">
          <w:pPr>
            <w:pStyle w:val="ListParagraph"/>
            <w:numPr>
              <w:ilvl w:val="1"/>
              <w:numId w:val="7"/>
            </w:numPr>
            <w:spacing w:after="160"/>
            <w:ind w:left="1440" w:hanging="360"/>
          </w:pPr>
        </w:pPrChange>
      </w:pPr>
    </w:p>
    <w:p w14:paraId="35245E0F" w14:textId="20E03812" w:rsidR="000E48E8" w:rsidRPr="000F439A" w:rsidDel="00FE37EF" w:rsidRDefault="000E48E8">
      <w:pPr>
        <w:rPr>
          <w:ins w:id="237" w:author="Sadaf Asrar" w:date="2017-02-28T09:18:00Z"/>
          <w:del w:id="238" w:author="Nelson Foster" w:date="2017-03-03T20:48:00Z"/>
        </w:rPr>
        <w:pPrChange w:id="239" w:author="Nelson Foster" w:date="2017-03-04T14:43:00Z">
          <w:pPr>
            <w:pStyle w:val="ListParagraph"/>
            <w:numPr>
              <w:ilvl w:val="1"/>
              <w:numId w:val="7"/>
            </w:numPr>
            <w:spacing w:after="160"/>
            <w:ind w:left="1440" w:hanging="360"/>
          </w:pPr>
        </w:pPrChange>
      </w:pPr>
      <w:ins w:id="240" w:author="Sadaf Asrar" w:date="2017-02-28T09:18:00Z">
        <w:del w:id="241" w:author="Nelson Foster" w:date="2017-03-03T20:48:00Z">
          <w:r w:rsidRPr="000F439A" w:rsidDel="00FE37EF">
            <w:rPr>
              <w:b/>
              <w:rPrChange w:id="242" w:author="Nelson Foster" w:date="2017-03-03T20:19:00Z">
                <w:rPr/>
              </w:rPrChange>
            </w:rPr>
            <w:delText xml:space="preserve">R Markdown: </w:delText>
          </w:r>
          <w:r w:rsidRPr="000F439A" w:rsidDel="00FE37EF">
            <w:rPr>
              <w:rPrChange w:id="243" w:author="Nelson Foster" w:date="2017-03-03T20:19:00Z">
                <w:rPr>
                  <w:b/>
                </w:rPr>
              </w:rPrChange>
            </w:rPr>
            <w:delText>&lt;</w:delText>
          </w:r>
        </w:del>
      </w:ins>
      <w:ins w:id="244" w:author="Sadaf Asrar" w:date="2017-02-28T10:09:00Z">
        <w:del w:id="245" w:author="Nelson Foster" w:date="2017-03-03T20:48:00Z">
          <w:r w:rsidR="004F0841" w:rsidRPr="000F439A" w:rsidDel="00FE37EF">
            <w:delText>We can finalize a single r markdown file to submit</w:delText>
          </w:r>
        </w:del>
      </w:ins>
      <w:ins w:id="246" w:author="Sadaf Asrar" w:date="2017-02-28T09:18:00Z">
        <w:del w:id="247" w:author="Nelson Foster" w:date="2017-03-03T20:48:00Z">
          <w:r w:rsidRPr="000F439A" w:rsidDel="00FE37EF">
            <w:rPr>
              <w:rPrChange w:id="248" w:author="Nelson Foster" w:date="2017-03-03T20:19:00Z">
                <w:rPr>
                  <w:b/>
                </w:rPr>
              </w:rPrChange>
            </w:rPr>
            <w:delText>&gt;</w:delText>
          </w:r>
        </w:del>
      </w:ins>
    </w:p>
    <w:p w14:paraId="61C3A10D" w14:textId="54D3D1CC" w:rsidR="000E48E8" w:rsidRPr="000F439A" w:rsidDel="00FE37EF" w:rsidRDefault="000E48E8">
      <w:pPr>
        <w:rPr>
          <w:ins w:id="249" w:author="Sadaf Asrar" w:date="2017-02-28T09:18:00Z"/>
          <w:del w:id="250" w:author="Nelson Foster" w:date="2017-03-03T20:48:00Z"/>
        </w:rPr>
        <w:pPrChange w:id="251" w:author="Nelson Foster" w:date="2017-03-04T14:43:00Z">
          <w:pPr>
            <w:pStyle w:val="ListParagraph"/>
            <w:numPr>
              <w:ilvl w:val="1"/>
              <w:numId w:val="7"/>
            </w:numPr>
            <w:spacing w:after="160"/>
            <w:ind w:left="1440" w:hanging="360"/>
          </w:pPr>
        </w:pPrChange>
      </w:pPr>
    </w:p>
    <w:p w14:paraId="718E877D" w14:textId="54F6E526" w:rsidR="000E48E8" w:rsidRPr="000F439A" w:rsidDel="00FE37EF" w:rsidRDefault="000E48E8">
      <w:pPr>
        <w:rPr>
          <w:ins w:id="252" w:author="Sadaf Asrar" w:date="2017-02-28T09:18:00Z"/>
          <w:del w:id="253" w:author="Nelson Foster" w:date="2017-03-03T20:48:00Z"/>
          <w:b/>
          <w:rPrChange w:id="254" w:author="Nelson Foster" w:date="2017-03-03T20:19:00Z">
            <w:rPr>
              <w:ins w:id="255" w:author="Sadaf Asrar" w:date="2017-02-28T09:18:00Z"/>
              <w:del w:id="256" w:author="Nelson Foster" w:date="2017-03-03T20:48:00Z"/>
            </w:rPr>
          </w:rPrChange>
        </w:rPr>
        <w:pPrChange w:id="257" w:author="Nelson Foster" w:date="2017-03-04T14:43:00Z">
          <w:pPr>
            <w:pStyle w:val="ListParagraph"/>
            <w:numPr>
              <w:ilvl w:val="1"/>
              <w:numId w:val="7"/>
            </w:numPr>
            <w:spacing w:after="160"/>
            <w:ind w:left="1440" w:hanging="360"/>
          </w:pPr>
        </w:pPrChange>
      </w:pPr>
      <w:ins w:id="258" w:author="Sadaf Asrar" w:date="2017-02-28T09:19:00Z">
        <w:del w:id="259" w:author="Nelson Foster" w:date="2017-03-03T20:48:00Z">
          <w:r w:rsidRPr="000F439A" w:rsidDel="00FE37EF">
            <w:rPr>
              <w:b/>
              <w:rPrChange w:id="260" w:author="Nelson Foster" w:date="2017-03-03T20:19:00Z">
                <w:rPr/>
              </w:rPrChange>
            </w:rPr>
            <w:delText>Summary of the research and EDA process</w:delText>
          </w:r>
        </w:del>
      </w:ins>
    </w:p>
    <w:p w14:paraId="03F0C9FD" w14:textId="1EC1C736" w:rsidR="000E48E8" w:rsidRPr="000F439A" w:rsidDel="00FE37EF" w:rsidRDefault="000E48E8">
      <w:pPr>
        <w:rPr>
          <w:ins w:id="261" w:author="Sadaf Asrar" w:date="2017-02-28T09:18:00Z"/>
          <w:del w:id="262" w:author="Nelson Foster" w:date="2017-03-03T20:48:00Z"/>
        </w:rPr>
        <w:pPrChange w:id="263" w:author="Nelson Foster" w:date="2017-03-04T14:43:00Z">
          <w:pPr>
            <w:pStyle w:val="ListParagraph"/>
            <w:numPr>
              <w:numId w:val="14"/>
            </w:numPr>
            <w:ind w:hanging="360"/>
          </w:pPr>
        </w:pPrChange>
      </w:pPr>
    </w:p>
    <w:p w14:paraId="6EA286C5" w14:textId="351C536F" w:rsidR="00E7543A" w:rsidRPr="000F439A" w:rsidDel="00FE37EF" w:rsidRDefault="00E7543A">
      <w:pPr>
        <w:rPr>
          <w:del w:id="264" w:author="Nelson Foster" w:date="2017-03-03T20:48:00Z"/>
          <w:rPrChange w:id="265" w:author="Nelson Foster" w:date="2017-03-03T20:19:00Z">
            <w:rPr>
              <w:del w:id="266" w:author="Nelson Foster" w:date="2017-03-03T20:48:00Z"/>
              <w:i w:val="0"/>
            </w:rPr>
          </w:rPrChange>
        </w:rPr>
        <w:pPrChange w:id="267" w:author="Nelson Foster" w:date="2017-03-04T14:43:00Z">
          <w:pPr>
            <w:pStyle w:val="ListParagraph"/>
            <w:numPr>
              <w:ilvl w:val="1"/>
              <w:numId w:val="7"/>
            </w:numPr>
            <w:spacing w:after="160"/>
            <w:ind w:left="1440" w:hanging="360"/>
          </w:pPr>
        </w:pPrChange>
      </w:pPr>
      <w:ins w:id="268" w:author="ZHENGZHENG YU" w:date="2017-02-26T11:11:00Z">
        <w:del w:id="269" w:author="Nelson Foster" w:date="2017-03-03T20:48:00Z">
          <w:r w:rsidRPr="000F439A" w:rsidDel="00FE37EF">
            <w:delText>1 a.</w:delText>
          </w:r>
        </w:del>
      </w:ins>
      <w:ins w:id="270" w:author="ZHENGZHENG YU" w:date="2017-02-26T11:10:00Z">
        <w:del w:id="271" w:author="Nelson Foster" w:date="2017-03-03T20:48:00Z">
          <w:r w:rsidRPr="000F439A" w:rsidDel="00FE37EF">
            <w:delText xml:space="preserve"> What do we know about this dataset?</w:delText>
          </w:r>
        </w:del>
      </w:ins>
    </w:p>
    <w:p w14:paraId="50A6F0EF" w14:textId="1AB99F92" w:rsidR="000E48E8" w:rsidRPr="000F439A" w:rsidDel="00FE37EF" w:rsidRDefault="000E48E8">
      <w:pPr>
        <w:rPr>
          <w:ins w:id="272" w:author="Sadaf Asrar" w:date="2017-02-28T09:19:00Z"/>
          <w:del w:id="273" w:author="Nelson Foster" w:date="2017-03-03T20:48:00Z"/>
        </w:rPr>
        <w:pPrChange w:id="274" w:author="Nelson Foster" w:date="2017-03-04T14:43:00Z">
          <w:pPr>
            <w:pStyle w:val="ListParagraph"/>
            <w:numPr>
              <w:ilvl w:val="1"/>
              <w:numId w:val="7"/>
            </w:numPr>
            <w:spacing w:after="160"/>
            <w:ind w:left="1440" w:hanging="360"/>
          </w:pPr>
        </w:pPrChange>
      </w:pPr>
    </w:p>
    <w:p w14:paraId="694881BD" w14:textId="1943B4F9" w:rsidR="006F10AA" w:rsidRPr="000F439A" w:rsidDel="00FE37EF" w:rsidRDefault="00E7543A">
      <w:pPr>
        <w:rPr>
          <w:del w:id="275" w:author="Nelson Foster" w:date="2017-03-03T20:48:00Z"/>
        </w:rPr>
        <w:pPrChange w:id="276" w:author="Nelson Foster" w:date="2017-03-04T14:43:00Z">
          <w:pPr>
            <w:pStyle w:val="ListParagraph"/>
            <w:numPr>
              <w:ilvl w:val="1"/>
              <w:numId w:val="7"/>
            </w:numPr>
            <w:spacing w:after="160"/>
            <w:ind w:left="1440" w:hanging="360"/>
          </w:pPr>
        </w:pPrChange>
      </w:pPr>
      <w:ins w:id="277" w:author="ZHENGZHENG YU" w:date="2017-02-26T11:13:00Z">
        <w:del w:id="278" w:author="Nelson Foster" w:date="2017-03-03T20:48:00Z">
          <w:r w:rsidRPr="000F439A" w:rsidDel="00FE37EF">
            <w:delText xml:space="preserve">    </w:delText>
          </w:r>
          <w:r w:rsidRPr="000F439A" w:rsidDel="00FE37EF">
            <w:rPr>
              <w:rFonts w:cstheme="minorHAnsi"/>
            </w:rPr>
            <w:delText xml:space="preserve">     </w:delText>
          </w:r>
        </w:del>
      </w:ins>
      <w:ins w:id="279" w:author="ZHENGZHENG YU" w:date="2017-02-26T11:14:00Z">
        <w:del w:id="280" w:author="Nelson Foster" w:date="2017-03-03T20:48:00Z">
          <w:r w:rsidRPr="000F439A" w:rsidDel="00FE37EF">
            <w:rPr>
              <w:rFonts w:cstheme="minorHAnsi"/>
            </w:rPr>
            <w:delText xml:space="preserve">    This dataset is about the </w:delText>
          </w:r>
        </w:del>
      </w:ins>
      <w:ins w:id="281" w:author="ZHENGZHENG YU" w:date="2017-02-26T11:13:00Z">
        <w:del w:id="282" w:author="Nelson Foster" w:date="2017-03-03T20:48:00Z">
          <w:r w:rsidRPr="000F439A" w:rsidDel="00FE37EF">
            <w:rPr>
              <w:rFonts w:cstheme="minorHAnsi"/>
              <w:lang w:val="en"/>
            </w:rPr>
            <w:delText>details of Motor Vehicle Collisions in New York City provided by the Police Department (NYPD).</w:delText>
          </w:r>
        </w:del>
      </w:ins>
      <w:ins w:id="283" w:author="ZHENGZHENG YU" w:date="2017-02-26T11:15:00Z">
        <w:del w:id="284" w:author="Nelson Foster" w:date="2017-03-03T20:48:00Z">
          <w:r w:rsidRPr="000F439A" w:rsidDel="00FE37EF">
            <w:delText xml:space="preserve"> The dataset is refreshed weekly, with the version being researched by this project being current as of February 19, 2016.</w:delText>
          </w:r>
        </w:del>
      </w:ins>
      <w:ins w:id="285" w:author="ZHENGZHENG YU" w:date="2017-02-26T11:17:00Z">
        <w:del w:id="286" w:author="Nelson Foster" w:date="2017-03-03T20:48:00Z">
          <w:r w:rsidR="006F10AA" w:rsidRPr="000F439A" w:rsidDel="00FE37EF">
            <w:delText xml:space="preserve"> </w:delText>
          </w:r>
        </w:del>
      </w:ins>
    </w:p>
    <w:p w14:paraId="2F75D62B" w14:textId="55827E8F" w:rsidR="000E48E8" w:rsidRPr="000F439A" w:rsidDel="00FE37EF" w:rsidRDefault="000E48E8">
      <w:pPr>
        <w:rPr>
          <w:ins w:id="287" w:author="Sadaf Asrar" w:date="2017-02-28T09:19:00Z"/>
          <w:del w:id="288" w:author="Nelson Foster" w:date="2017-03-03T20:48:00Z"/>
        </w:rPr>
        <w:pPrChange w:id="289" w:author="Nelson Foster" w:date="2017-03-04T14:43:00Z">
          <w:pPr>
            <w:pStyle w:val="ListParagraph"/>
            <w:numPr>
              <w:ilvl w:val="1"/>
              <w:numId w:val="7"/>
            </w:numPr>
            <w:spacing w:after="160"/>
            <w:ind w:left="1440" w:hanging="360"/>
          </w:pPr>
        </w:pPrChange>
      </w:pPr>
    </w:p>
    <w:p w14:paraId="56A60530" w14:textId="0A3E2671" w:rsidR="000E48E8" w:rsidRPr="000F439A" w:rsidDel="00FE37EF" w:rsidRDefault="000E48E8">
      <w:pPr>
        <w:rPr>
          <w:ins w:id="290" w:author="Sadaf Asrar" w:date="2017-02-28T09:19:00Z"/>
          <w:del w:id="291" w:author="Nelson Foster" w:date="2017-03-03T20:48:00Z"/>
        </w:rPr>
        <w:pPrChange w:id="292" w:author="Nelson Foster" w:date="2017-03-04T14:43:00Z">
          <w:pPr>
            <w:pStyle w:val="ListParagraph"/>
            <w:numPr>
              <w:ilvl w:val="1"/>
              <w:numId w:val="7"/>
            </w:numPr>
            <w:spacing w:after="160"/>
            <w:ind w:left="1440" w:hanging="360"/>
          </w:pPr>
        </w:pPrChange>
      </w:pPr>
    </w:p>
    <w:p w14:paraId="38031075" w14:textId="4B5133F3" w:rsidR="00E7543A" w:rsidRPr="000F439A" w:rsidDel="00FE37EF" w:rsidRDefault="006F10AA">
      <w:pPr>
        <w:rPr>
          <w:del w:id="293" w:author="Nelson Foster" w:date="2017-03-03T20:48:00Z"/>
        </w:rPr>
        <w:pPrChange w:id="294" w:author="Nelson Foster" w:date="2017-03-04T14:43:00Z">
          <w:pPr>
            <w:pStyle w:val="ListParagraph"/>
            <w:numPr>
              <w:ilvl w:val="1"/>
              <w:numId w:val="7"/>
            </w:numPr>
            <w:spacing w:after="160"/>
            <w:ind w:left="1440" w:hanging="360"/>
          </w:pPr>
        </w:pPrChange>
      </w:pPr>
      <w:ins w:id="295" w:author="ZHENGZHENG YU" w:date="2017-02-26T11:17:00Z">
        <w:del w:id="296" w:author="Nelson Foster" w:date="2017-03-03T20:48:00Z">
          <w:r w:rsidRPr="000F439A" w:rsidDel="00FE37EF">
            <w:delText>In this dataset, it has 9</w:delText>
          </w:r>
        </w:del>
      </w:ins>
      <w:ins w:id="297" w:author="ZHENGZHENG YU" w:date="2017-02-26T11:19:00Z">
        <w:del w:id="298" w:author="Nelson Foster" w:date="2017-03-03T20:48:00Z">
          <w:r w:rsidRPr="000F439A" w:rsidDel="00FE37EF">
            <w:delText>84k rows and 29 columns. There are 29 variables, such as DATE, TIME, ZIP</w:delText>
          </w:r>
        </w:del>
      </w:ins>
      <w:ins w:id="299" w:author="ZHENGZHENG YU" w:date="2017-02-26T11:20:00Z">
        <w:del w:id="300" w:author="Nelson Foster" w:date="2017-03-03T20:48:00Z">
          <w:r w:rsidRPr="000F439A" w:rsidDel="00FE37EF">
            <w:delText xml:space="preserve"> </w:delText>
          </w:r>
        </w:del>
      </w:ins>
      <w:ins w:id="301" w:author="ZHENGZHENG YU" w:date="2017-02-26T11:19:00Z">
        <w:del w:id="302" w:author="Nelson Foster" w:date="2017-03-03T20:48:00Z">
          <w:r w:rsidRPr="000F439A" w:rsidDel="00FE37EF">
            <w:delText>CODE, LOCATION,</w:delText>
          </w:r>
        </w:del>
      </w:ins>
      <w:ins w:id="303" w:author="ZHENGZHENG YU" w:date="2017-02-26T11:20:00Z">
        <w:del w:id="304" w:author="Nelson Foster" w:date="2017-03-03T20:48:00Z">
          <w:r w:rsidRPr="000F439A" w:rsidDel="00FE37EF">
            <w:delText xml:space="preserve"> STREET NAME, NUMBER OF PE</w:delText>
          </w:r>
        </w:del>
      </w:ins>
      <w:ins w:id="305" w:author="ZHENGZHENG YU" w:date="2017-02-26T11:21:00Z">
        <w:del w:id="306" w:author="Nelson Foster" w:date="2017-03-03T20:48:00Z">
          <w:r w:rsidRPr="000F439A" w:rsidDel="00FE37EF">
            <w:delText>RSONS INJURED, VEHICLE TYPE etc.</w:delText>
          </w:r>
        </w:del>
      </w:ins>
    </w:p>
    <w:p w14:paraId="3A21ECE9" w14:textId="0542C8B9" w:rsidR="000E48E8" w:rsidRPr="000F439A" w:rsidDel="00FE37EF" w:rsidRDefault="000E48E8">
      <w:pPr>
        <w:rPr>
          <w:ins w:id="307" w:author="Sadaf Asrar" w:date="2017-02-28T09:19:00Z"/>
          <w:del w:id="308" w:author="Nelson Foster" w:date="2017-03-03T20:48:00Z"/>
        </w:rPr>
        <w:pPrChange w:id="309" w:author="Nelson Foster" w:date="2017-03-04T14:43:00Z">
          <w:pPr>
            <w:pStyle w:val="ListParagraph"/>
            <w:numPr>
              <w:ilvl w:val="1"/>
              <w:numId w:val="7"/>
            </w:numPr>
            <w:spacing w:after="160"/>
            <w:ind w:left="1440" w:hanging="360"/>
          </w:pPr>
        </w:pPrChange>
      </w:pPr>
    </w:p>
    <w:p w14:paraId="428A84C1" w14:textId="6E1B13B5" w:rsidR="000E48E8" w:rsidRPr="000F439A" w:rsidDel="00FE37EF" w:rsidRDefault="000E48E8">
      <w:pPr>
        <w:rPr>
          <w:ins w:id="310" w:author="Sadaf Asrar" w:date="2017-02-28T09:19:00Z"/>
          <w:del w:id="311" w:author="Nelson Foster" w:date="2017-03-03T20:48:00Z"/>
        </w:rPr>
        <w:pPrChange w:id="312" w:author="Nelson Foster" w:date="2017-03-04T14:43:00Z">
          <w:pPr>
            <w:pStyle w:val="ListParagraph"/>
            <w:numPr>
              <w:ilvl w:val="1"/>
              <w:numId w:val="7"/>
            </w:numPr>
            <w:spacing w:after="160"/>
            <w:ind w:left="1440" w:hanging="360"/>
          </w:pPr>
        </w:pPrChange>
      </w:pPr>
    </w:p>
    <w:p w14:paraId="20F29CE7" w14:textId="075A9CC7" w:rsidR="006F10AA" w:rsidRPr="000F439A" w:rsidDel="00FE37EF" w:rsidRDefault="006F10AA">
      <w:pPr>
        <w:rPr>
          <w:ins w:id="313" w:author="Sadaf Asrar" w:date="2017-02-28T09:20:00Z"/>
          <w:del w:id="314" w:author="Nelson Foster" w:date="2017-03-03T20:48:00Z"/>
        </w:rPr>
        <w:pPrChange w:id="315" w:author="Nelson Foster" w:date="2017-03-04T14:43:00Z">
          <w:pPr>
            <w:pStyle w:val="ListParagraph"/>
            <w:numPr>
              <w:ilvl w:val="1"/>
              <w:numId w:val="7"/>
            </w:numPr>
            <w:spacing w:after="160"/>
            <w:ind w:left="1440" w:hanging="360"/>
          </w:pPr>
        </w:pPrChange>
      </w:pPr>
      <w:ins w:id="316" w:author="ZHENGZHENG YU" w:date="2017-02-26T11:26:00Z">
        <w:del w:id="317" w:author="Nelson Foster" w:date="2017-03-03T20:48:00Z">
          <w:r w:rsidRPr="000F439A" w:rsidDel="00FE37EF">
            <w:delText>Dataset preview:</w:delText>
          </w:r>
        </w:del>
      </w:ins>
    </w:p>
    <w:p w14:paraId="1CFCDD79" w14:textId="77777777" w:rsidR="000E48E8" w:rsidRPr="000F439A" w:rsidRDefault="000E48E8">
      <w:pPr>
        <w:rPr>
          <w:ins w:id="318" w:author="ZHENGZHENG YU" w:date="2017-02-26T11:21:00Z"/>
        </w:rPr>
        <w:pPrChange w:id="319" w:author="Nelson Foster" w:date="2017-03-04T14:43:00Z">
          <w:pPr>
            <w:pStyle w:val="ListParagraph"/>
            <w:numPr>
              <w:ilvl w:val="1"/>
              <w:numId w:val="7"/>
            </w:numPr>
            <w:spacing w:after="160"/>
            <w:ind w:left="1440" w:hanging="360"/>
          </w:pPr>
        </w:pPrChange>
      </w:pPr>
    </w:p>
    <w:p w14:paraId="7FB734F3" w14:textId="7532FDEF" w:rsidR="006F10AA" w:rsidRPr="000F439A" w:rsidDel="008D0F68" w:rsidRDefault="006F10AA">
      <w:pPr>
        <w:spacing w:after="160" w:line="240" w:lineRule="auto"/>
        <w:ind w:firstLineChars="300" w:firstLine="720"/>
        <w:rPr>
          <w:ins w:id="320" w:author="ZHENGZHENG YU" w:date="2017-02-26T11:11:00Z"/>
          <w:del w:id="321" w:author="uga" w:date="2017-03-04T13:56:00Z"/>
          <w:rFonts w:cstheme="minorHAnsi"/>
          <w:sz w:val="24"/>
          <w:szCs w:val="24"/>
          <w:lang w:eastAsia="zh-CN"/>
          <w:rPrChange w:id="322" w:author="Nelson Foster" w:date="2017-03-03T20:19:00Z">
            <w:rPr>
              <w:ins w:id="323" w:author="ZHENGZHENG YU" w:date="2017-02-26T11:11:00Z"/>
              <w:del w:id="324" w:author="uga" w:date="2017-03-04T13:56:00Z"/>
            </w:rPr>
          </w:rPrChange>
        </w:rPr>
        <w:pPrChange w:id="325" w:author="Nelson Foster" w:date="2017-03-04T14:43:00Z">
          <w:pPr>
            <w:pStyle w:val="ListParagraph"/>
            <w:numPr>
              <w:ilvl w:val="1"/>
              <w:numId w:val="7"/>
            </w:numPr>
            <w:spacing w:after="160"/>
            <w:ind w:left="1440" w:hanging="360"/>
          </w:pPr>
        </w:pPrChange>
      </w:pPr>
      <w:ins w:id="326" w:author="ZHENGZHENG YU" w:date="2017-02-26T11:26:00Z">
        <w:r w:rsidRPr="000F439A">
          <w:rPr>
            <w:rFonts w:cstheme="minorHAnsi"/>
            <w:noProof/>
            <w:sz w:val="24"/>
            <w:szCs w:val="24"/>
            <w:rPrChange w:id="327" w:author="Nelson Foster" w:date="2017-03-03T20:19:00Z">
              <w:rPr>
                <w:noProof/>
              </w:rPr>
            </w:rPrChange>
          </w:rPr>
          <w:drawing>
            <wp:inline distT="0" distB="0" distL="0" distR="0" wp14:anchorId="77569EF6" wp14:editId="01C4B6D5">
              <wp:extent cx="5394960" cy="27374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PNG"/>
                      <pic:cNvPicPr/>
                    </pic:nvPicPr>
                    <pic:blipFill>
                      <a:blip r:embed="rId9">
                        <a:extLst>
                          <a:ext uri="{28A0092B-C50C-407E-A947-70E740481C1C}">
                            <a14:useLocalDpi xmlns:a14="http://schemas.microsoft.com/office/drawing/2010/main" val="0"/>
                          </a:ext>
                        </a:extLst>
                      </a:blip>
                      <a:stretch>
                        <a:fillRect/>
                      </a:stretch>
                    </pic:blipFill>
                    <pic:spPr>
                      <a:xfrm>
                        <a:off x="0" y="0"/>
                        <a:ext cx="5394960" cy="2737485"/>
                      </a:xfrm>
                      <a:prstGeom prst="rect">
                        <a:avLst/>
                      </a:prstGeom>
                    </pic:spPr>
                  </pic:pic>
                </a:graphicData>
              </a:graphic>
            </wp:inline>
          </w:drawing>
        </w:r>
      </w:ins>
    </w:p>
    <w:p w14:paraId="41416038" w14:textId="77777777" w:rsidR="00E7543A" w:rsidRPr="000F439A" w:rsidDel="008D0F68" w:rsidRDefault="00E7543A">
      <w:pPr>
        <w:spacing w:after="160" w:line="240" w:lineRule="auto"/>
        <w:rPr>
          <w:ins w:id="328" w:author="ZHENGZHENG YU" w:date="2017-02-26T11:10:00Z"/>
          <w:del w:id="329" w:author="uga" w:date="2017-03-04T13:56:00Z"/>
          <w:sz w:val="24"/>
          <w:szCs w:val="24"/>
          <w:rPrChange w:id="330" w:author="Nelson Foster" w:date="2017-03-03T20:19:00Z">
            <w:rPr>
              <w:ins w:id="331" w:author="ZHENGZHENG YU" w:date="2017-02-26T11:10:00Z"/>
              <w:del w:id="332" w:author="uga" w:date="2017-03-04T13:56:00Z"/>
            </w:rPr>
          </w:rPrChange>
        </w:rPr>
        <w:pPrChange w:id="333" w:author="Nelson Foster" w:date="2017-03-04T14:43:00Z">
          <w:pPr>
            <w:pStyle w:val="ListParagraph"/>
            <w:numPr>
              <w:ilvl w:val="1"/>
              <w:numId w:val="7"/>
            </w:numPr>
            <w:spacing w:after="160"/>
            <w:ind w:left="1440" w:hanging="360"/>
          </w:pPr>
        </w:pPrChange>
      </w:pPr>
    </w:p>
    <w:p w14:paraId="4E9E0F4D" w14:textId="77777777" w:rsidR="00FE37EF" w:rsidDel="008D0F68" w:rsidRDefault="00FE37EF">
      <w:pPr>
        <w:spacing w:after="160" w:line="240" w:lineRule="auto"/>
        <w:rPr>
          <w:ins w:id="334" w:author="Nelson Foster" w:date="2017-03-03T20:50:00Z"/>
          <w:del w:id="335" w:author="uga" w:date="2017-03-04T13:56:00Z"/>
          <w:sz w:val="24"/>
          <w:szCs w:val="24"/>
        </w:rPr>
        <w:pPrChange w:id="336" w:author="Nelson Foster" w:date="2017-03-04T14:43:00Z">
          <w:pPr/>
        </w:pPrChange>
      </w:pPr>
    </w:p>
    <w:p w14:paraId="20BDD098" w14:textId="77777777" w:rsidR="00FE37EF" w:rsidRDefault="00FE37EF">
      <w:pPr>
        <w:spacing w:after="160" w:line="240" w:lineRule="auto"/>
        <w:ind w:firstLineChars="300" w:firstLine="720"/>
        <w:rPr>
          <w:ins w:id="337" w:author="Nelson Foster" w:date="2017-03-03T20:50:00Z"/>
          <w:sz w:val="24"/>
          <w:szCs w:val="24"/>
        </w:rPr>
        <w:pPrChange w:id="338" w:author="Nelson Foster" w:date="2017-03-04T14:43:00Z">
          <w:pPr/>
        </w:pPrChange>
      </w:pPr>
    </w:p>
    <w:p w14:paraId="438873DA" w14:textId="65AA7B53" w:rsidR="00EB36CD" w:rsidRPr="008D0F68" w:rsidRDefault="00687BDD">
      <w:pPr>
        <w:spacing w:after="160" w:line="240" w:lineRule="auto"/>
        <w:rPr>
          <w:ins w:id="339" w:author="Nelson Foster" w:date="2017-03-03T21:33:00Z"/>
          <w:rFonts w:ascii="Calibri" w:hAnsi="Calibri" w:cs="Calibri"/>
          <w:i w:val="0"/>
          <w:sz w:val="22"/>
          <w:szCs w:val="22"/>
          <w:rPrChange w:id="340" w:author="uga" w:date="2017-03-04T13:56:00Z">
            <w:rPr>
              <w:ins w:id="341" w:author="Nelson Foster" w:date="2017-03-03T21:33:00Z"/>
              <w:i w:val="0"/>
              <w:sz w:val="24"/>
              <w:szCs w:val="24"/>
            </w:rPr>
          </w:rPrChange>
        </w:rPr>
        <w:pPrChange w:id="342" w:author="uga" w:date="2017-03-04T14:01:00Z">
          <w:pPr/>
        </w:pPrChange>
      </w:pPr>
      <w:ins w:id="343" w:author="Nelson Foster" w:date="2017-03-03T20:50:00Z">
        <w:r>
          <w:rPr>
            <w:rFonts w:ascii="Calibri" w:hAnsi="Calibri" w:cs="Calibri"/>
            <w:i w:val="0"/>
            <w:sz w:val="22"/>
            <w:szCs w:val="22"/>
          </w:rPr>
          <w:t>D</w:t>
        </w:r>
        <w:r w:rsidR="00FE37EF" w:rsidRPr="008D0F68">
          <w:rPr>
            <w:rFonts w:ascii="Calibri" w:hAnsi="Calibri" w:cs="Calibri"/>
            <w:i w:val="0"/>
            <w:sz w:val="22"/>
            <w:szCs w:val="22"/>
            <w:rPrChange w:id="344" w:author="uga" w:date="2017-03-04T13:56:00Z">
              <w:rPr>
                <w:i w:val="0"/>
                <w:sz w:val="24"/>
                <w:szCs w:val="24"/>
              </w:rPr>
            </w:rPrChange>
          </w:rPr>
          <w:t>espite the fairly substantial amount of observations</w:t>
        </w:r>
      </w:ins>
      <w:ins w:id="345" w:author="Nelson Foster" w:date="2017-03-04T14:13:00Z">
        <w:r>
          <w:rPr>
            <w:rFonts w:ascii="Calibri" w:hAnsi="Calibri" w:cs="Calibri"/>
            <w:i w:val="0"/>
            <w:sz w:val="22"/>
            <w:szCs w:val="22"/>
          </w:rPr>
          <w:t xml:space="preserve"> in the dataset, a few limitations </w:t>
        </w:r>
      </w:ins>
      <w:ins w:id="346" w:author="Nelson Foster" w:date="2017-03-04T14:14:00Z">
        <w:r w:rsidR="00460F8B">
          <w:rPr>
            <w:rFonts w:ascii="Calibri" w:hAnsi="Calibri" w:cs="Calibri"/>
            <w:i w:val="0"/>
            <w:sz w:val="22"/>
            <w:szCs w:val="22"/>
          </w:rPr>
          <w:t xml:space="preserve">became apparent from the outset. </w:t>
        </w:r>
      </w:ins>
      <w:ins w:id="347" w:author="Nelson Foster" w:date="2017-03-03T20:50:00Z">
        <w:r w:rsidR="00460F8B">
          <w:rPr>
            <w:rFonts w:ascii="Calibri" w:hAnsi="Calibri" w:cs="Calibri"/>
            <w:i w:val="0"/>
            <w:sz w:val="22"/>
            <w:szCs w:val="22"/>
          </w:rPr>
          <w:t xml:space="preserve"> Most notably, </w:t>
        </w:r>
        <w:r w:rsidR="00FE37EF" w:rsidRPr="008D0F68">
          <w:rPr>
            <w:rFonts w:ascii="Calibri" w:hAnsi="Calibri" w:cs="Calibri"/>
            <w:i w:val="0"/>
            <w:sz w:val="22"/>
            <w:szCs w:val="22"/>
            <w:rPrChange w:id="348" w:author="uga" w:date="2017-03-04T13:56:00Z">
              <w:rPr>
                <w:i w:val="0"/>
                <w:sz w:val="24"/>
                <w:szCs w:val="24"/>
              </w:rPr>
            </w:rPrChange>
          </w:rPr>
          <w:t xml:space="preserve">as illustrated in the table above, there were several blank fields.  This is due to the fact that the </w:t>
        </w:r>
      </w:ins>
      <w:ins w:id="349" w:author="Nelson Foster" w:date="2017-03-04T14:21:00Z">
        <w:r w:rsidR="00BF4F20">
          <w:rPr>
            <w:rFonts w:ascii="Calibri" w:hAnsi="Calibri" w:cs="Calibri"/>
            <w:i w:val="0"/>
            <w:sz w:val="22"/>
            <w:szCs w:val="22"/>
          </w:rPr>
          <w:t xml:space="preserve">quality </w:t>
        </w:r>
      </w:ins>
      <w:ins w:id="350" w:author="Nelson Foster" w:date="2017-03-04T14:22:00Z">
        <w:r w:rsidR="00BF4F20">
          <w:rPr>
            <w:rFonts w:ascii="Calibri" w:hAnsi="Calibri" w:cs="Calibri"/>
            <w:i w:val="0"/>
            <w:sz w:val="22"/>
            <w:szCs w:val="22"/>
          </w:rPr>
          <w:t xml:space="preserve">and completeness </w:t>
        </w:r>
      </w:ins>
      <w:ins w:id="351" w:author="Nelson Foster" w:date="2017-03-04T14:21:00Z">
        <w:r w:rsidR="00BF4F20">
          <w:rPr>
            <w:rFonts w:ascii="Calibri" w:hAnsi="Calibri" w:cs="Calibri"/>
            <w:i w:val="0"/>
            <w:sz w:val="22"/>
            <w:szCs w:val="22"/>
          </w:rPr>
          <w:t xml:space="preserve">of the </w:t>
        </w:r>
      </w:ins>
      <w:ins w:id="352" w:author="Nelson Foster" w:date="2017-03-03T20:50:00Z">
        <w:r w:rsidR="00FE37EF" w:rsidRPr="008D0F68">
          <w:rPr>
            <w:rFonts w:ascii="Calibri" w:hAnsi="Calibri" w:cs="Calibri"/>
            <w:i w:val="0"/>
            <w:sz w:val="22"/>
            <w:szCs w:val="22"/>
            <w:rPrChange w:id="353" w:author="uga" w:date="2017-03-04T13:56:00Z">
              <w:rPr>
                <w:i w:val="0"/>
                <w:sz w:val="24"/>
                <w:szCs w:val="24"/>
              </w:rPr>
            </w:rPrChange>
          </w:rPr>
          <w:t>data</w:t>
        </w:r>
      </w:ins>
      <w:ins w:id="354" w:author="Nelson Foster" w:date="2017-03-03T20:52:00Z">
        <w:r w:rsidR="00235D00" w:rsidRPr="008D0F68">
          <w:rPr>
            <w:rFonts w:ascii="Calibri" w:hAnsi="Calibri" w:cs="Calibri"/>
            <w:i w:val="0"/>
            <w:sz w:val="22"/>
            <w:szCs w:val="22"/>
            <w:rPrChange w:id="355" w:author="uga" w:date="2017-03-04T13:56:00Z">
              <w:rPr>
                <w:i w:val="0"/>
                <w:sz w:val="24"/>
                <w:szCs w:val="24"/>
              </w:rPr>
            </w:rPrChange>
          </w:rPr>
          <w:t xml:space="preserve"> is totally reliant on how thorough the responding officer is in their report. Either due to the circumstances of the incident or </w:t>
        </w:r>
      </w:ins>
      <w:ins w:id="356" w:author="Nelson Foster" w:date="2017-03-04T14:19:00Z">
        <w:r w:rsidR="00460F8B">
          <w:rPr>
            <w:rFonts w:ascii="Calibri" w:hAnsi="Calibri" w:cs="Calibri"/>
            <w:i w:val="0"/>
            <w:sz w:val="22"/>
            <w:szCs w:val="22"/>
          </w:rPr>
          <w:t xml:space="preserve">a </w:t>
        </w:r>
      </w:ins>
      <w:ins w:id="357" w:author="Nelson Foster" w:date="2017-03-03T20:52:00Z">
        <w:r w:rsidR="00235D00" w:rsidRPr="008D0F68">
          <w:rPr>
            <w:rFonts w:ascii="Calibri" w:hAnsi="Calibri" w:cs="Calibri"/>
            <w:i w:val="0"/>
            <w:sz w:val="22"/>
            <w:szCs w:val="22"/>
            <w:rPrChange w:id="358" w:author="uga" w:date="2017-03-04T13:56:00Z">
              <w:rPr>
                <w:i w:val="0"/>
                <w:sz w:val="24"/>
                <w:szCs w:val="24"/>
              </w:rPr>
            </w:rPrChange>
          </w:rPr>
          <w:t xml:space="preserve">lack of diligence </w:t>
        </w:r>
      </w:ins>
      <w:ins w:id="359" w:author="Nelson Foster" w:date="2017-03-04T14:44:00Z">
        <w:r w:rsidR="005463B6">
          <w:rPr>
            <w:rFonts w:ascii="Calibri" w:hAnsi="Calibri" w:cs="Calibri"/>
            <w:i w:val="0"/>
            <w:sz w:val="22"/>
            <w:szCs w:val="22"/>
          </w:rPr>
          <w:t xml:space="preserve">in </w:t>
        </w:r>
      </w:ins>
      <w:ins w:id="360" w:author="Nelson Foster" w:date="2017-03-04T14:10:00Z">
        <w:r>
          <w:rPr>
            <w:rFonts w:ascii="Calibri" w:hAnsi="Calibri" w:cs="Calibri"/>
            <w:i w:val="0"/>
            <w:sz w:val="22"/>
            <w:szCs w:val="22"/>
          </w:rPr>
          <w:t xml:space="preserve">fully completing </w:t>
        </w:r>
      </w:ins>
      <w:ins w:id="361" w:author="Nelson Foster" w:date="2017-03-03T20:52:00Z">
        <w:r w:rsidR="00460F8B">
          <w:rPr>
            <w:rFonts w:ascii="Calibri" w:hAnsi="Calibri" w:cs="Calibri"/>
            <w:i w:val="0"/>
            <w:sz w:val="22"/>
            <w:szCs w:val="22"/>
          </w:rPr>
          <w:t xml:space="preserve">the paperwork, there is generally a </w:t>
        </w:r>
        <w:r w:rsidR="00235D00" w:rsidRPr="008D0F68">
          <w:rPr>
            <w:rFonts w:ascii="Calibri" w:hAnsi="Calibri" w:cs="Calibri"/>
            <w:i w:val="0"/>
            <w:sz w:val="22"/>
            <w:szCs w:val="22"/>
            <w:rPrChange w:id="362" w:author="uga" w:date="2017-03-04T13:56:00Z">
              <w:rPr>
                <w:i w:val="0"/>
                <w:sz w:val="24"/>
                <w:szCs w:val="24"/>
              </w:rPr>
            </w:rPrChange>
          </w:rPr>
          <w:t xml:space="preserve">high potential for missing values in </w:t>
        </w:r>
      </w:ins>
      <w:ins w:id="363" w:author="Nelson Foster" w:date="2017-03-03T20:54:00Z">
        <w:r w:rsidRPr="00687BDD">
          <w:rPr>
            <w:rFonts w:ascii="Calibri" w:hAnsi="Calibri" w:cs="Calibri"/>
            <w:i w:val="0"/>
            <w:sz w:val="22"/>
            <w:szCs w:val="22"/>
          </w:rPr>
          <w:t>datasets sourced</w:t>
        </w:r>
        <w:r w:rsidR="00235D00" w:rsidRPr="008D0F68">
          <w:rPr>
            <w:rFonts w:ascii="Calibri" w:hAnsi="Calibri" w:cs="Calibri"/>
            <w:i w:val="0"/>
            <w:sz w:val="22"/>
            <w:szCs w:val="22"/>
            <w:rPrChange w:id="364" w:author="uga" w:date="2017-03-04T13:56:00Z">
              <w:rPr>
                <w:i w:val="0"/>
                <w:sz w:val="24"/>
                <w:szCs w:val="24"/>
              </w:rPr>
            </w:rPrChange>
          </w:rPr>
          <w:t xml:space="preserve"> from </w:t>
        </w:r>
      </w:ins>
      <w:ins w:id="365" w:author="Nelson Foster" w:date="2017-03-03T20:52:00Z">
        <w:r w:rsidR="00235D00" w:rsidRPr="008D0F68">
          <w:rPr>
            <w:rFonts w:ascii="Calibri" w:hAnsi="Calibri" w:cs="Calibri"/>
            <w:i w:val="0"/>
            <w:sz w:val="22"/>
            <w:szCs w:val="22"/>
            <w:rPrChange w:id="366" w:author="uga" w:date="2017-03-04T13:56:00Z">
              <w:rPr>
                <w:i w:val="0"/>
                <w:sz w:val="24"/>
                <w:szCs w:val="24"/>
              </w:rPr>
            </w:rPrChange>
          </w:rPr>
          <w:t>human-logged</w:t>
        </w:r>
      </w:ins>
      <w:ins w:id="367" w:author="Nelson Foster" w:date="2017-03-04T14:41:00Z">
        <w:r w:rsidR="00303303">
          <w:rPr>
            <w:rFonts w:ascii="Calibri" w:hAnsi="Calibri" w:cs="Calibri"/>
            <w:i w:val="0"/>
            <w:sz w:val="22"/>
            <w:szCs w:val="22"/>
          </w:rPr>
          <w:t>,</w:t>
        </w:r>
      </w:ins>
      <w:ins w:id="368" w:author="Nelson Foster" w:date="2017-03-03T20:52:00Z">
        <w:r w:rsidR="00235D00" w:rsidRPr="008D0F68">
          <w:rPr>
            <w:rFonts w:ascii="Calibri" w:hAnsi="Calibri" w:cs="Calibri"/>
            <w:i w:val="0"/>
            <w:sz w:val="22"/>
            <w:szCs w:val="22"/>
            <w:rPrChange w:id="369" w:author="uga" w:date="2017-03-04T13:56:00Z">
              <w:rPr>
                <w:i w:val="0"/>
                <w:sz w:val="24"/>
                <w:szCs w:val="24"/>
              </w:rPr>
            </w:rPrChange>
          </w:rPr>
          <w:t xml:space="preserve"> </w:t>
        </w:r>
      </w:ins>
      <w:ins w:id="370" w:author="Nelson Foster" w:date="2017-03-03T20:54:00Z">
        <w:r w:rsidR="00235D00" w:rsidRPr="008D0F68">
          <w:rPr>
            <w:rFonts w:ascii="Calibri" w:hAnsi="Calibri" w:cs="Calibri"/>
            <w:i w:val="0"/>
            <w:sz w:val="22"/>
            <w:szCs w:val="22"/>
            <w:rPrChange w:id="371" w:author="uga" w:date="2017-03-04T13:56:00Z">
              <w:rPr>
                <w:i w:val="0"/>
                <w:sz w:val="24"/>
                <w:szCs w:val="24"/>
              </w:rPr>
            </w:rPrChange>
          </w:rPr>
          <w:t>“self-report” data</w:t>
        </w:r>
        <w:r w:rsidR="005463B6">
          <w:rPr>
            <w:rFonts w:ascii="Calibri" w:hAnsi="Calibri" w:cs="Calibri"/>
            <w:i w:val="0"/>
            <w:sz w:val="22"/>
            <w:szCs w:val="22"/>
          </w:rPr>
          <w:t xml:space="preserve">.  </w:t>
        </w:r>
        <w:r w:rsidR="00505AFE" w:rsidRPr="008D0F68">
          <w:rPr>
            <w:rFonts w:ascii="Calibri" w:hAnsi="Calibri" w:cs="Calibri"/>
            <w:i w:val="0"/>
            <w:sz w:val="22"/>
            <w:szCs w:val="22"/>
            <w:rPrChange w:id="372" w:author="uga" w:date="2017-03-04T13:56:00Z">
              <w:rPr>
                <w:i w:val="0"/>
                <w:sz w:val="24"/>
                <w:szCs w:val="24"/>
              </w:rPr>
            </w:rPrChange>
          </w:rPr>
          <w:t xml:space="preserve">In addition to missing data entries, </w:t>
        </w:r>
      </w:ins>
      <w:ins w:id="373" w:author="Nelson Foster" w:date="2017-03-03T21:33:00Z">
        <w:r w:rsidR="00EB36CD" w:rsidRPr="008D0F68">
          <w:rPr>
            <w:rFonts w:ascii="Calibri" w:hAnsi="Calibri" w:cs="Calibri"/>
            <w:i w:val="0"/>
            <w:sz w:val="22"/>
            <w:szCs w:val="22"/>
            <w:rPrChange w:id="374" w:author="uga" w:date="2017-03-04T13:56:00Z">
              <w:rPr>
                <w:i w:val="0"/>
                <w:sz w:val="24"/>
                <w:szCs w:val="24"/>
              </w:rPr>
            </w:rPrChange>
          </w:rPr>
          <w:t>the group identified several other pieces of information that would have been beneficial to fa</w:t>
        </w:r>
        <w:r w:rsidR="00460F8B">
          <w:rPr>
            <w:rFonts w:ascii="Calibri" w:hAnsi="Calibri" w:cs="Calibri"/>
            <w:i w:val="0"/>
            <w:sz w:val="22"/>
            <w:szCs w:val="22"/>
          </w:rPr>
          <w:t>cilitating more in-depth analyse</w:t>
        </w:r>
        <w:r w:rsidR="00EB36CD" w:rsidRPr="008D0F68">
          <w:rPr>
            <w:rFonts w:ascii="Calibri" w:hAnsi="Calibri" w:cs="Calibri"/>
            <w:i w:val="0"/>
            <w:sz w:val="22"/>
            <w:szCs w:val="22"/>
            <w:rPrChange w:id="375" w:author="uga" w:date="2017-03-04T13:56:00Z">
              <w:rPr>
                <w:i w:val="0"/>
                <w:sz w:val="24"/>
                <w:szCs w:val="24"/>
              </w:rPr>
            </w:rPrChange>
          </w:rPr>
          <w:t>s.</w:t>
        </w:r>
      </w:ins>
    </w:p>
    <w:p w14:paraId="4CD3C6D3" w14:textId="6639D78B" w:rsidR="00EB36CD" w:rsidRPr="008D0F68" w:rsidRDefault="00EB36CD">
      <w:pPr>
        <w:spacing w:after="160" w:line="240" w:lineRule="auto"/>
        <w:rPr>
          <w:ins w:id="376" w:author="Nelson Foster" w:date="2017-03-03T21:34:00Z"/>
          <w:rFonts w:ascii="Calibri" w:hAnsi="Calibri" w:cs="Calibri"/>
          <w:i w:val="0"/>
          <w:sz w:val="22"/>
          <w:szCs w:val="22"/>
          <w:rPrChange w:id="377" w:author="uga" w:date="2017-03-04T13:56:00Z">
            <w:rPr>
              <w:ins w:id="378" w:author="Nelson Foster" w:date="2017-03-03T21:34:00Z"/>
              <w:i w:val="0"/>
              <w:sz w:val="24"/>
              <w:szCs w:val="24"/>
            </w:rPr>
          </w:rPrChange>
        </w:rPr>
        <w:pPrChange w:id="379" w:author="uga" w:date="2017-03-04T14:01:00Z">
          <w:pPr>
            <w:spacing w:after="160"/>
          </w:pPr>
        </w:pPrChange>
      </w:pPr>
      <w:ins w:id="380" w:author="Nelson Foster" w:date="2017-03-03T21:34:00Z">
        <w:r w:rsidRPr="008D0F68">
          <w:rPr>
            <w:rFonts w:ascii="Calibri" w:hAnsi="Calibri" w:cs="Calibri"/>
            <w:i w:val="0"/>
            <w:sz w:val="22"/>
            <w:szCs w:val="22"/>
            <w:rPrChange w:id="381" w:author="uga" w:date="2017-03-04T13:56:00Z">
              <w:rPr>
                <w:i w:val="0"/>
                <w:sz w:val="24"/>
                <w:szCs w:val="24"/>
              </w:rPr>
            </w:rPrChange>
          </w:rPr>
          <w:t>While the dataset includes</w:t>
        </w:r>
      </w:ins>
      <w:ins w:id="382" w:author="Nelson Foster" w:date="2017-03-04T14:22:00Z">
        <w:r w:rsidR="00BF4F20">
          <w:rPr>
            <w:rFonts w:ascii="Calibri" w:hAnsi="Calibri" w:cs="Calibri"/>
            <w:i w:val="0"/>
            <w:sz w:val="22"/>
            <w:szCs w:val="22"/>
          </w:rPr>
          <w:t xml:space="preserve"> several categorical</w:t>
        </w:r>
      </w:ins>
      <w:ins w:id="383" w:author="Nelson Foster" w:date="2017-03-03T21:34:00Z">
        <w:r w:rsidRPr="008D0F68">
          <w:rPr>
            <w:rFonts w:ascii="Calibri" w:hAnsi="Calibri" w:cs="Calibri"/>
            <w:i w:val="0"/>
            <w:sz w:val="22"/>
            <w:szCs w:val="22"/>
            <w:rPrChange w:id="384" w:author="uga" w:date="2017-03-04T13:56:00Z">
              <w:rPr>
                <w:i w:val="0"/>
                <w:sz w:val="24"/>
                <w:szCs w:val="24"/>
              </w:rPr>
            </w:rPrChange>
          </w:rPr>
          <w:t xml:space="preserve"> variables for </w:t>
        </w:r>
      </w:ins>
      <w:ins w:id="385" w:author="Nelson Foster" w:date="2017-03-04T14:22:00Z">
        <w:r w:rsidR="00BF4F20">
          <w:rPr>
            <w:rFonts w:ascii="Calibri" w:hAnsi="Calibri" w:cs="Calibri"/>
            <w:i w:val="0"/>
            <w:sz w:val="22"/>
            <w:szCs w:val="22"/>
          </w:rPr>
          <w:t xml:space="preserve">the </w:t>
        </w:r>
      </w:ins>
      <w:ins w:id="386" w:author="Nelson Foster" w:date="2017-03-03T21:34:00Z">
        <w:r w:rsidRPr="008D0F68">
          <w:rPr>
            <w:rFonts w:ascii="Calibri" w:hAnsi="Calibri" w:cs="Calibri"/>
            <w:i w:val="0"/>
            <w:sz w:val="22"/>
            <w:szCs w:val="22"/>
            <w:rPrChange w:id="387" w:author="uga" w:date="2017-03-04T13:56:00Z">
              <w:rPr>
                <w:i w:val="0"/>
                <w:sz w:val="24"/>
                <w:szCs w:val="24"/>
              </w:rPr>
            </w:rPrChange>
          </w:rPr>
          <w:t xml:space="preserve">number of persons injured and number of persons killed, it does not contain any measure of the severity of the injury. In other words, while we can assess the number of people injured, we cannot identify the extent of the injury. Similarly, we </w:t>
        </w:r>
        <w:r w:rsidRPr="008D0F68">
          <w:rPr>
            <w:rFonts w:ascii="Calibri" w:hAnsi="Calibri" w:cs="Calibri"/>
            <w:i w:val="0"/>
            <w:sz w:val="22"/>
            <w:szCs w:val="22"/>
            <w:rPrChange w:id="388" w:author="uga" w:date="2017-03-04T13:56:00Z">
              <w:rPr>
                <w:i w:val="0"/>
                <w:sz w:val="24"/>
                <w:szCs w:val="24"/>
              </w:rPr>
            </w:rPrChange>
          </w:rPr>
          <w:lastRenderedPageBreak/>
          <w:t xml:space="preserve">cannot identify if the individuals killed died on the spot or at a later time. A severity index would better enhance our ability to answer the question. That being said, severity of injury is likely recorded in police </w:t>
        </w:r>
      </w:ins>
      <w:ins w:id="389" w:author="Nelson Foster" w:date="2017-03-04T14:41:00Z">
        <w:r w:rsidR="00303303">
          <w:rPr>
            <w:rFonts w:ascii="Calibri" w:hAnsi="Calibri" w:cs="Calibri"/>
            <w:i w:val="0"/>
            <w:sz w:val="22"/>
            <w:szCs w:val="22"/>
          </w:rPr>
          <w:t xml:space="preserve">records </w:t>
        </w:r>
      </w:ins>
      <w:ins w:id="390" w:author="Nelson Foster" w:date="2017-03-03T21:34:00Z">
        <w:r w:rsidRPr="008D0F68">
          <w:rPr>
            <w:rFonts w:ascii="Calibri" w:hAnsi="Calibri" w:cs="Calibri"/>
            <w:i w:val="0"/>
            <w:sz w:val="22"/>
            <w:szCs w:val="22"/>
            <w:rPrChange w:id="391" w:author="uga" w:date="2017-03-04T13:56:00Z">
              <w:rPr>
                <w:i w:val="0"/>
                <w:sz w:val="24"/>
                <w:szCs w:val="24"/>
              </w:rPr>
            </w:rPrChange>
          </w:rPr>
          <w:t xml:space="preserve">and follow-up medical reports. Such data may not be publicly available as it is </w:t>
        </w:r>
      </w:ins>
      <w:ins w:id="392" w:author="Nelson Foster" w:date="2017-03-04T14:23:00Z">
        <w:r w:rsidR="00BF4F20">
          <w:rPr>
            <w:rFonts w:ascii="Calibri" w:hAnsi="Calibri" w:cs="Calibri"/>
            <w:i w:val="0"/>
            <w:sz w:val="22"/>
            <w:szCs w:val="22"/>
          </w:rPr>
          <w:t>Protected Health Information (</w:t>
        </w:r>
      </w:ins>
      <w:ins w:id="393" w:author="Nelson Foster" w:date="2017-03-03T21:34:00Z">
        <w:r w:rsidRPr="008D0F68">
          <w:rPr>
            <w:rFonts w:ascii="Calibri" w:hAnsi="Calibri" w:cs="Calibri"/>
            <w:i w:val="0"/>
            <w:sz w:val="22"/>
            <w:szCs w:val="22"/>
            <w:rPrChange w:id="394" w:author="uga" w:date="2017-03-04T13:56:00Z">
              <w:rPr>
                <w:i w:val="0"/>
                <w:sz w:val="24"/>
                <w:szCs w:val="24"/>
              </w:rPr>
            </w:rPrChange>
          </w:rPr>
          <w:t>PHI</w:t>
        </w:r>
      </w:ins>
      <w:ins w:id="395" w:author="Nelson Foster" w:date="2017-03-04T14:23:00Z">
        <w:r w:rsidR="00BF4F20">
          <w:rPr>
            <w:rFonts w:ascii="Calibri" w:hAnsi="Calibri" w:cs="Calibri"/>
            <w:i w:val="0"/>
            <w:sz w:val="22"/>
            <w:szCs w:val="22"/>
          </w:rPr>
          <w:t>)</w:t>
        </w:r>
      </w:ins>
      <w:ins w:id="396" w:author="Nelson Foster" w:date="2017-03-03T21:34:00Z">
        <w:r w:rsidRPr="008D0F68">
          <w:rPr>
            <w:rFonts w:ascii="Calibri" w:hAnsi="Calibri" w:cs="Calibri"/>
            <w:i w:val="0"/>
            <w:sz w:val="22"/>
            <w:szCs w:val="22"/>
            <w:rPrChange w:id="397" w:author="uga" w:date="2017-03-04T13:56:00Z">
              <w:rPr>
                <w:i w:val="0"/>
                <w:sz w:val="24"/>
                <w:szCs w:val="24"/>
              </w:rPr>
            </w:rPrChange>
          </w:rPr>
          <w:t xml:space="preserve"> and as such, it may be difficult to link it at the traffic accident level. </w:t>
        </w:r>
      </w:ins>
    </w:p>
    <w:p w14:paraId="7827517B" w14:textId="1C2A9A43" w:rsidR="00EB36CD" w:rsidRPr="008D0F68" w:rsidRDefault="00EB36CD">
      <w:pPr>
        <w:spacing w:after="160" w:line="240" w:lineRule="auto"/>
        <w:rPr>
          <w:ins w:id="398" w:author="Nelson Foster" w:date="2017-03-03T21:34:00Z"/>
          <w:rFonts w:ascii="Calibri" w:hAnsi="Calibri" w:cs="Calibri"/>
          <w:i w:val="0"/>
          <w:sz w:val="22"/>
          <w:szCs w:val="22"/>
          <w:rPrChange w:id="399" w:author="uga" w:date="2017-03-04T13:56:00Z">
            <w:rPr>
              <w:ins w:id="400" w:author="Nelson Foster" w:date="2017-03-03T21:34:00Z"/>
              <w:i w:val="0"/>
              <w:sz w:val="24"/>
              <w:szCs w:val="24"/>
            </w:rPr>
          </w:rPrChange>
        </w:rPr>
        <w:pPrChange w:id="401" w:author="uga" w:date="2017-03-04T14:01:00Z">
          <w:pPr>
            <w:spacing w:after="160"/>
          </w:pPr>
        </w:pPrChange>
      </w:pPr>
      <w:ins w:id="402" w:author="Nelson Foster" w:date="2017-03-03T21:34:00Z">
        <w:r w:rsidRPr="008D0F68">
          <w:rPr>
            <w:rFonts w:ascii="Calibri" w:hAnsi="Calibri" w:cs="Calibri"/>
            <w:i w:val="0"/>
            <w:sz w:val="22"/>
            <w:szCs w:val="22"/>
            <w:rPrChange w:id="403" w:author="uga" w:date="2017-03-04T13:56:00Z">
              <w:rPr>
                <w:i w:val="0"/>
                <w:sz w:val="24"/>
                <w:szCs w:val="24"/>
              </w:rPr>
            </w:rPrChange>
          </w:rPr>
          <w:t xml:space="preserve">Additionally, variables like proximity to the nearest hospital and traffic conditions could be confounding factors to how severe the injury from the collision was or whether any of the injured party died waiting for medical attention. In other words, the relationship of injury and death from collision versus time could be further explored by controlling for proximity to the nearest hospital and traffic conditions at the time of the collision. Proximity to a hospital might affect the severity of injury or even death, as close proximity could mean that paramedics could not only get at the scene of the collision faster, but also take the injured individuals to the hospital quicker. Similarly, the state of traffic congestion at the time of collision could not only influence likelihood of accidents, but also the response time for paramedics to provide medical support, which in turn can influence the extent of injuries suffered. </w:t>
        </w:r>
      </w:ins>
    </w:p>
    <w:p w14:paraId="34A06C9C" w14:textId="4681F333" w:rsidR="0028711D" w:rsidRPr="008D0F68" w:rsidDel="004645F7" w:rsidRDefault="00EB36CD">
      <w:pPr>
        <w:spacing w:line="240" w:lineRule="auto"/>
        <w:rPr>
          <w:ins w:id="404" w:author="Nelson Foster" w:date="2017-03-03T21:59:00Z"/>
          <w:del w:id="405" w:author="uga" w:date="2017-03-04T14:02:00Z"/>
          <w:rFonts w:ascii="Calibri" w:hAnsi="Calibri" w:cs="Calibri"/>
          <w:i w:val="0"/>
          <w:sz w:val="22"/>
          <w:szCs w:val="22"/>
          <w:rPrChange w:id="406" w:author="uga" w:date="2017-03-04T13:56:00Z">
            <w:rPr>
              <w:ins w:id="407" w:author="Nelson Foster" w:date="2017-03-03T21:59:00Z"/>
              <w:del w:id="408" w:author="uga" w:date="2017-03-04T14:02:00Z"/>
              <w:i w:val="0"/>
              <w:sz w:val="24"/>
              <w:szCs w:val="24"/>
            </w:rPr>
          </w:rPrChange>
        </w:rPr>
        <w:pPrChange w:id="409" w:author="uga" w:date="2017-03-04T14:01:00Z">
          <w:pPr/>
        </w:pPrChange>
      </w:pPr>
      <w:ins w:id="410" w:author="Nelson Foster" w:date="2017-03-03T21:34:00Z">
        <w:r w:rsidRPr="008D0F68">
          <w:rPr>
            <w:rFonts w:ascii="Calibri" w:hAnsi="Calibri" w:cs="Calibri"/>
            <w:i w:val="0"/>
            <w:sz w:val="22"/>
            <w:szCs w:val="22"/>
            <w:rPrChange w:id="411" w:author="uga" w:date="2017-03-04T13:56:00Z">
              <w:rPr>
                <w:i w:val="0"/>
                <w:sz w:val="24"/>
                <w:szCs w:val="24"/>
              </w:rPr>
            </w:rPrChange>
          </w:rPr>
          <w:t>While the proximity to the nearest hospital is not a variable included in this dataset, it could be calculated using the addresses of all hospitals in NYC and then added to this dataset, as the dataset include the precise location of the collision. Similarly, the state of traffic conditions at the time of the collision are not included in the dataset. Data on traffic conditions cou</w:t>
        </w:r>
        <w:r w:rsidR="005463B6">
          <w:rPr>
            <w:rFonts w:ascii="Calibri" w:hAnsi="Calibri" w:cs="Calibri"/>
            <w:i w:val="0"/>
            <w:sz w:val="22"/>
            <w:szCs w:val="22"/>
          </w:rPr>
          <w:t>ld be researched and included in</w:t>
        </w:r>
        <w:r w:rsidRPr="008D0F68">
          <w:rPr>
            <w:rFonts w:ascii="Calibri" w:hAnsi="Calibri" w:cs="Calibri"/>
            <w:i w:val="0"/>
            <w:sz w:val="22"/>
            <w:szCs w:val="22"/>
            <w:rPrChange w:id="412" w:author="uga" w:date="2017-03-04T13:56:00Z">
              <w:rPr>
                <w:i w:val="0"/>
                <w:sz w:val="24"/>
                <w:szCs w:val="24"/>
              </w:rPr>
            </w:rPrChange>
          </w:rPr>
          <w:t xml:space="preserve"> this dataset. </w:t>
        </w:r>
      </w:ins>
      <w:ins w:id="413" w:author="Nelson Foster" w:date="2017-03-03T21:59:00Z">
        <w:r w:rsidR="0028711D" w:rsidRPr="008D0F68">
          <w:rPr>
            <w:rFonts w:ascii="Calibri" w:hAnsi="Calibri" w:cs="Calibri"/>
            <w:i w:val="0"/>
            <w:sz w:val="22"/>
            <w:szCs w:val="22"/>
            <w:rPrChange w:id="414" w:author="uga" w:date="2017-03-04T13:56:00Z">
              <w:rPr>
                <w:i w:val="0"/>
                <w:sz w:val="24"/>
                <w:szCs w:val="24"/>
              </w:rPr>
            </w:rPrChange>
          </w:rPr>
          <w:t>While it is not answerable with the current dataset, we would also like to explore the role if any, proximity to a hospital, and traffic conditions at the time of collision, effect the number of people killed in motor vehicle collisions at different times of the day in New York City</w:t>
        </w:r>
      </w:ins>
    </w:p>
    <w:p w14:paraId="68A592BB" w14:textId="296CAF5E" w:rsidR="00EB36CD" w:rsidRPr="008D0F68" w:rsidRDefault="00EB36CD">
      <w:pPr>
        <w:spacing w:line="240" w:lineRule="auto"/>
        <w:rPr>
          <w:ins w:id="415" w:author="Nelson Foster" w:date="2017-03-03T21:34:00Z"/>
          <w:rFonts w:ascii="Calibri" w:hAnsi="Calibri" w:cs="Calibri"/>
          <w:i w:val="0"/>
          <w:sz w:val="22"/>
          <w:szCs w:val="22"/>
          <w:rPrChange w:id="416" w:author="uga" w:date="2017-03-04T13:56:00Z">
            <w:rPr>
              <w:ins w:id="417" w:author="Nelson Foster" w:date="2017-03-03T21:34:00Z"/>
              <w:i w:val="0"/>
              <w:sz w:val="24"/>
              <w:szCs w:val="24"/>
            </w:rPr>
          </w:rPrChange>
        </w:rPr>
        <w:pPrChange w:id="418" w:author="uga" w:date="2017-03-04T14:02:00Z">
          <w:pPr>
            <w:spacing w:after="160"/>
          </w:pPr>
        </w:pPrChange>
      </w:pPr>
    </w:p>
    <w:p w14:paraId="32FB0F76" w14:textId="5B0751BD" w:rsidR="00EB36CD" w:rsidRPr="008D0F68" w:rsidRDefault="00EB36CD">
      <w:pPr>
        <w:spacing w:after="160" w:line="240" w:lineRule="auto"/>
        <w:rPr>
          <w:ins w:id="419" w:author="Nelson Foster" w:date="2017-03-03T21:34:00Z"/>
          <w:rFonts w:ascii="Calibri" w:hAnsi="Calibri" w:cs="Calibri"/>
          <w:i w:val="0"/>
          <w:sz w:val="22"/>
          <w:szCs w:val="22"/>
          <w:rPrChange w:id="420" w:author="uga" w:date="2017-03-04T13:56:00Z">
            <w:rPr>
              <w:ins w:id="421" w:author="Nelson Foster" w:date="2017-03-03T21:34:00Z"/>
              <w:i w:val="0"/>
              <w:sz w:val="24"/>
              <w:szCs w:val="24"/>
            </w:rPr>
          </w:rPrChange>
        </w:rPr>
        <w:pPrChange w:id="422" w:author="uga" w:date="2017-03-04T14:01:00Z">
          <w:pPr>
            <w:spacing w:after="160"/>
          </w:pPr>
        </w:pPrChange>
      </w:pPr>
      <w:ins w:id="423" w:author="Nelson Foster" w:date="2017-03-03T21:34:00Z">
        <w:r w:rsidRPr="008D0F68">
          <w:rPr>
            <w:rFonts w:ascii="Calibri" w:hAnsi="Calibri" w:cs="Calibri"/>
            <w:i w:val="0"/>
            <w:sz w:val="22"/>
            <w:szCs w:val="22"/>
            <w:rPrChange w:id="424" w:author="uga" w:date="2017-03-04T13:56:00Z">
              <w:rPr>
                <w:i w:val="0"/>
                <w:sz w:val="24"/>
                <w:szCs w:val="24"/>
              </w:rPr>
            </w:rPrChange>
          </w:rPr>
          <w:t xml:space="preserve">All three factors mentioned in this subsection, namely, severity index, proximity to hospital, and traffic conditions, can help us better answer our research question by using inferential statistics as we could potentially control for these factors in a multiple linear regression model where the dependent variable is number of people injured or killed in traffic collisions and the independent variable of interest is </w:t>
        </w:r>
        <w:del w:id="425" w:author="uga" w:date="2017-03-04T14:53:00Z">
          <w:r w:rsidRPr="008D0F68" w:rsidDel="00DC036E">
            <w:rPr>
              <w:rFonts w:ascii="Calibri" w:hAnsi="Calibri" w:cs="Calibri"/>
              <w:i w:val="0"/>
              <w:sz w:val="22"/>
              <w:szCs w:val="22"/>
              <w:rPrChange w:id="426" w:author="uga" w:date="2017-03-04T13:56:00Z">
                <w:rPr>
                  <w:i w:val="0"/>
                  <w:sz w:val="24"/>
                  <w:szCs w:val="24"/>
                </w:rPr>
              </w:rPrChange>
            </w:rPr>
            <w:delText>time of day</w:delText>
          </w:r>
        </w:del>
      </w:ins>
      <w:ins w:id="427" w:author="uga" w:date="2017-03-04T14:53:00Z">
        <w:r w:rsidR="00DC036E">
          <w:rPr>
            <w:rFonts w:ascii="Calibri" w:hAnsi="Calibri" w:cs="Calibri"/>
            <w:i w:val="0"/>
            <w:sz w:val="22"/>
            <w:szCs w:val="22"/>
          </w:rPr>
          <w:t>location of collision</w:t>
        </w:r>
      </w:ins>
      <w:ins w:id="428" w:author="Nelson Foster" w:date="2017-03-03T21:34:00Z">
        <w:r w:rsidRPr="008D0F68">
          <w:rPr>
            <w:rFonts w:ascii="Calibri" w:hAnsi="Calibri" w:cs="Calibri"/>
            <w:i w:val="0"/>
            <w:sz w:val="22"/>
            <w:szCs w:val="22"/>
            <w:rPrChange w:id="429" w:author="uga" w:date="2017-03-04T13:56:00Z">
              <w:rPr>
                <w:i w:val="0"/>
                <w:sz w:val="24"/>
                <w:szCs w:val="24"/>
              </w:rPr>
            </w:rPrChange>
          </w:rPr>
          <w:t xml:space="preserve">. </w:t>
        </w:r>
      </w:ins>
    </w:p>
    <w:p w14:paraId="46D57143" w14:textId="43CA892C" w:rsidR="00FE37EF" w:rsidRPr="008D0F68" w:rsidRDefault="00216E9B">
      <w:pPr>
        <w:spacing w:after="160" w:line="240" w:lineRule="auto"/>
        <w:rPr>
          <w:ins w:id="430" w:author="Nelson Foster" w:date="2017-03-03T20:50:00Z"/>
          <w:rFonts w:ascii="Calibri" w:hAnsi="Calibri" w:cs="Calibri"/>
          <w:i w:val="0"/>
          <w:sz w:val="22"/>
          <w:szCs w:val="22"/>
          <w:rPrChange w:id="431" w:author="uga" w:date="2017-03-04T13:56:00Z">
            <w:rPr>
              <w:ins w:id="432" w:author="Nelson Foster" w:date="2017-03-03T20:50:00Z"/>
              <w:sz w:val="24"/>
              <w:szCs w:val="24"/>
            </w:rPr>
          </w:rPrChange>
        </w:rPr>
        <w:pPrChange w:id="433" w:author="uga" w:date="2017-03-04T14:01:00Z">
          <w:pPr/>
        </w:pPrChange>
      </w:pPr>
      <w:ins w:id="434" w:author="Nelson Foster" w:date="2017-03-03T21:16:00Z">
        <w:r w:rsidRPr="008D0F68">
          <w:rPr>
            <w:rFonts w:ascii="Calibri" w:hAnsi="Calibri" w:cs="Calibri"/>
            <w:i w:val="0"/>
            <w:sz w:val="22"/>
            <w:szCs w:val="22"/>
            <w:rPrChange w:id="435" w:author="uga" w:date="2017-03-04T13:56:00Z">
              <w:rPr>
                <w:i w:val="0"/>
                <w:sz w:val="24"/>
                <w:szCs w:val="24"/>
              </w:rPr>
            </w:rPrChange>
          </w:rPr>
          <w:t xml:space="preserve">Despite these limitations, a fairly substantive amount of analyses and research has been conducted using the NYPD Motor Vehicle Collisions dataset. </w:t>
        </w:r>
      </w:ins>
    </w:p>
    <w:p w14:paraId="50697A9F" w14:textId="1F90712E" w:rsidR="00DC4582" w:rsidRPr="008D0F68" w:rsidDel="00216E9B" w:rsidRDefault="00E7543A">
      <w:pPr>
        <w:spacing w:after="160" w:line="240" w:lineRule="auto"/>
        <w:ind w:left="1440"/>
        <w:rPr>
          <w:ins w:id="436" w:author="ZHENGZHENG YU" w:date="2017-02-26T11:26:00Z"/>
          <w:del w:id="437" w:author="Nelson Foster" w:date="2017-03-03T21:16:00Z"/>
          <w:rFonts w:ascii="Calibri" w:hAnsi="Calibri" w:cs="Calibri"/>
          <w:i w:val="0"/>
          <w:sz w:val="22"/>
          <w:szCs w:val="22"/>
          <w:rPrChange w:id="438" w:author="uga" w:date="2017-03-04T13:56:00Z">
            <w:rPr>
              <w:ins w:id="439" w:author="ZHENGZHENG YU" w:date="2017-02-26T11:26:00Z"/>
              <w:del w:id="440" w:author="Nelson Foster" w:date="2017-03-03T21:16:00Z"/>
            </w:rPr>
          </w:rPrChange>
        </w:rPr>
        <w:pPrChange w:id="441" w:author="uga" w:date="2017-03-04T14:01:00Z">
          <w:pPr/>
        </w:pPrChange>
      </w:pPr>
      <w:ins w:id="442" w:author="ZHENGZHENG YU" w:date="2017-02-26T11:11:00Z">
        <w:del w:id="443" w:author="Nelson Foster" w:date="2017-03-03T21:16:00Z">
          <w:r w:rsidRPr="008D0F68" w:rsidDel="00216E9B">
            <w:rPr>
              <w:rFonts w:ascii="Calibri" w:hAnsi="Calibri" w:cs="Calibri"/>
              <w:i w:val="0"/>
              <w:sz w:val="22"/>
              <w:szCs w:val="22"/>
              <w:rPrChange w:id="444" w:author="uga" w:date="2017-03-04T13:56:00Z">
                <w:rPr/>
              </w:rPrChange>
            </w:rPr>
            <w:delText>2 b. What are the limitations of the dataset?</w:delText>
          </w:r>
        </w:del>
      </w:ins>
    </w:p>
    <w:p w14:paraId="6C752385" w14:textId="4545FABC" w:rsidR="006F10AA" w:rsidRPr="008D0F68" w:rsidDel="00216E9B" w:rsidRDefault="007B7BF8">
      <w:pPr>
        <w:pStyle w:val="ListParagraph"/>
        <w:spacing w:after="160" w:line="240" w:lineRule="auto"/>
        <w:ind w:left="1440"/>
        <w:rPr>
          <w:ins w:id="445" w:author="ZHENGZHENG YU" w:date="2017-02-26T11:30:00Z"/>
          <w:del w:id="446" w:author="Nelson Foster" w:date="2017-03-03T21:16:00Z"/>
          <w:rFonts w:ascii="Calibri" w:hAnsi="Calibri" w:cs="Calibri"/>
          <w:i w:val="0"/>
          <w:sz w:val="22"/>
          <w:szCs w:val="22"/>
          <w:rPrChange w:id="447" w:author="uga" w:date="2017-03-04T13:56:00Z">
            <w:rPr>
              <w:ins w:id="448" w:author="ZHENGZHENG YU" w:date="2017-02-26T11:30:00Z"/>
              <w:del w:id="449" w:author="Nelson Foster" w:date="2017-03-03T21:16:00Z"/>
              <w:rFonts w:cstheme="minorHAnsi"/>
              <w:lang w:eastAsia="zh-CN"/>
            </w:rPr>
          </w:rPrChange>
        </w:rPr>
        <w:pPrChange w:id="450" w:author="uga" w:date="2017-03-04T14:01:00Z">
          <w:pPr/>
        </w:pPrChange>
      </w:pPr>
      <w:ins w:id="451" w:author="ZHENGZHENG YU" w:date="2017-02-26T11:30:00Z">
        <w:del w:id="452" w:author="Nelson Foster" w:date="2017-03-03T21:16:00Z">
          <w:r w:rsidRPr="008D0F68" w:rsidDel="00216E9B">
            <w:rPr>
              <w:rFonts w:ascii="Calibri" w:hAnsi="Calibri" w:cs="Calibri"/>
              <w:i w:val="0"/>
              <w:sz w:val="22"/>
              <w:szCs w:val="22"/>
              <w:lang w:eastAsia="zh-CN"/>
              <w:rPrChange w:id="453" w:author="uga" w:date="2017-03-04T13:56:00Z">
                <w:rPr>
                  <w:rFonts w:cstheme="minorHAnsi"/>
                  <w:lang w:eastAsia="zh-CN"/>
                </w:rPr>
              </w:rPrChange>
            </w:rPr>
            <w:delText>Too many blanks</w:delText>
          </w:r>
        </w:del>
      </w:ins>
      <w:ins w:id="454" w:author="Sadaf Asrar" w:date="2017-02-28T09:20:00Z">
        <w:del w:id="455" w:author="Nelson Foster" w:date="2017-03-03T21:16:00Z">
          <w:r w:rsidR="000E48E8" w:rsidRPr="008D0F68" w:rsidDel="00216E9B">
            <w:rPr>
              <w:rFonts w:ascii="Calibri" w:hAnsi="Calibri" w:cs="Calibri"/>
              <w:i w:val="0"/>
              <w:sz w:val="22"/>
              <w:szCs w:val="22"/>
              <w:lang w:eastAsia="zh-CN"/>
              <w:rPrChange w:id="456" w:author="uga" w:date="2017-03-04T13:56:00Z">
                <w:rPr>
                  <w:rFonts w:cstheme="minorHAnsi"/>
                  <w:lang w:eastAsia="zh-CN"/>
                </w:rPr>
              </w:rPrChange>
            </w:rPr>
            <w:delText xml:space="preserve"> or NA values</w:delText>
          </w:r>
        </w:del>
      </w:ins>
    </w:p>
    <w:p w14:paraId="402B3292" w14:textId="7A1E39BC" w:rsidR="007B7BF8" w:rsidRPr="008D0F68" w:rsidDel="00216E9B" w:rsidRDefault="007B7BF8">
      <w:pPr>
        <w:pStyle w:val="ListParagraph"/>
        <w:spacing w:after="160" w:line="240" w:lineRule="auto"/>
        <w:ind w:left="1440"/>
        <w:rPr>
          <w:ins w:id="457" w:author="ZHENGZHENG YU" w:date="2017-02-26T11:33:00Z"/>
          <w:del w:id="458" w:author="Nelson Foster" w:date="2017-03-03T21:16:00Z"/>
          <w:rFonts w:ascii="Calibri" w:hAnsi="Calibri" w:cs="Calibri"/>
          <w:i w:val="0"/>
          <w:sz w:val="22"/>
          <w:szCs w:val="22"/>
          <w:rPrChange w:id="459" w:author="uga" w:date="2017-03-04T13:56:00Z">
            <w:rPr>
              <w:ins w:id="460" w:author="ZHENGZHENG YU" w:date="2017-02-26T11:33:00Z"/>
              <w:del w:id="461" w:author="Nelson Foster" w:date="2017-03-03T21:16:00Z"/>
            </w:rPr>
          </w:rPrChange>
        </w:rPr>
        <w:pPrChange w:id="462" w:author="uga" w:date="2017-03-04T14:01:00Z">
          <w:pPr/>
        </w:pPrChange>
      </w:pPr>
      <w:ins w:id="463" w:author="ZHENGZHENG YU" w:date="2017-02-26T11:32:00Z">
        <w:del w:id="464" w:author="Nelson Foster" w:date="2017-03-03T21:16:00Z">
          <w:r w:rsidRPr="008D0F68" w:rsidDel="00216E9B">
            <w:rPr>
              <w:rFonts w:ascii="Calibri" w:hAnsi="Calibri" w:cs="Calibri"/>
              <w:i w:val="0"/>
              <w:sz w:val="22"/>
              <w:szCs w:val="22"/>
              <w:rPrChange w:id="465" w:author="uga" w:date="2017-03-04T13:56:00Z">
                <w:rPr>
                  <w:highlight w:val="yellow"/>
                </w:rPr>
              </w:rPrChange>
            </w:rPr>
            <w:delText>i</w:delText>
          </w:r>
        </w:del>
      </w:ins>
      <w:ins w:id="466" w:author="Sadaf Asrar" w:date="2017-02-28T09:21:00Z">
        <w:del w:id="467" w:author="Nelson Foster" w:date="2017-03-03T21:16:00Z">
          <w:r w:rsidR="000E48E8" w:rsidRPr="008D0F68" w:rsidDel="00216E9B">
            <w:rPr>
              <w:rFonts w:ascii="Calibri" w:hAnsi="Calibri" w:cs="Calibri"/>
              <w:i w:val="0"/>
              <w:sz w:val="22"/>
              <w:szCs w:val="22"/>
              <w:rPrChange w:id="468" w:author="uga" w:date="2017-03-04T13:56:00Z">
                <w:rPr/>
              </w:rPrChange>
            </w:rPr>
            <w:delText>I</w:delText>
          </w:r>
        </w:del>
      </w:ins>
      <w:ins w:id="469" w:author="ZHENGZHENG YU" w:date="2017-02-26T11:32:00Z">
        <w:del w:id="470" w:author="Nelson Foster" w:date="2017-03-03T21:16:00Z">
          <w:r w:rsidRPr="008D0F68" w:rsidDel="00216E9B">
            <w:rPr>
              <w:rFonts w:ascii="Calibri" w:hAnsi="Calibri" w:cs="Calibri"/>
              <w:i w:val="0"/>
              <w:sz w:val="22"/>
              <w:szCs w:val="22"/>
              <w:rPrChange w:id="471" w:author="uga" w:date="2017-03-04T13:56:00Z">
                <w:rPr>
                  <w:highlight w:val="yellow"/>
                </w:rPr>
              </w:rPrChange>
            </w:rPr>
            <w:delText>t does not contain any measure of the severity of the injury</w:delText>
          </w:r>
        </w:del>
      </w:ins>
    </w:p>
    <w:p w14:paraId="28357BF0" w14:textId="6C1E1188" w:rsidR="00886849" w:rsidRPr="008D0F68" w:rsidDel="00216E9B" w:rsidRDefault="007B7BF8">
      <w:pPr>
        <w:pStyle w:val="ListParagraph"/>
        <w:spacing w:after="160" w:line="240" w:lineRule="auto"/>
        <w:ind w:left="1440"/>
        <w:rPr>
          <w:ins w:id="472" w:author="Sadaf Asrar" w:date="2017-02-28T09:25:00Z"/>
          <w:del w:id="473" w:author="Nelson Foster" w:date="2017-03-03T21:16:00Z"/>
          <w:rFonts w:ascii="Calibri" w:hAnsi="Calibri" w:cs="Calibri"/>
          <w:i w:val="0"/>
          <w:sz w:val="22"/>
          <w:szCs w:val="22"/>
          <w:rPrChange w:id="474" w:author="uga" w:date="2017-03-04T13:56:00Z">
            <w:rPr>
              <w:ins w:id="475" w:author="Sadaf Asrar" w:date="2017-02-28T09:25:00Z"/>
              <w:del w:id="476" w:author="Nelson Foster" w:date="2017-03-03T21:16:00Z"/>
            </w:rPr>
          </w:rPrChange>
        </w:rPr>
        <w:pPrChange w:id="477" w:author="uga" w:date="2017-03-04T14:01:00Z">
          <w:pPr/>
        </w:pPrChange>
      </w:pPr>
      <w:ins w:id="478" w:author="ZHENGZHENG YU" w:date="2017-02-26T11:33:00Z">
        <w:del w:id="479" w:author="Nelson Foster" w:date="2017-03-03T21:16:00Z">
          <w:r w:rsidRPr="008D0F68" w:rsidDel="00216E9B">
            <w:rPr>
              <w:rFonts w:ascii="Calibri" w:hAnsi="Calibri" w:cs="Calibri"/>
              <w:i w:val="0"/>
              <w:sz w:val="22"/>
              <w:szCs w:val="22"/>
              <w:rPrChange w:id="480" w:author="uga" w:date="2017-03-04T13:56:00Z">
                <w:rPr/>
              </w:rPrChange>
            </w:rPr>
            <w:delText xml:space="preserve">for our research, </w:delText>
          </w:r>
        </w:del>
      </w:ins>
      <w:ins w:id="481" w:author="Sadaf Asrar" w:date="2017-02-28T09:21:00Z">
        <w:del w:id="482" w:author="Nelson Foster" w:date="2017-03-03T21:16:00Z">
          <w:r w:rsidR="00286463" w:rsidRPr="008D0F68" w:rsidDel="00216E9B">
            <w:rPr>
              <w:rFonts w:ascii="Calibri" w:hAnsi="Calibri" w:cs="Calibri"/>
              <w:i w:val="0"/>
              <w:sz w:val="22"/>
              <w:szCs w:val="22"/>
              <w:rPrChange w:id="483" w:author="uga" w:date="2017-03-04T13:56:00Z">
                <w:rPr/>
              </w:rPrChange>
            </w:rPr>
            <w:delText>I</w:delText>
          </w:r>
        </w:del>
      </w:ins>
      <w:ins w:id="484" w:author="ZHENGZHENG YU" w:date="2017-02-26T11:33:00Z">
        <w:del w:id="485" w:author="Nelson Foster" w:date="2017-03-03T21:16:00Z">
          <w:r w:rsidRPr="008D0F68" w:rsidDel="00216E9B">
            <w:rPr>
              <w:rFonts w:ascii="Calibri" w:hAnsi="Calibri" w:cs="Calibri"/>
              <w:i w:val="0"/>
              <w:sz w:val="22"/>
              <w:szCs w:val="22"/>
              <w:rPrChange w:id="486" w:author="uga" w:date="2017-03-04T13:56:00Z">
                <w:rPr/>
              </w:rPrChange>
            </w:rPr>
            <w:delText xml:space="preserve">it </w:delText>
          </w:r>
        </w:del>
      </w:ins>
      <w:ins w:id="487" w:author="ZHENGZHENG YU" w:date="2017-02-26T11:34:00Z">
        <w:del w:id="488" w:author="Nelson Foster" w:date="2017-03-03T21:16:00Z">
          <w:r w:rsidRPr="008D0F68" w:rsidDel="00216E9B">
            <w:rPr>
              <w:rFonts w:ascii="Calibri" w:hAnsi="Calibri" w:cs="Calibri"/>
              <w:i w:val="0"/>
              <w:sz w:val="22"/>
              <w:szCs w:val="22"/>
              <w:rPrChange w:id="489" w:author="uga" w:date="2017-03-04T13:56:00Z">
                <w:rPr/>
              </w:rPrChange>
            </w:rPr>
            <w:delText xml:space="preserve">also </w:delText>
          </w:r>
        </w:del>
      </w:ins>
      <w:ins w:id="490" w:author="ZHENGZHENG YU" w:date="2017-02-26T11:33:00Z">
        <w:del w:id="491" w:author="Nelson Foster" w:date="2017-03-03T21:16:00Z">
          <w:r w:rsidRPr="008D0F68" w:rsidDel="00216E9B">
            <w:rPr>
              <w:rFonts w:ascii="Calibri" w:hAnsi="Calibri" w:cs="Calibri"/>
              <w:i w:val="0"/>
              <w:sz w:val="22"/>
              <w:szCs w:val="22"/>
              <w:rPrChange w:id="492" w:author="uga" w:date="2017-03-04T13:56:00Z">
                <w:rPr/>
              </w:rPrChange>
            </w:rPr>
            <w:delText>lacks of</w:delText>
          </w:r>
        </w:del>
      </w:ins>
      <w:ins w:id="493" w:author="ZHENGZHENG YU" w:date="2017-02-26T11:34:00Z">
        <w:del w:id="494" w:author="Nelson Foster" w:date="2017-03-03T21:16:00Z">
          <w:r w:rsidRPr="008D0F68" w:rsidDel="00216E9B">
            <w:rPr>
              <w:rFonts w:ascii="Calibri" w:hAnsi="Calibri" w:cs="Calibri"/>
              <w:i w:val="0"/>
              <w:sz w:val="22"/>
              <w:szCs w:val="22"/>
              <w:rPrChange w:id="495" w:author="uga" w:date="2017-03-04T13:56:00Z">
                <w:rPr/>
              </w:rPrChange>
            </w:rPr>
            <w:delText xml:space="preserve"> proximity to hospital, and traffic condition</w:delText>
          </w:r>
        </w:del>
      </w:ins>
    </w:p>
    <w:p w14:paraId="68004798" w14:textId="2E6448DF" w:rsidR="007B7BF8" w:rsidRPr="008D0F68" w:rsidDel="00216E9B" w:rsidRDefault="007B7BF8">
      <w:pPr>
        <w:pStyle w:val="ListParagraph"/>
        <w:spacing w:after="160" w:line="240" w:lineRule="auto"/>
        <w:ind w:left="1440"/>
        <w:rPr>
          <w:del w:id="496" w:author="Nelson Foster" w:date="2017-03-03T21:16:00Z"/>
          <w:rFonts w:ascii="Calibri" w:hAnsi="Calibri" w:cs="Calibri"/>
          <w:i w:val="0"/>
          <w:sz w:val="22"/>
          <w:szCs w:val="22"/>
          <w:rPrChange w:id="497" w:author="uga" w:date="2017-03-04T13:56:00Z">
            <w:rPr>
              <w:del w:id="498" w:author="Nelson Foster" w:date="2017-03-03T21:16:00Z"/>
            </w:rPr>
          </w:rPrChange>
        </w:rPr>
        <w:pPrChange w:id="499" w:author="uga" w:date="2017-03-04T14:01:00Z">
          <w:pPr/>
        </w:pPrChange>
      </w:pPr>
      <w:ins w:id="500" w:author="ZHENGZHENG YU" w:date="2017-02-26T11:35:00Z">
        <w:del w:id="501" w:author="Nelson Foster" w:date="2017-03-03T21:16:00Z">
          <w:r w:rsidRPr="008D0F68" w:rsidDel="00216E9B">
            <w:rPr>
              <w:rFonts w:ascii="Calibri" w:hAnsi="Calibri" w:cs="Calibri"/>
              <w:i w:val="0"/>
              <w:sz w:val="22"/>
              <w:szCs w:val="22"/>
              <w:rPrChange w:id="502" w:author="uga" w:date="2017-03-04T13:56:00Z">
                <w:rPr/>
              </w:rPrChange>
            </w:rPr>
            <w:delText>.</w:delText>
          </w:r>
        </w:del>
      </w:ins>
    </w:p>
    <w:p w14:paraId="7991F854" w14:textId="70A35899" w:rsidR="00DC4582" w:rsidRPr="008D0F68" w:rsidDel="00FE37EF" w:rsidRDefault="00DC4582">
      <w:pPr>
        <w:pStyle w:val="ListParagraph"/>
        <w:spacing w:line="240" w:lineRule="auto"/>
        <w:ind w:left="1440"/>
        <w:rPr>
          <w:del w:id="503" w:author="Nelson Foster" w:date="2017-03-03T20:50:00Z"/>
          <w:rFonts w:ascii="Calibri" w:hAnsi="Calibri" w:cs="Calibri"/>
          <w:i w:val="0"/>
          <w:sz w:val="22"/>
          <w:szCs w:val="22"/>
          <w:rPrChange w:id="504" w:author="uga" w:date="2017-03-04T13:56:00Z">
            <w:rPr>
              <w:del w:id="505" w:author="Nelson Foster" w:date="2017-03-03T20:50:00Z"/>
            </w:rPr>
          </w:rPrChange>
        </w:rPr>
        <w:pPrChange w:id="506" w:author="uga" w:date="2017-03-04T14:01:00Z">
          <w:pPr/>
        </w:pPrChange>
      </w:pPr>
      <w:del w:id="507" w:author="Nelson Foster" w:date="2017-03-03T20:50:00Z">
        <w:r w:rsidRPr="008D0F68" w:rsidDel="00FE37EF">
          <w:rPr>
            <w:rFonts w:ascii="Calibri" w:hAnsi="Calibri" w:cs="Calibri"/>
            <w:i w:val="0"/>
            <w:sz w:val="22"/>
            <w:szCs w:val="22"/>
            <w:rPrChange w:id="508" w:author="uga" w:date="2017-03-04T13:56:00Z">
              <w:rPr/>
            </w:rPrChange>
          </w:rPr>
          <w:delText>3 c. How was this information gathered?</w:delText>
        </w:r>
      </w:del>
    </w:p>
    <w:p w14:paraId="6FF0B529" w14:textId="2E9A28F7" w:rsidR="000D050D" w:rsidRPr="008D0F68" w:rsidDel="00FE37EF" w:rsidRDefault="009B2852">
      <w:pPr>
        <w:pStyle w:val="ListParagraph"/>
        <w:spacing w:line="240" w:lineRule="auto"/>
        <w:ind w:left="1440"/>
        <w:rPr>
          <w:del w:id="509" w:author="Nelson Foster" w:date="2017-03-03T20:50:00Z"/>
          <w:rFonts w:ascii="Calibri" w:hAnsi="Calibri" w:cs="Calibri"/>
          <w:i w:val="0"/>
          <w:sz w:val="22"/>
          <w:szCs w:val="22"/>
          <w:rPrChange w:id="510" w:author="uga" w:date="2017-03-04T13:56:00Z">
            <w:rPr>
              <w:del w:id="511" w:author="Nelson Foster" w:date="2017-03-03T20:50:00Z"/>
            </w:rPr>
          </w:rPrChange>
        </w:rPr>
        <w:pPrChange w:id="512" w:author="uga" w:date="2017-03-04T14:01:00Z">
          <w:pPr/>
        </w:pPrChange>
      </w:pPr>
      <w:del w:id="513" w:author="Nelson Foster" w:date="2017-03-03T20:50:00Z">
        <w:r w:rsidRPr="008D0F68" w:rsidDel="00FE37EF">
          <w:rPr>
            <w:rFonts w:ascii="Calibri" w:hAnsi="Calibri" w:cs="Calibri"/>
            <w:i w:val="0"/>
            <w:sz w:val="22"/>
            <w:szCs w:val="22"/>
            <w:rPrChange w:id="514" w:author="uga" w:date="2017-03-04T13:56:00Z">
              <w:rPr/>
            </w:rPrChange>
          </w:rPr>
          <w:tab/>
          <w:delText xml:space="preserve">This data was gathered from the details and metadata from motor vehicle collisions </w:delText>
        </w:r>
        <w:r w:rsidR="00257C78" w:rsidRPr="008D0F68" w:rsidDel="00FE37EF">
          <w:rPr>
            <w:rFonts w:ascii="Calibri" w:hAnsi="Calibri" w:cs="Calibri"/>
            <w:i w:val="0"/>
            <w:sz w:val="22"/>
            <w:szCs w:val="22"/>
            <w:rPrChange w:id="515" w:author="uga" w:date="2017-03-04T13:56:00Z">
              <w:rPr/>
            </w:rPrChange>
          </w:rPr>
          <w:delText>in New York City from July 2012 to present. Data is</w:delText>
        </w:r>
        <w:r w:rsidRPr="008D0F68" w:rsidDel="00FE37EF">
          <w:rPr>
            <w:rFonts w:ascii="Calibri" w:hAnsi="Calibri" w:cs="Calibri"/>
            <w:i w:val="0"/>
            <w:sz w:val="22"/>
            <w:szCs w:val="22"/>
            <w:rPrChange w:id="516" w:author="uga" w:date="2017-03-04T13:56:00Z">
              <w:rPr/>
            </w:rPrChange>
          </w:rPr>
          <w:delText xml:space="preserve"> provided by the New York City Police Department via the </w:delText>
        </w:r>
        <w:r w:rsidR="00F26118" w:rsidRPr="008D0F68" w:rsidDel="00FE37EF">
          <w:rPr>
            <w:rFonts w:ascii="Calibri" w:hAnsi="Calibri" w:cs="Calibri"/>
            <w:i w:val="0"/>
            <w:sz w:val="22"/>
            <w:szCs w:val="22"/>
            <w:rPrChange w:id="517" w:author="uga" w:date="2017-03-04T13:56:00Z">
              <w:rPr>
                <w:rStyle w:val="Hyperlink"/>
              </w:rPr>
            </w:rPrChange>
          </w:rPr>
          <w:fldChar w:fldCharType="begin"/>
        </w:r>
        <w:r w:rsidR="00F26118" w:rsidRPr="008D0F68" w:rsidDel="00FE37EF">
          <w:rPr>
            <w:rFonts w:ascii="Calibri" w:hAnsi="Calibri" w:cs="Calibri"/>
            <w:i w:val="0"/>
            <w:sz w:val="22"/>
            <w:szCs w:val="22"/>
            <w:rPrChange w:id="518" w:author="uga" w:date="2017-03-04T13:56:00Z">
              <w:rPr/>
            </w:rPrChange>
          </w:rPr>
          <w:delInstrText xml:space="preserve"> HYPERLINK "https://data.cityofnewyork.us/Public-Safety/NYPD-Motor-Vehicle-Collisions/h9gi-nx95" </w:delInstrText>
        </w:r>
        <w:r w:rsidR="00F26118" w:rsidRPr="008D0F68" w:rsidDel="00FE37EF">
          <w:rPr>
            <w:rFonts w:ascii="Calibri" w:hAnsi="Calibri" w:cs="Calibri"/>
            <w:i w:val="0"/>
            <w:sz w:val="22"/>
            <w:szCs w:val="22"/>
            <w:rPrChange w:id="519" w:author="uga" w:date="2017-03-04T13:56:00Z">
              <w:rPr>
                <w:rStyle w:val="Hyperlink"/>
              </w:rPr>
            </w:rPrChange>
          </w:rPr>
          <w:fldChar w:fldCharType="separate"/>
        </w:r>
        <w:r w:rsidRPr="008D0F68" w:rsidDel="00FE37EF">
          <w:rPr>
            <w:rStyle w:val="Hyperlink"/>
            <w:rFonts w:ascii="Calibri" w:hAnsi="Calibri" w:cs="Calibri"/>
            <w:i w:val="0"/>
            <w:sz w:val="22"/>
            <w:szCs w:val="22"/>
            <w:rPrChange w:id="520" w:author="uga" w:date="2017-03-04T13:56:00Z">
              <w:rPr>
                <w:rStyle w:val="Hyperlink"/>
              </w:rPr>
            </w:rPrChange>
          </w:rPr>
          <w:delText>NYC Open Data Project.</w:delText>
        </w:r>
        <w:r w:rsidR="00F26118" w:rsidRPr="008D0F68" w:rsidDel="00FE37EF">
          <w:rPr>
            <w:rStyle w:val="Hyperlink"/>
            <w:rFonts w:ascii="Calibri" w:hAnsi="Calibri" w:cs="Calibri"/>
            <w:i w:val="0"/>
            <w:sz w:val="22"/>
            <w:szCs w:val="22"/>
            <w:rPrChange w:id="521" w:author="uga" w:date="2017-03-04T13:56:00Z">
              <w:rPr>
                <w:rStyle w:val="Hyperlink"/>
              </w:rPr>
            </w:rPrChange>
          </w:rPr>
          <w:fldChar w:fldCharType="end"/>
        </w:r>
        <w:r w:rsidRPr="008D0F68" w:rsidDel="00FE37EF">
          <w:rPr>
            <w:rFonts w:ascii="Calibri" w:hAnsi="Calibri" w:cs="Calibri"/>
            <w:i w:val="0"/>
            <w:sz w:val="22"/>
            <w:szCs w:val="22"/>
            <w:rPrChange w:id="522" w:author="uga" w:date="2017-03-04T13:56:00Z">
              <w:rPr/>
            </w:rPrChange>
          </w:rPr>
          <w:delText xml:space="preserve"> The </w:delText>
        </w:r>
        <w:r w:rsidR="00257C78" w:rsidRPr="008D0F68" w:rsidDel="00FE37EF">
          <w:rPr>
            <w:rFonts w:ascii="Calibri" w:hAnsi="Calibri" w:cs="Calibri"/>
            <w:i w:val="0"/>
            <w:sz w:val="22"/>
            <w:szCs w:val="22"/>
            <w:rPrChange w:id="523" w:author="uga" w:date="2017-03-04T13:56:00Z">
              <w:rPr/>
            </w:rPrChange>
          </w:rPr>
          <w:delText>dataset is refreshed weekly, with the version being researched by this project being current as of February 19, 2016.</w:delText>
        </w:r>
      </w:del>
    </w:p>
    <w:p w14:paraId="1FB977EA" w14:textId="6B224679" w:rsidR="00286463" w:rsidRPr="008D0F68" w:rsidDel="00FE37EF" w:rsidRDefault="00286463">
      <w:pPr>
        <w:pStyle w:val="ListParagraph"/>
        <w:spacing w:line="240" w:lineRule="auto"/>
        <w:ind w:left="1440"/>
        <w:rPr>
          <w:ins w:id="524" w:author="Sadaf Asrar" w:date="2017-02-28T09:22:00Z"/>
          <w:del w:id="525" w:author="Nelson Foster" w:date="2017-03-03T20:50:00Z"/>
          <w:rFonts w:ascii="Calibri" w:hAnsi="Calibri" w:cs="Calibri"/>
          <w:i w:val="0"/>
          <w:sz w:val="22"/>
          <w:szCs w:val="22"/>
          <w:rPrChange w:id="526" w:author="uga" w:date="2017-03-04T13:56:00Z">
            <w:rPr>
              <w:ins w:id="527" w:author="Sadaf Asrar" w:date="2017-02-28T09:22:00Z"/>
              <w:del w:id="528" w:author="Nelson Foster" w:date="2017-03-03T20:50:00Z"/>
            </w:rPr>
          </w:rPrChange>
        </w:rPr>
        <w:pPrChange w:id="529" w:author="uga" w:date="2017-03-04T14:01:00Z">
          <w:pPr/>
        </w:pPrChange>
      </w:pPr>
    </w:p>
    <w:p w14:paraId="293A1883" w14:textId="584C643C" w:rsidR="00286463" w:rsidRPr="008D0F68" w:rsidDel="00216E9B" w:rsidRDefault="00286463">
      <w:pPr>
        <w:pStyle w:val="ListParagraph"/>
        <w:spacing w:line="240" w:lineRule="auto"/>
        <w:ind w:left="1440"/>
        <w:rPr>
          <w:ins w:id="530" w:author="Sadaf Asrar" w:date="2017-02-28T09:22:00Z"/>
          <w:del w:id="531" w:author="Nelson Foster" w:date="2017-03-03T21:16:00Z"/>
          <w:rFonts w:ascii="Calibri" w:hAnsi="Calibri" w:cs="Calibri"/>
          <w:i w:val="0"/>
          <w:sz w:val="22"/>
          <w:szCs w:val="22"/>
          <w:rPrChange w:id="532" w:author="uga" w:date="2017-03-04T13:56:00Z">
            <w:rPr>
              <w:ins w:id="533" w:author="Sadaf Asrar" w:date="2017-02-28T09:22:00Z"/>
              <w:del w:id="534" w:author="Nelson Foster" w:date="2017-03-03T21:16:00Z"/>
            </w:rPr>
          </w:rPrChange>
        </w:rPr>
        <w:pPrChange w:id="535" w:author="uga" w:date="2017-03-04T14:01:00Z">
          <w:pPr/>
        </w:pPrChange>
      </w:pPr>
    </w:p>
    <w:p w14:paraId="69BE05E2" w14:textId="05AE27BE" w:rsidR="009B2852" w:rsidRPr="008D0F68" w:rsidDel="00216E9B" w:rsidRDefault="009B2852">
      <w:pPr>
        <w:spacing w:line="240" w:lineRule="auto"/>
        <w:ind w:left="1440"/>
        <w:rPr>
          <w:del w:id="536" w:author="Nelson Foster" w:date="2017-03-03T21:16:00Z"/>
          <w:rFonts w:ascii="Calibri" w:hAnsi="Calibri" w:cs="Calibri"/>
          <w:i w:val="0"/>
          <w:sz w:val="22"/>
          <w:szCs w:val="22"/>
          <w:rPrChange w:id="537" w:author="uga" w:date="2017-03-04T13:56:00Z">
            <w:rPr>
              <w:del w:id="538" w:author="Nelson Foster" w:date="2017-03-03T21:16:00Z"/>
            </w:rPr>
          </w:rPrChange>
        </w:rPr>
        <w:pPrChange w:id="539" w:author="uga" w:date="2017-03-04T14:01:00Z">
          <w:pPr/>
        </w:pPrChange>
      </w:pPr>
    </w:p>
    <w:p w14:paraId="39F4A065" w14:textId="56AD4504" w:rsidR="00DC4582" w:rsidRPr="008D0F68" w:rsidDel="003B2941" w:rsidRDefault="000D050D">
      <w:pPr>
        <w:pStyle w:val="ListParagraph"/>
        <w:spacing w:line="240" w:lineRule="auto"/>
        <w:ind w:left="1440"/>
        <w:rPr>
          <w:del w:id="540" w:author="Nelson Foster" w:date="2017-03-02T20:05:00Z"/>
          <w:rFonts w:ascii="Calibri" w:eastAsia="Times New Roman" w:hAnsi="Calibri" w:cs="Calibri"/>
          <w:i w:val="0"/>
          <w:color w:val="000000"/>
          <w:sz w:val="22"/>
          <w:szCs w:val="22"/>
          <w:shd w:val="clear" w:color="auto" w:fill="FFFFFF"/>
          <w:rPrChange w:id="541" w:author="uga" w:date="2017-03-04T13:56:00Z">
            <w:rPr>
              <w:del w:id="542" w:author="Nelson Foster" w:date="2017-03-02T20:05:00Z"/>
              <w:rFonts w:eastAsia="Times New Roman" w:cs="Courier New"/>
              <w:color w:val="000000"/>
              <w:shd w:val="clear" w:color="auto" w:fill="FFFFFF"/>
            </w:rPr>
          </w:rPrChange>
        </w:rPr>
        <w:pPrChange w:id="543" w:author="uga" w:date="2017-03-04T14:01:00Z">
          <w:pPr/>
        </w:pPrChange>
      </w:pPr>
      <w:del w:id="544" w:author="Nelson Foster" w:date="2017-03-02T20:05:00Z">
        <w:r w:rsidRPr="008D0F68" w:rsidDel="003B2941">
          <w:rPr>
            <w:rFonts w:ascii="Calibri" w:hAnsi="Calibri" w:cs="Calibri"/>
            <w:i w:val="0"/>
            <w:sz w:val="22"/>
            <w:szCs w:val="22"/>
            <w:rPrChange w:id="545" w:author="uga" w:date="2017-03-04T13:56:00Z">
              <w:rPr/>
            </w:rPrChange>
          </w:rPr>
          <w:delText>New York City Police Department (NYPD)</w:delText>
        </w:r>
        <w:r w:rsidRPr="008D0F68" w:rsidDel="003B2941">
          <w:rPr>
            <w:rFonts w:ascii="Calibri" w:eastAsia="Times New Roman" w:hAnsi="Calibri" w:cs="Calibri"/>
            <w:i w:val="0"/>
            <w:color w:val="000000"/>
            <w:sz w:val="22"/>
            <w:szCs w:val="22"/>
            <w:shd w:val="clear" w:color="auto" w:fill="FFFFFF"/>
            <w:rPrChange w:id="546" w:author="uga" w:date="2017-03-04T13:56:00Z">
              <w:rPr>
                <w:rFonts w:eastAsia="Times New Roman" w:cs="Courier New"/>
                <w:color w:val="000000"/>
                <w:shd w:val="clear" w:color="auto" w:fill="FFFFFF"/>
              </w:rPr>
            </w:rPrChange>
          </w:rPr>
          <w:delText>, (2008).</w:delText>
        </w:r>
        <w:r w:rsidRPr="008D0F68" w:rsidDel="003B2941">
          <w:rPr>
            <w:rFonts w:ascii="Calibri" w:eastAsia="Times New Roman" w:hAnsi="Calibri" w:cs="Calibri"/>
            <w:i w:val="0"/>
            <w:color w:val="000000"/>
            <w:sz w:val="22"/>
            <w:szCs w:val="22"/>
            <w:rPrChange w:id="547" w:author="uga" w:date="2017-03-04T13:56:00Z">
              <w:rPr>
                <w:rFonts w:eastAsia="Times New Roman" w:cs="Courier New"/>
                <w:color w:val="000000"/>
              </w:rPr>
            </w:rPrChange>
          </w:rPr>
          <w:delText xml:space="preserve">NYPD Motor Vehicle collisions </w:delText>
        </w:r>
        <w:r w:rsidRPr="008D0F68" w:rsidDel="003B2941">
          <w:rPr>
            <w:rFonts w:ascii="Calibri" w:eastAsia="Times New Roman" w:hAnsi="Calibri" w:cs="Calibri"/>
            <w:i w:val="0"/>
            <w:color w:val="000000"/>
            <w:sz w:val="22"/>
            <w:szCs w:val="22"/>
            <w:shd w:val="clear" w:color="auto" w:fill="FFFFFF"/>
            <w:rPrChange w:id="548" w:author="uga" w:date="2017-03-04T13:56:00Z">
              <w:rPr>
                <w:rFonts w:eastAsia="Times New Roman" w:cs="Courier New"/>
                <w:color w:val="000000"/>
                <w:shd w:val="clear" w:color="auto" w:fill="FFFFFF"/>
              </w:rPr>
            </w:rPrChange>
          </w:rPr>
          <w:delText xml:space="preserve">[Data file]. </w:delText>
        </w:r>
        <w:r w:rsidR="00F26118" w:rsidRPr="008D0F68" w:rsidDel="003B2941">
          <w:rPr>
            <w:rFonts w:ascii="Calibri" w:hAnsi="Calibri" w:cs="Calibri"/>
            <w:i w:val="0"/>
            <w:sz w:val="22"/>
            <w:szCs w:val="22"/>
            <w:rPrChange w:id="549" w:author="uga" w:date="2017-03-04T13:56:00Z">
              <w:rPr>
                <w:rStyle w:val="Hyperlink"/>
                <w:rFonts w:eastAsia="Times New Roman" w:cs="Courier New"/>
                <w:shd w:val="clear" w:color="auto" w:fill="FFFFFF"/>
              </w:rPr>
            </w:rPrChange>
          </w:rPr>
          <w:fldChar w:fldCharType="begin"/>
        </w:r>
        <w:r w:rsidR="00F26118" w:rsidRPr="008D0F68" w:rsidDel="003B2941">
          <w:rPr>
            <w:rFonts w:ascii="Calibri" w:hAnsi="Calibri" w:cs="Calibri"/>
            <w:i w:val="0"/>
            <w:sz w:val="22"/>
            <w:szCs w:val="22"/>
            <w:rPrChange w:id="550" w:author="uga" w:date="2017-03-04T13:56:00Z">
              <w:rPr/>
            </w:rPrChange>
          </w:rPr>
          <w:delInstrText xml:space="preserve"> HYPERLINK "https://data.cityofnewyork.us/Public-Safety/NYPD-Motor-Vehicle-Collisions/h9gi-nx95/data" </w:delInstrText>
        </w:r>
        <w:r w:rsidR="00F26118" w:rsidRPr="008D0F68" w:rsidDel="003B2941">
          <w:rPr>
            <w:rFonts w:ascii="Calibri" w:hAnsi="Calibri" w:cs="Calibri"/>
            <w:i w:val="0"/>
            <w:sz w:val="22"/>
            <w:szCs w:val="22"/>
            <w:rPrChange w:id="551" w:author="uga" w:date="2017-03-04T13:56:00Z">
              <w:rPr>
                <w:rStyle w:val="Hyperlink"/>
                <w:rFonts w:eastAsia="Times New Roman" w:cs="Courier New"/>
                <w:shd w:val="clear" w:color="auto" w:fill="FFFFFF"/>
              </w:rPr>
            </w:rPrChange>
          </w:rPr>
          <w:fldChar w:fldCharType="separate"/>
        </w:r>
        <w:r w:rsidR="00E6324B" w:rsidRPr="008D0F68" w:rsidDel="003B2941">
          <w:rPr>
            <w:rStyle w:val="Hyperlink"/>
            <w:rFonts w:ascii="Calibri" w:eastAsia="Times New Roman" w:hAnsi="Calibri" w:cs="Calibri"/>
            <w:i w:val="0"/>
            <w:sz w:val="22"/>
            <w:szCs w:val="22"/>
            <w:shd w:val="clear" w:color="auto" w:fill="FFFFFF"/>
            <w:rPrChange w:id="552" w:author="uga" w:date="2017-03-04T13:56:00Z">
              <w:rPr>
                <w:rStyle w:val="Hyperlink"/>
                <w:rFonts w:eastAsia="Times New Roman" w:cs="Courier New"/>
                <w:shd w:val="clear" w:color="auto" w:fill="FFFFFF"/>
              </w:rPr>
            </w:rPrChange>
          </w:rPr>
          <w:delText>https://data.cityofnewyork.us/Public-Safety/NYPD-Motor-Vehicle-Collisions/h9gi-nx95/data</w:delText>
        </w:r>
        <w:r w:rsidR="00F26118" w:rsidRPr="008D0F68" w:rsidDel="003B2941">
          <w:rPr>
            <w:rStyle w:val="Hyperlink"/>
            <w:rFonts w:ascii="Calibri" w:eastAsia="Times New Roman" w:hAnsi="Calibri" w:cs="Calibri"/>
            <w:i w:val="0"/>
            <w:sz w:val="22"/>
            <w:szCs w:val="22"/>
            <w:shd w:val="clear" w:color="auto" w:fill="FFFFFF"/>
            <w:rPrChange w:id="553" w:author="uga" w:date="2017-03-04T13:56:00Z">
              <w:rPr>
                <w:rStyle w:val="Hyperlink"/>
                <w:rFonts w:eastAsia="Times New Roman" w:cs="Courier New"/>
                <w:shd w:val="clear" w:color="auto" w:fill="FFFFFF"/>
              </w:rPr>
            </w:rPrChange>
          </w:rPr>
          <w:fldChar w:fldCharType="end"/>
        </w:r>
        <w:r w:rsidR="00E6324B" w:rsidRPr="008D0F68" w:rsidDel="003B2941">
          <w:rPr>
            <w:rFonts w:ascii="Calibri" w:eastAsia="Times New Roman" w:hAnsi="Calibri" w:cs="Calibri"/>
            <w:i w:val="0"/>
            <w:color w:val="000000"/>
            <w:sz w:val="22"/>
            <w:szCs w:val="22"/>
            <w:shd w:val="clear" w:color="auto" w:fill="FFFFFF"/>
            <w:rPrChange w:id="554" w:author="uga" w:date="2017-03-04T13:56:00Z">
              <w:rPr>
                <w:rFonts w:eastAsia="Times New Roman" w:cs="Courier New"/>
                <w:color w:val="000000"/>
                <w:shd w:val="clear" w:color="auto" w:fill="FFFFFF"/>
              </w:rPr>
            </w:rPrChange>
          </w:rPr>
          <w:delText xml:space="preserve"> </w:delText>
        </w:r>
      </w:del>
    </w:p>
    <w:p w14:paraId="78BA1D20" w14:textId="0537649E" w:rsidR="00E6324B" w:rsidRPr="008D0F68" w:rsidDel="00216E9B" w:rsidRDefault="00E6324B">
      <w:pPr>
        <w:spacing w:line="240" w:lineRule="auto"/>
        <w:ind w:left="1440"/>
        <w:rPr>
          <w:del w:id="555" w:author="Nelson Foster" w:date="2017-03-03T21:16:00Z"/>
          <w:rFonts w:ascii="Calibri" w:hAnsi="Calibri" w:cs="Calibri"/>
          <w:i w:val="0"/>
          <w:sz w:val="22"/>
          <w:szCs w:val="22"/>
          <w:rPrChange w:id="556" w:author="uga" w:date="2017-03-04T13:56:00Z">
            <w:rPr>
              <w:del w:id="557" w:author="Nelson Foster" w:date="2017-03-03T21:16:00Z"/>
            </w:rPr>
          </w:rPrChange>
        </w:rPr>
        <w:pPrChange w:id="558" w:author="uga" w:date="2017-03-04T14:01:00Z">
          <w:pPr/>
        </w:pPrChange>
      </w:pPr>
    </w:p>
    <w:p w14:paraId="16FC5E0C" w14:textId="391BA48A" w:rsidR="00DC4582" w:rsidRPr="008D0F68" w:rsidDel="00216E9B" w:rsidRDefault="00DC4582">
      <w:pPr>
        <w:spacing w:line="240" w:lineRule="auto"/>
        <w:ind w:left="1440"/>
        <w:rPr>
          <w:del w:id="559" w:author="Nelson Foster" w:date="2017-03-03T21:16:00Z"/>
          <w:rFonts w:ascii="Calibri" w:hAnsi="Calibri" w:cs="Calibri"/>
          <w:i w:val="0"/>
          <w:sz w:val="22"/>
          <w:szCs w:val="22"/>
          <w:rPrChange w:id="560" w:author="uga" w:date="2017-03-04T13:56:00Z">
            <w:rPr>
              <w:del w:id="561" w:author="Nelson Foster" w:date="2017-03-03T21:16:00Z"/>
            </w:rPr>
          </w:rPrChange>
        </w:rPr>
        <w:pPrChange w:id="562" w:author="uga" w:date="2017-03-04T14:01:00Z">
          <w:pPr/>
        </w:pPrChange>
      </w:pPr>
    </w:p>
    <w:p w14:paraId="6AB0AAEE" w14:textId="5EAA77D8" w:rsidR="00DC4582" w:rsidRPr="008D0F68" w:rsidDel="00216E9B" w:rsidRDefault="00DC4582">
      <w:pPr>
        <w:pStyle w:val="ListParagraph"/>
        <w:spacing w:line="240" w:lineRule="auto"/>
        <w:ind w:left="1440"/>
        <w:rPr>
          <w:del w:id="563" w:author="Nelson Foster" w:date="2017-03-03T21:16:00Z"/>
          <w:rFonts w:ascii="Calibri" w:hAnsi="Calibri" w:cs="Calibri"/>
          <w:i w:val="0"/>
          <w:sz w:val="22"/>
          <w:szCs w:val="22"/>
          <w:rPrChange w:id="564" w:author="uga" w:date="2017-03-04T13:56:00Z">
            <w:rPr>
              <w:del w:id="565" w:author="Nelson Foster" w:date="2017-03-03T21:16:00Z"/>
              <w:i w:val="0"/>
            </w:rPr>
          </w:rPrChange>
        </w:rPr>
        <w:pPrChange w:id="566" w:author="uga" w:date="2017-03-04T14:01:00Z">
          <w:pPr/>
        </w:pPrChange>
      </w:pPr>
      <w:del w:id="567" w:author="Nelson Foster" w:date="2017-03-03T21:16:00Z">
        <w:r w:rsidRPr="008D0F68" w:rsidDel="00216E9B">
          <w:rPr>
            <w:rFonts w:ascii="Calibri" w:hAnsi="Calibri" w:cs="Calibri"/>
            <w:i w:val="0"/>
            <w:sz w:val="22"/>
            <w:szCs w:val="22"/>
            <w:rPrChange w:id="568" w:author="uga" w:date="2017-03-04T13:56:00Z">
              <w:rPr/>
            </w:rPrChange>
          </w:rPr>
          <w:delText>3 d.  What analysis has been already completed that is related to the content in your dataset?</w:delText>
        </w:r>
      </w:del>
    </w:p>
    <w:p w14:paraId="3923C723" w14:textId="77777777" w:rsidR="00286463" w:rsidRPr="008D0F68" w:rsidDel="00216E9B" w:rsidRDefault="00286463">
      <w:pPr>
        <w:pStyle w:val="ListParagraph"/>
        <w:spacing w:line="240" w:lineRule="auto"/>
        <w:ind w:left="1440"/>
        <w:rPr>
          <w:ins w:id="569" w:author="Sadaf Asrar" w:date="2017-02-28T09:22:00Z"/>
          <w:del w:id="570" w:author="Nelson Foster" w:date="2017-03-03T21:17:00Z"/>
          <w:rFonts w:ascii="Calibri" w:hAnsi="Calibri" w:cs="Calibri"/>
          <w:i w:val="0"/>
          <w:sz w:val="22"/>
          <w:szCs w:val="22"/>
          <w:rPrChange w:id="571" w:author="uga" w:date="2017-03-04T13:56:00Z">
            <w:rPr>
              <w:ins w:id="572" w:author="Sadaf Asrar" w:date="2017-02-28T09:22:00Z"/>
              <w:del w:id="573" w:author="Nelson Foster" w:date="2017-03-03T21:17:00Z"/>
              <w:i w:val="0"/>
            </w:rPr>
          </w:rPrChange>
        </w:rPr>
        <w:pPrChange w:id="574" w:author="uga" w:date="2017-03-04T14:01:00Z">
          <w:pPr>
            <w:ind w:firstLine="720"/>
          </w:pPr>
        </w:pPrChange>
      </w:pPr>
    </w:p>
    <w:p w14:paraId="15EF1CC6" w14:textId="77777777" w:rsidR="00286463" w:rsidRPr="008D0F68" w:rsidDel="00216E9B" w:rsidRDefault="00286463">
      <w:pPr>
        <w:pStyle w:val="ListParagraph"/>
        <w:spacing w:line="240" w:lineRule="auto"/>
        <w:ind w:left="1440"/>
        <w:rPr>
          <w:ins w:id="575" w:author="Sadaf Asrar" w:date="2017-02-28T09:22:00Z"/>
          <w:del w:id="576" w:author="Nelson Foster" w:date="2017-03-03T21:17:00Z"/>
          <w:rFonts w:ascii="Calibri" w:hAnsi="Calibri" w:cs="Calibri"/>
          <w:i w:val="0"/>
          <w:sz w:val="22"/>
          <w:szCs w:val="22"/>
          <w:rPrChange w:id="577" w:author="uga" w:date="2017-03-04T13:56:00Z">
            <w:rPr>
              <w:ins w:id="578" w:author="Sadaf Asrar" w:date="2017-02-28T09:22:00Z"/>
              <w:del w:id="579" w:author="Nelson Foster" w:date="2017-03-03T21:17:00Z"/>
            </w:rPr>
          </w:rPrChange>
        </w:rPr>
        <w:pPrChange w:id="580" w:author="uga" w:date="2017-03-04T14:01:00Z">
          <w:pPr/>
        </w:pPrChange>
      </w:pPr>
    </w:p>
    <w:p w14:paraId="169A4B9F" w14:textId="77777777" w:rsidR="00DC4582" w:rsidRPr="008D0F68" w:rsidDel="00286463" w:rsidRDefault="00DC4582">
      <w:pPr>
        <w:spacing w:line="240" w:lineRule="auto"/>
        <w:rPr>
          <w:del w:id="581" w:author="Sadaf Asrar" w:date="2017-02-28T09:22:00Z"/>
          <w:rFonts w:ascii="Calibri" w:hAnsi="Calibri" w:cs="Calibri"/>
          <w:i w:val="0"/>
          <w:sz w:val="22"/>
          <w:szCs w:val="22"/>
          <w:rPrChange w:id="582" w:author="uga" w:date="2017-03-04T13:56:00Z">
            <w:rPr>
              <w:del w:id="583" w:author="Sadaf Asrar" w:date="2017-02-28T09:22:00Z"/>
            </w:rPr>
          </w:rPrChange>
        </w:rPr>
        <w:pPrChange w:id="584" w:author="uga" w:date="2017-03-04T14:01:00Z">
          <w:pPr/>
        </w:pPrChange>
      </w:pPr>
    </w:p>
    <w:p w14:paraId="3853E077" w14:textId="32B4A745" w:rsidR="00257C78" w:rsidRPr="008D0F68" w:rsidDel="00886849" w:rsidRDefault="00257C78">
      <w:pPr>
        <w:spacing w:line="240" w:lineRule="auto"/>
        <w:rPr>
          <w:del w:id="585" w:author="Sadaf Asrar" w:date="2017-02-28T09:23:00Z"/>
          <w:rFonts w:ascii="Calibri" w:hAnsi="Calibri" w:cs="Calibri"/>
          <w:i w:val="0"/>
          <w:sz w:val="22"/>
          <w:szCs w:val="22"/>
          <w:rPrChange w:id="586" w:author="uga" w:date="2017-03-04T13:56:00Z">
            <w:rPr>
              <w:del w:id="587" w:author="Sadaf Asrar" w:date="2017-02-28T09:23:00Z"/>
            </w:rPr>
          </w:rPrChange>
        </w:rPr>
        <w:pPrChange w:id="588" w:author="uga" w:date="2017-03-04T14:01:00Z">
          <w:pPr/>
        </w:pPrChange>
      </w:pPr>
      <w:del w:id="589" w:author="Nelson Foster" w:date="2017-03-03T20:50:00Z">
        <w:r w:rsidRPr="008D0F68" w:rsidDel="00FE37EF">
          <w:rPr>
            <w:rFonts w:ascii="Calibri" w:hAnsi="Calibri" w:cs="Calibri"/>
            <w:i w:val="0"/>
            <w:sz w:val="22"/>
            <w:szCs w:val="22"/>
            <w:rPrChange w:id="590" w:author="uga" w:date="2017-03-04T13:56:00Z">
              <w:rPr/>
            </w:rPrChange>
          </w:rPr>
          <w:delText>At the time of the dataset download for this project</w:delText>
        </w:r>
      </w:del>
      <w:ins w:id="591" w:author="Nelson Foster" w:date="2017-03-03T20:50:00Z">
        <w:r w:rsidR="00FE37EF" w:rsidRPr="008D0F68">
          <w:rPr>
            <w:rFonts w:ascii="Calibri" w:hAnsi="Calibri" w:cs="Calibri"/>
            <w:i w:val="0"/>
            <w:sz w:val="22"/>
            <w:szCs w:val="22"/>
            <w:rPrChange w:id="592" w:author="uga" w:date="2017-03-04T13:56:00Z">
              <w:rPr>
                <w:sz w:val="24"/>
                <w:szCs w:val="24"/>
              </w:rPr>
            </w:rPrChange>
          </w:rPr>
          <w:t>As of February 19, 2017,</w:t>
        </w:r>
      </w:ins>
      <w:ins w:id="593" w:author="Nelson Foster" w:date="2017-03-03T21:25:00Z">
        <w:r w:rsidR="002D6CEB" w:rsidRPr="008D0F68">
          <w:rPr>
            <w:rFonts w:ascii="Calibri" w:hAnsi="Calibri" w:cs="Calibri"/>
            <w:i w:val="0"/>
            <w:sz w:val="22"/>
            <w:szCs w:val="22"/>
            <w:rPrChange w:id="594" w:author="uga" w:date="2017-03-04T13:56:00Z">
              <w:rPr>
                <w:i w:val="0"/>
                <w:sz w:val="24"/>
                <w:szCs w:val="24"/>
              </w:rPr>
            </w:rPrChange>
          </w:rPr>
          <w:t xml:space="preserve"> </w:t>
        </w:r>
      </w:ins>
      <w:del w:id="595" w:author="Nelson Foster" w:date="2017-03-03T21:24:00Z">
        <w:r w:rsidRPr="008D0F68" w:rsidDel="002D6CEB">
          <w:rPr>
            <w:rFonts w:ascii="Calibri" w:hAnsi="Calibri" w:cs="Calibri"/>
            <w:i w:val="0"/>
            <w:sz w:val="22"/>
            <w:szCs w:val="22"/>
            <w:rPrChange w:id="596" w:author="uga" w:date="2017-03-04T13:56:00Z">
              <w:rPr/>
            </w:rPrChange>
          </w:rPr>
          <w:delText xml:space="preserve">, </w:delText>
        </w:r>
      </w:del>
      <w:r w:rsidRPr="008D0F68">
        <w:rPr>
          <w:rFonts w:ascii="Calibri" w:hAnsi="Calibri" w:cs="Calibri"/>
          <w:i w:val="0"/>
          <w:sz w:val="22"/>
          <w:szCs w:val="22"/>
          <w:rPrChange w:id="597" w:author="uga" w:date="2017-03-04T13:56:00Z">
            <w:rPr/>
          </w:rPrChange>
        </w:rPr>
        <w:t>there were over 50,000 views of the dataset, resulting in over 16,000 downloads.  Several research projects</w:t>
      </w:r>
      <w:ins w:id="598" w:author="Nelson Foster" w:date="2017-03-04T14:26:00Z">
        <w:r w:rsidR="00B04F65">
          <w:rPr>
            <w:rFonts w:ascii="Calibri" w:hAnsi="Calibri" w:cs="Calibri"/>
            <w:i w:val="0"/>
            <w:sz w:val="22"/>
            <w:szCs w:val="22"/>
          </w:rPr>
          <w:t xml:space="preserve"> and analyses</w:t>
        </w:r>
      </w:ins>
      <w:r w:rsidRPr="008D0F68">
        <w:rPr>
          <w:rFonts w:ascii="Calibri" w:hAnsi="Calibri" w:cs="Calibri"/>
          <w:i w:val="0"/>
          <w:sz w:val="22"/>
          <w:szCs w:val="22"/>
          <w:rPrChange w:id="599" w:author="uga" w:date="2017-03-04T13:56:00Z">
            <w:rPr/>
          </w:rPrChange>
        </w:rPr>
        <w:t xml:space="preserve"> have been completed and published to NYC </w:t>
      </w:r>
      <w:ins w:id="600" w:author="Nelson Foster" w:date="2017-03-04T14:28:00Z">
        <w:r w:rsidR="00B04F65">
          <w:rPr>
            <w:rFonts w:ascii="Calibri" w:hAnsi="Calibri" w:cs="Calibri"/>
            <w:i w:val="0"/>
            <w:sz w:val="22"/>
            <w:szCs w:val="22"/>
          </w:rPr>
          <w:t>OpenData</w:t>
        </w:r>
      </w:ins>
      <w:del w:id="601" w:author="Nelson Foster" w:date="2017-03-04T14:28:00Z">
        <w:r w:rsidRPr="008D0F68" w:rsidDel="00B04F65">
          <w:rPr>
            <w:rFonts w:ascii="Calibri" w:hAnsi="Calibri" w:cs="Calibri"/>
            <w:i w:val="0"/>
            <w:sz w:val="22"/>
            <w:szCs w:val="22"/>
            <w:rPrChange w:id="602" w:author="uga" w:date="2017-03-04T13:56:00Z">
              <w:rPr/>
            </w:rPrChange>
          </w:rPr>
          <w:delText>open data</w:delText>
        </w:r>
      </w:del>
      <w:ins w:id="603" w:author="Nelson Foster" w:date="2017-03-04T14:25:00Z">
        <w:r w:rsidR="00B04F65">
          <w:rPr>
            <w:rFonts w:ascii="Calibri" w:hAnsi="Calibri" w:cs="Calibri"/>
            <w:i w:val="0"/>
            <w:sz w:val="22"/>
            <w:szCs w:val="22"/>
          </w:rPr>
          <w:t xml:space="preserve"> page</w:t>
        </w:r>
      </w:ins>
      <w:ins w:id="604" w:author="Nelson Foster" w:date="2017-03-04T14:26:00Z">
        <w:r w:rsidR="00B04F65">
          <w:rPr>
            <w:rFonts w:ascii="Calibri" w:hAnsi="Calibri" w:cs="Calibri"/>
            <w:i w:val="0"/>
            <w:sz w:val="22"/>
            <w:szCs w:val="22"/>
          </w:rPr>
          <w:t xml:space="preserve">, as well as other sites and blogs. </w:t>
        </w:r>
      </w:ins>
      <w:del w:id="605" w:author="Nelson Foster" w:date="2017-03-04T14:26:00Z">
        <w:r w:rsidRPr="008D0F68" w:rsidDel="00B04F65">
          <w:rPr>
            <w:rFonts w:ascii="Calibri" w:hAnsi="Calibri" w:cs="Calibri"/>
            <w:i w:val="0"/>
            <w:sz w:val="22"/>
            <w:szCs w:val="22"/>
            <w:rPrChange w:id="606" w:author="uga" w:date="2017-03-04T13:56:00Z">
              <w:rPr/>
            </w:rPrChange>
          </w:rPr>
          <w:delText xml:space="preserve"> using the collisions dataset. </w:delText>
        </w:r>
        <w:r w:rsidR="0073147C" w:rsidRPr="008D0F68" w:rsidDel="00B04F65">
          <w:rPr>
            <w:rFonts w:ascii="Calibri" w:hAnsi="Calibri" w:cs="Calibri"/>
            <w:i w:val="0"/>
            <w:sz w:val="22"/>
            <w:szCs w:val="22"/>
            <w:rPrChange w:id="607" w:author="uga" w:date="2017-03-04T13:56:00Z">
              <w:rPr/>
            </w:rPrChange>
          </w:rPr>
          <w:delText>In addition, se</w:delText>
        </w:r>
        <w:r w:rsidR="007D33B7" w:rsidRPr="008D0F68" w:rsidDel="00B04F65">
          <w:rPr>
            <w:rFonts w:ascii="Calibri" w:hAnsi="Calibri" w:cs="Calibri"/>
            <w:i w:val="0"/>
            <w:sz w:val="22"/>
            <w:szCs w:val="22"/>
            <w:rPrChange w:id="608" w:author="uga" w:date="2017-03-04T13:56:00Z">
              <w:rPr/>
            </w:rPrChange>
          </w:rPr>
          <w:delText>veral analyses of the collisions dataset ha</w:delText>
        </w:r>
        <w:r w:rsidR="0073147C" w:rsidRPr="008D0F68" w:rsidDel="00B04F65">
          <w:rPr>
            <w:rFonts w:ascii="Calibri" w:hAnsi="Calibri" w:cs="Calibri"/>
            <w:i w:val="0"/>
            <w:sz w:val="22"/>
            <w:szCs w:val="22"/>
            <w:rPrChange w:id="609" w:author="uga" w:date="2017-03-04T13:56:00Z">
              <w:rPr/>
            </w:rPrChange>
          </w:rPr>
          <w:delText>ve been completed and published on other sites and blog</w:delText>
        </w:r>
      </w:del>
      <w:ins w:id="610" w:author="Nelson Foster" w:date="2017-03-04T14:26:00Z">
        <w:r w:rsidR="00B04F65">
          <w:rPr>
            <w:rFonts w:ascii="Calibri" w:hAnsi="Calibri" w:cs="Calibri"/>
            <w:i w:val="0"/>
            <w:sz w:val="22"/>
            <w:szCs w:val="22"/>
          </w:rPr>
          <w:t xml:space="preserve">A summary of these projects and </w:t>
        </w:r>
      </w:ins>
      <w:ins w:id="611" w:author="Nelson Foster" w:date="2017-03-04T14:27:00Z">
        <w:r w:rsidR="00B04F65">
          <w:rPr>
            <w:rFonts w:ascii="Calibri" w:hAnsi="Calibri" w:cs="Calibri"/>
            <w:i w:val="0"/>
            <w:sz w:val="22"/>
            <w:szCs w:val="22"/>
          </w:rPr>
          <w:t>analyses</w:t>
        </w:r>
      </w:ins>
      <w:ins w:id="612" w:author="Nelson Foster" w:date="2017-03-04T14:26:00Z">
        <w:r w:rsidR="00B04F65">
          <w:rPr>
            <w:rFonts w:ascii="Calibri" w:hAnsi="Calibri" w:cs="Calibri"/>
            <w:i w:val="0"/>
            <w:sz w:val="22"/>
            <w:szCs w:val="22"/>
          </w:rPr>
          <w:t xml:space="preserve"> </w:t>
        </w:r>
      </w:ins>
      <w:ins w:id="613" w:author="Nelson Foster" w:date="2017-03-04T14:27:00Z">
        <w:r w:rsidR="00B04F65">
          <w:rPr>
            <w:rFonts w:ascii="Calibri" w:hAnsi="Calibri" w:cs="Calibri"/>
            <w:i w:val="0"/>
            <w:sz w:val="22"/>
            <w:szCs w:val="22"/>
          </w:rPr>
          <w:t xml:space="preserve">is below: </w:t>
        </w:r>
      </w:ins>
      <w:del w:id="614" w:author="Nelson Foster" w:date="2017-03-04T14:26:00Z">
        <w:r w:rsidR="0073147C" w:rsidRPr="008D0F68" w:rsidDel="00B04F65">
          <w:rPr>
            <w:rFonts w:ascii="Calibri" w:hAnsi="Calibri" w:cs="Calibri"/>
            <w:i w:val="0"/>
            <w:sz w:val="22"/>
            <w:szCs w:val="22"/>
            <w:rPrChange w:id="615" w:author="uga" w:date="2017-03-04T13:56:00Z">
              <w:rPr/>
            </w:rPrChange>
          </w:rPr>
          <w:delText>s.</w:delText>
        </w:r>
      </w:del>
      <w:r w:rsidR="007D33B7" w:rsidRPr="008D0F68">
        <w:rPr>
          <w:rFonts w:ascii="Calibri" w:hAnsi="Calibri" w:cs="Calibri"/>
          <w:i w:val="0"/>
          <w:sz w:val="22"/>
          <w:szCs w:val="22"/>
          <w:rPrChange w:id="616" w:author="uga" w:date="2017-03-04T13:56:00Z">
            <w:rPr/>
          </w:rPrChange>
        </w:rPr>
        <w:t xml:space="preserve"> </w:t>
      </w:r>
    </w:p>
    <w:p w14:paraId="1304C38F" w14:textId="77777777" w:rsidR="00886849" w:rsidRPr="008D0F68" w:rsidDel="00216E9B" w:rsidRDefault="00886849">
      <w:pPr>
        <w:spacing w:line="240" w:lineRule="auto"/>
        <w:rPr>
          <w:ins w:id="617" w:author="Sadaf Asrar" w:date="2017-02-28T09:23:00Z"/>
          <w:del w:id="618" w:author="Nelson Foster" w:date="2017-03-03T21:18:00Z"/>
          <w:rFonts w:ascii="Calibri" w:hAnsi="Calibri" w:cs="Calibri"/>
          <w:i w:val="0"/>
          <w:sz w:val="22"/>
          <w:szCs w:val="22"/>
          <w:rPrChange w:id="619" w:author="uga" w:date="2017-03-04T13:56:00Z">
            <w:rPr>
              <w:ins w:id="620" w:author="Sadaf Asrar" w:date="2017-02-28T09:23:00Z"/>
              <w:del w:id="621" w:author="Nelson Foster" w:date="2017-03-03T21:18:00Z"/>
            </w:rPr>
          </w:rPrChange>
        </w:rPr>
        <w:pPrChange w:id="622" w:author="uga" w:date="2017-03-04T14:01:00Z">
          <w:pPr>
            <w:ind w:firstLine="720"/>
          </w:pPr>
        </w:pPrChange>
      </w:pPr>
    </w:p>
    <w:p w14:paraId="38CEEDB6" w14:textId="77777777" w:rsidR="00886849" w:rsidRPr="008D0F68" w:rsidRDefault="00886849">
      <w:pPr>
        <w:spacing w:line="240" w:lineRule="auto"/>
        <w:rPr>
          <w:ins w:id="623" w:author="Sadaf Asrar" w:date="2017-02-28T09:23:00Z"/>
          <w:rFonts w:ascii="Calibri" w:hAnsi="Calibri" w:cs="Calibri"/>
          <w:i w:val="0"/>
          <w:sz w:val="22"/>
          <w:szCs w:val="22"/>
          <w:rPrChange w:id="624" w:author="uga" w:date="2017-03-04T13:56:00Z">
            <w:rPr>
              <w:ins w:id="625" w:author="Sadaf Asrar" w:date="2017-02-28T09:23:00Z"/>
            </w:rPr>
          </w:rPrChange>
        </w:rPr>
        <w:pPrChange w:id="626" w:author="uga" w:date="2017-03-04T14:01:00Z">
          <w:pPr>
            <w:ind w:firstLine="720"/>
          </w:pPr>
        </w:pPrChange>
      </w:pPr>
    </w:p>
    <w:p w14:paraId="04D6F692" w14:textId="77777777" w:rsidR="00257C78" w:rsidRPr="008D0F68" w:rsidDel="00886849" w:rsidRDefault="00257C78">
      <w:pPr>
        <w:spacing w:line="240" w:lineRule="auto"/>
        <w:rPr>
          <w:del w:id="627" w:author="Sadaf Asrar" w:date="2017-02-28T09:23:00Z"/>
          <w:rFonts w:ascii="Calibri" w:hAnsi="Calibri" w:cs="Calibri"/>
          <w:i w:val="0"/>
          <w:sz w:val="22"/>
          <w:szCs w:val="22"/>
          <w:rPrChange w:id="628" w:author="uga" w:date="2017-03-04T13:56:00Z">
            <w:rPr>
              <w:del w:id="629" w:author="Sadaf Asrar" w:date="2017-02-28T09:23:00Z"/>
            </w:rPr>
          </w:rPrChange>
        </w:rPr>
        <w:pPrChange w:id="630" w:author="uga" w:date="2017-03-04T14:01:00Z">
          <w:pPr/>
        </w:pPrChange>
      </w:pPr>
    </w:p>
    <w:p w14:paraId="1F123330" w14:textId="00DFB249" w:rsidR="0073147C" w:rsidRPr="008D0F68" w:rsidDel="00886849" w:rsidRDefault="0073147C">
      <w:pPr>
        <w:pStyle w:val="ListParagraph"/>
        <w:spacing w:line="240" w:lineRule="auto"/>
        <w:ind w:left="1440"/>
        <w:rPr>
          <w:del w:id="631" w:author="Sadaf Asrar" w:date="2017-02-28T09:23:00Z"/>
          <w:rFonts w:ascii="Calibri" w:hAnsi="Calibri" w:cs="Calibri"/>
          <w:i w:val="0"/>
          <w:sz w:val="22"/>
          <w:szCs w:val="22"/>
          <w:rPrChange w:id="632" w:author="uga" w:date="2017-03-04T13:56:00Z">
            <w:rPr>
              <w:del w:id="633" w:author="Sadaf Asrar" w:date="2017-02-28T09:23:00Z"/>
              <w:i w:val="0"/>
            </w:rPr>
          </w:rPrChange>
        </w:rPr>
        <w:pPrChange w:id="634" w:author="uga" w:date="2017-03-04T14:01:00Z">
          <w:pPr>
            <w:ind w:firstLine="720"/>
          </w:pPr>
        </w:pPrChange>
      </w:pPr>
      <w:del w:id="635" w:author="Nelson Foster" w:date="2017-03-03T21:18:00Z">
        <w:r w:rsidRPr="008D0F68" w:rsidDel="00216E9B">
          <w:rPr>
            <w:rFonts w:ascii="Calibri" w:hAnsi="Calibri" w:cs="Calibri"/>
            <w:i w:val="0"/>
            <w:sz w:val="22"/>
            <w:szCs w:val="22"/>
            <w:rPrChange w:id="636" w:author="uga" w:date="2017-03-04T13:56:00Z">
              <w:rPr/>
            </w:rPrChange>
          </w:rPr>
          <w:delText>Research</w:delText>
        </w:r>
      </w:del>
    </w:p>
    <w:p w14:paraId="758231C3" w14:textId="77777777" w:rsidR="00886849" w:rsidRPr="008D0F68" w:rsidDel="00216E9B" w:rsidRDefault="00886849">
      <w:pPr>
        <w:pStyle w:val="ListParagraph"/>
        <w:spacing w:line="240" w:lineRule="auto"/>
        <w:ind w:left="1440"/>
        <w:rPr>
          <w:ins w:id="637" w:author="Sadaf Asrar" w:date="2017-02-28T09:23:00Z"/>
          <w:del w:id="638" w:author="Nelson Foster" w:date="2017-03-03T21:18:00Z"/>
          <w:rFonts w:ascii="Calibri" w:hAnsi="Calibri" w:cs="Calibri"/>
          <w:i w:val="0"/>
          <w:sz w:val="22"/>
          <w:szCs w:val="22"/>
          <w:rPrChange w:id="639" w:author="uga" w:date="2017-03-04T13:56:00Z">
            <w:rPr>
              <w:ins w:id="640" w:author="Sadaf Asrar" w:date="2017-02-28T09:23:00Z"/>
              <w:del w:id="641" w:author="Nelson Foster" w:date="2017-03-03T21:18:00Z"/>
              <w:i w:val="0"/>
            </w:rPr>
          </w:rPrChange>
        </w:rPr>
        <w:pPrChange w:id="642" w:author="uga" w:date="2017-03-04T14:01:00Z">
          <w:pPr/>
        </w:pPrChange>
      </w:pPr>
    </w:p>
    <w:p w14:paraId="1EBBED18" w14:textId="77777777" w:rsidR="00886849" w:rsidRPr="008D0F68" w:rsidDel="00216E9B" w:rsidRDefault="00886849">
      <w:pPr>
        <w:pStyle w:val="ListParagraph"/>
        <w:spacing w:line="240" w:lineRule="auto"/>
        <w:ind w:left="1440"/>
        <w:rPr>
          <w:ins w:id="643" w:author="Sadaf Asrar" w:date="2017-02-28T09:23:00Z"/>
          <w:del w:id="644" w:author="Nelson Foster" w:date="2017-03-03T21:18:00Z"/>
          <w:rFonts w:ascii="Calibri" w:hAnsi="Calibri" w:cs="Calibri"/>
          <w:i w:val="0"/>
          <w:sz w:val="22"/>
          <w:szCs w:val="22"/>
          <w:rPrChange w:id="645" w:author="uga" w:date="2017-03-04T13:56:00Z">
            <w:rPr>
              <w:ins w:id="646" w:author="Sadaf Asrar" w:date="2017-02-28T09:23:00Z"/>
              <w:del w:id="647" w:author="Nelson Foster" w:date="2017-03-03T21:18:00Z"/>
            </w:rPr>
          </w:rPrChange>
        </w:rPr>
        <w:pPrChange w:id="648" w:author="uga" w:date="2017-03-04T14:01:00Z">
          <w:pPr/>
        </w:pPrChange>
      </w:pPr>
    </w:p>
    <w:p w14:paraId="20C73EB6" w14:textId="77777777" w:rsidR="0073147C" w:rsidRPr="008D0F68" w:rsidDel="00886849" w:rsidRDefault="0073147C">
      <w:pPr>
        <w:spacing w:line="240" w:lineRule="auto"/>
        <w:ind w:left="720"/>
        <w:rPr>
          <w:del w:id="649" w:author="Sadaf Asrar" w:date="2017-02-28T09:23:00Z"/>
          <w:rFonts w:ascii="Calibri" w:hAnsi="Calibri" w:cs="Calibri"/>
          <w:b/>
          <w:i w:val="0"/>
          <w:sz w:val="22"/>
          <w:szCs w:val="22"/>
          <w:rPrChange w:id="650" w:author="uga" w:date="2017-03-04T13:56:00Z">
            <w:rPr>
              <w:del w:id="651" w:author="Sadaf Asrar" w:date="2017-02-28T09:23:00Z"/>
              <w:b/>
              <w:i w:val="0"/>
            </w:rPr>
          </w:rPrChange>
        </w:rPr>
        <w:pPrChange w:id="652" w:author="uga" w:date="2017-03-04T14:01:00Z">
          <w:pPr/>
        </w:pPrChange>
      </w:pPr>
    </w:p>
    <w:p w14:paraId="45BE0180" w14:textId="39098087" w:rsidR="002F49D6" w:rsidRPr="008D0F68" w:rsidDel="00216E9B" w:rsidRDefault="002F49D6">
      <w:pPr>
        <w:spacing w:line="240" w:lineRule="auto"/>
        <w:rPr>
          <w:del w:id="653" w:author="Nelson Foster" w:date="2017-03-03T21:18:00Z"/>
          <w:rFonts w:ascii="Calibri" w:hAnsi="Calibri" w:cs="Calibri"/>
          <w:i w:val="0"/>
          <w:sz w:val="22"/>
          <w:szCs w:val="22"/>
          <w:rPrChange w:id="654" w:author="uga" w:date="2017-03-04T13:56:00Z">
            <w:rPr>
              <w:del w:id="655" w:author="Nelson Foster" w:date="2017-03-03T21:18:00Z"/>
            </w:rPr>
          </w:rPrChange>
        </w:rPr>
        <w:pPrChange w:id="656" w:author="uga" w:date="2017-03-04T14:01:00Z">
          <w:pPr>
            <w:ind w:firstLine="720"/>
          </w:pPr>
        </w:pPrChange>
      </w:pPr>
      <w:r w:rsidRPr="008D0F68">
        <w:rPr>
          <w:rFonts w:ascii="Calibri" w:hAnsi="Calibri" w:cs="Calibri"/>
          <w:i w:val="0"/>
          <w:sz w:val="22"/>
          <w:szCs w:val="22"/>
          <w:rPrChange w:id="657" w:author="uga" w:date="2017-03-04T13:56:00Z">
            <w:rPr/>
          </w:rPrChange>
        </w:rPr>
        <w:t>A</w:t>
      </w:r>
      <w:r w:rsidR="007D33B7" w:rsidRPr="008D0F68">
        <w:rPr>
          <w:rFonts w:ascii="Calibri" w:hAnsi="Calibri" w:cs="Calibri"/>
          <w:i w:val="0"/>
          <w:sz w:val="22"/>
          <w:szCs w:val="22"/>
          <w:rPrChange w:id="658" w:author="uga" w:date="2017-03-04T13:56:00Z">
            <w:rPr/>
          </w:rPrChange>
        </w:rPr>
        <w:t xml:space="preserve">n interactive </w:t>
      </w:r>
      <w:r w:rsidR="00F26118" w:rsidRPr="008D0F68">
        <w:rPr>
          <w:rFonts w:ascii="Calibri" w:hAnsi="Calibri" w:cs="Calibri"/>
          <w:i w:val="0"/>
          <w:sz w:val="22"/>
          <w:szCs w:val="22"/>
          <w:rPrChange w:id="659" w:author="uga" w:date="2017-03-04T13:56:00Z">
            <w:rPr>
              <w:rStyle w:val="Hyperlink"/>
            </w:rPr>
          </w:rPrChange>
        </w:rPr>
        <w:fldChar w:fldCharType="begin"/>
      </w:r>
      <w:r w:rsidR="00F26118" w:rsidRPr="008D0F68">
        <w:rPr>
          <w:rFonts w:ascii="Calibri" w:hAnsi="Calibri" w:cs="Calibri"/>
          <w:i w:val="0"/>
          <w:sz w:val="22"/>
          <w:szCs w:val="22"/>
          <w:rPrChange w:id="660" w:author="uga" w:date="2017-03-04T13:56:00Z">
            <w:rPr/>
          </w:rPrChange>
        </w:rPr>
        <w:instrText xml:space="preserve"> HYPERLINK "https://data.cityofnewyork.us/NYC-BigApps/NYPD-Motor-Vehicle-Collisions/m666-sf2m" </w:instrText>
      </w:r>
      <w:r w:rsidR="00F26118" w:rsidRPr="008D0F68">
        <w:rPr>
          <w:rFonts w:ascii="Calibri" w:hAnsi="Calibri" w:cs="Calibri"/>
          <w:i w:val="0"/>
          <w:sz w:val="22"/>
          <w:szCs w:val="22"/>
          <w:rPrChange w:id="661" w:author="uga" w:date="2017-03-04T13:56:00Z">
            <w:rPr>
              <w:rStyle w:val="Hyperlink"/>
            </w:rPr>
          </w:rPrChange>
        </w:rPr>
        <w:fldChar w:fldCharType="separate"/>
      </w:r>
      <w:r w:rsidR="007D33B7" w:rsidRPr="008D0F68">
        <w:rPr>
          <w:rStyle w:val="Hyperlink"/>
          <w:rFonts w:ascii="Calibri" w:hAnsi="Calibri" w:cs="Calibri"/>
          <w:i w:val="0"/>
          <w:sz w:val="22"/>
          <w:szCs w:val="22"/>
          <w:rPrChange w:id="662" w:author="uga" w:date="2017-03-04T13:56:00Z">
            <w:rPr>
              <w:rStyle w:val="Hyperlink"/>
            </w:rPr>
          </w:rPrChange>
        </w:rPr>
        <w:t>visualization</w:t>
      </w:r>
      <w:r w:rsidR="00F26118" w:rsidRPr="008D0F68">
        <w:rPr>
          <w:rStyle w:val="Hyperlink"/>
          <w:rFonts w:ascii="Calibri" w:hAnsi="Calibri" w:cs="Calibri"/>
          <w:i w:val="0"/>
          <w:sz w:val="22"/>
          <w:szCs w:val="22"/>
          <w:rPrChange w:id="663" w:author="uga" w:date="2017-03-04T13:56:00Z">
            <w:rPr>
              <w:rStyle w:val="Hyperlink"/>
            </w:rPr>
          </w:rPrChange>
        </w:rPr>
        <w:fldChar w:fldCharType="end"/>
      </w:r>
      <w:r w:rsidR="007D33B7" w:rsidRPr="008D0F68">
        <w:rPr>
          <w:rFonts w:ascii="Calibri" w:hAnsi="Calibri" w:cs="Calibri"/>
          <w:i w:val="0"/>
          <w:sz w:val="22"/>
          <w:szCs w:val="22"/>
          <w:rPrChange w:id="664" w:author="uga" w:date="2017-03-04T13:56:00Z">
            <w:rPr/>
          </w:rPrChange>
        </w:rPr>
        <w:t xml:space="preserve"> </w:t>
      </w:r>
      <w:r w:rsidRPr="008D0F68">
        <w:rPr>
          <w:rFonts w:ascii="Calibri" w:hAnsi="Calibri" w:cs="Calibri"/>
          <w:i w:val="0"/>
          <w:sz w:val="22"/>
          <w:szCs w:val="22"/>
          <w:rPrChange w:id="665" w:author="uga" w:date="2017-03-04T13:56:00Z">
            <w:rPr/>
          </w:rPrChange>
        </w:rPr>
        <w:t>was developed and published on the NYC OpenData page</w:t>
      </w:r>
      <w:r w:rsidR="007D33B7" w:rsidRPr="008D0F68">
        <w:rPr>
          <w:rFonts w:ascii="Calibri" w:hAnsi="Calibri" w:cs="Calibri"/>
          <w:i w:val="0"/>
          <w:sz w:val="22"/>
          <w:szCs w:val="22"/>
          <w:rPrChange w:id="666" w:author="uga" w:date="2017-03-04T13:56:00Z">
            <w:rPr/>
          </w:rPrChange>
        </w:rPr>
        <w:t xml:space="preserve">, summarizing several key variables in the </w:t>
      </w:r>
      <w:del w:id="667" w:author="Nelson Foster" w:date="2017-03-04T14:47:00Z">
        <w:r w:rsidR="007D33B7" w:rsidRPr="008D0F68" w:rsidDel="001F35F1">
          <w:rPr>
            <w:rFonts w:ascii="Calibri" w:hAnsi="Calibri" w:cs="Calibri"/>
            <w:i w:val="0"/>
            <w:sz w:val="22"/>
            <w:szCs w:val="22"/>
            <w:rPrChange w:id="668" w:author="uga" w:date="2017-03-04T13:56:00Z">
              <w:rPr/>
            </w:rPrChange>
          </w:rPr>
          <w:delText xml:space="preserve">Collisions </w:delText>
        </w:r>
      </w:del>
      <w:r w:rsidR="007D33B7" w:rsidRPr="008D0F68">
        <w:rPr>
          <w:rFonts w:ascii="Calibri" w:hAnsi="Calibri" w:cs="Calibri"/>
          <w:i w:val="0"/>
          <w:sz w:val="22"/>
          <w:szCs w:val="22"/>
          <w:rPrChange w:id="669" w:author="uga" w:date="2017-03-04T13:56:00Z">
            <w:rPr/>
          </w:rPrChange>
        </w:rPr>
        <w:t>dataset. Specifically, the visualization included:</w:t>
      </w:r>
    </w:p>
    <w:p w14:paraId="254C69C3" w14:textId="77777777" w:rsidR="007D33B7" w:rsidRPr="008D0F68" w:rsidRDefault="007D33B7">
      <w:pPr>
        <w:spacing w:line="240" w:lineRule="auto"/>
        <w:rPr>
          <w:rFonts w:ascii="Calibri" w:hAnsi="Calibri" w:cs="Calibri"/>
          <w:i w:val="0"/>
          <w:sz w:val="22"/>
          <w:szCs w:val="22"/>
          <w:rPrChange w:id="670" w:author="uga" w:date="2017-03-04T13:56:00Z">
            <w:rPr/>
          </w:rPrChange>
        </w:rPr>
        <w:pPrChange w:id="671" w:author="uga" w:date="2017-03-04T14:01:00Z">
          <w:pPr>
            <w:ind w:firstLine="720"/>
          </w:pPr>
        </w:pPrChange>
      </w:pPr>
    </w:p>
    <w:p w14:paraId="7F8224A5" w14:textId="77777777" w:rsidR="007D33B7" w:rsidRPr="008D0F68" w:rsidRDefault="007D33B7">
      <w:pPr>
        <w:pStyle w:val="ListParagraph"/>
        <w:numPr>
          <w:ilvl w:val="0"/>
          <w:numId w:val="1"/>
        </w:numPr>
        <w:spacing w:line="240" w:lineRule="auto"/>
        <w:rPr>
          <w:rFonts w:ascii="Calibri" w:hAnsi="Calibri" w:cs="Calibri"/>
          <w:i w:val="0"/>
          <w:sz w:val="22"/>
          <w:szCs w:val="22"/>
          <w:rPrChange w:id="672" w:author="uga" w:date="2017-03-04T13:56:00Z">
            <w:rPr/>
          </w:rPrChange>
        </w:rPr>
        <w:pPrChange w:id="673" w:author="uga" w:date="2017-03-04T14:01:00Z">
          <w:pPr>
            <w:pStyle w:val="ListParagraph"/>
            <w:numPr>
              <w:numId w:val="1"/>
            </w:numPr>
            <w:ind w:left="1080" w:hanging="360"/>
          </w:pPr>
        </w:pPrChange>
      </w:pPr>
      <w:r w:rsidRPr="008D0F68">
        <w:rPr>
          <w:rFonts w:ascii="Calibri" w:hAnsi="Calibri" w:cs="Calibri"/>
          <w:i w:val="0"/>
          <w:sz w:val="22"/>
          <w:szCs w:val="22"/>
          <w:rPrChange w:id="674" w:author="uga" w:date="2017-03-04T13:56:00Z">
            <w:rPr/>
          </w:rPrChange>
        </w:rPr>
        <w:t>A run chart of the number collisions by date, July 2012 through present</w:t>
      </w:r>
    </w:p>
    <w:p w14:paraId="3EC4C0BB" w14:textId="11EFF40D" w:rsidR="007D33B7" w:rsidRPr="008D0F68" w:rsidRDefault="007D33B7">
      <w:pPr>
        <w:pStyle w:val="ListParagraph"/>
        <w:numPr>
          <w:ilvl w:val="0"/>
          <w:numId w:val="1"/>
        </w:numPr>
        <w:spacing w:line="240" w:lineRule="auto"/>
        <w:rPr>
          <w:rFonts w:ascii="Calibri" w:hAnsi="Calibri" w:cs="Calibri"/>
          <w:i w:val="0"/>
          <w:sz w:val="22"/>
          <w:szCs w:val="22"/>
          <w:rPrChange w:id="675" w:author="uga" w:date="2017-03-04T13:56:00Z">
            <w:rPr/>
          </w:rPrChange>
        </w:rPr>
        <w:pPrChange w:id="676" w:author="uga" w:date="2017-03-04T14:01:00Z">
          <w:pPr>
            <w:pStyle w:val="ListParagraph"/>
            <w:numPr>
              <w:numId w:val="1"/>
            </w:numPr>
            <w:ind w:left="1080" w:hanging="360"/>
          </w:pPr>
        </w:pPrChange>
      </w:pPr>
      <w:r w:rsidRPr="008D0F68">
        <w:rPr>
          <w:rFonts w:ascii="Calibri" w:hAnsi="Calibri" w:cs="Calibri"/>
          <w:i w:val="0"/>
          <w:sz w:val="22"/>
          <w:szCs w:val="22"/>
          <w:rPrChange w:id="677" w:author="uga" w:date="2017-03-04T13:56:00Z">
            <w:rPr/>
          </w:rPrChange>
        </w:rPr>
        <w:t>A bar chart of the number of collisions by borough</w:t>
      </w:r>
    </w:p>
    <w:p w14:paraId="1D22AA44" w14:textId="77777777" w:rsidR="007D33B7" w:rsidRPr="008D0F68" w:rsidRDefault="007D33B7">
      <w:pPr>
        <w:pStyle w:val="ListParagraph"/>
        <w:numPr>
          <w:ilvl w:val="0"/>
          <w:numId w:val="1"/>
        </w:numPr>
        <w:spacing w:line="240" w:lineRule="auto"/>
        <w:rPr>
          <w:rFonts w:ascii="Calibri" w:hAnsi="Calibri" w:cs="Calibri"/>
          <w:i w:val="0"/>
          <w:sz w:val="22"/>
          <w:szCs w:val="22"/>
          <w:rPrChange w:id="678" w:author="uga" w:date="2017-03-04T13:56:00Z">
            <w:rPr/>
          </w:rPrChange>
        </w:rPr>
        <w:pPrChange w:id="679" w:author="uga" w:date="2017-03-04T14:01:00Z">
          <w:pPr>
            <w:pStyle w:val="ListParagraph"/>
            <w:numPr>
              <w:numId w:val="1"/>
            </w:numPr>
            <w:ind w:left="1080" w:hanging="360"/>
          </w:pPr>
        </w:pPrChange>
      </w:pPr>
      <w:r w:rsidRPr="008D0F68">
        <w:rPr>
          <w:rFonts w:ascii="Calibri" w:hAnsi="Calibri" w:cs="Calibri"/>
          <w:i w:val="0"/>
          <w:sz w:val="22"/>
          <w:szCs w:val="22"/>
          <w:rPrChange w:id="680" w:author="uga" w:date="2017-03-04T13:56:00Z">
            <w:rPr/>
          </w:rPrChange>
        </w:rPr>
        <w:t>A map by the “Locations” variable</w:t>
      </w:r>
    </w:p>
    <w:p w14:paraId="55EAAE7F" w14:textId="77777777" w:rsidR="007D33B7" w:rsidRPr="008D0F68" w:rsidRDefault="007D33B7">
      <w:pPr>
        <w:pStyle w:val="ListParagraph"/>
        <w:numPr>
          <w:ilvl w:val="0"/>
          <w:numId w:val="1"/>
        </w:numPr>
        <w:spacing w:line="240" w:lineRule="auto"/>
        <w:rPr>
          <w:rFonts w:ascii="Calibri" w:hAnsi="Calibri" w:cs="Calibri"/>
          <w:i w:val="0"/>
          <w:sz w:val="22"/>
          <w:szCs w:val="22"/>
          <w:rPrChange w:id="681" w:author="uga" w:date="2017-03-04T13:56:00Z">
            <w:rPr/>
          </w:rPrChange>
        </w:rPr>
        <w:pPrChange w:id="682" w:author="uga" w:date="2017-03-04T14:01:00Z">
          <w:pPr>
            <w:pStyle w:val="ListParagraph"/>
            <w:numPr>
              <w:numId w:val="1"/>
            </w:numPr>
            <w:ind w:left="1080" w:hanging="360"/>
          </w:pPr>
        </w:pPrChange>
      </w:pPr>
      <w:r w:rsidRPr="008D0F68">
        <w:rPr>
          <w:rFonts w:ascii="Calibri" w:hAnsi="Calibri" w:cs="Calibri"/>
          <w:i w:val="0"/>
          <w:sz w:val="22"/>
          <w:szCs w:val="22"/>
          <w:rPrChange w:id="683" w:author="uga" w:date="2017-03-04T13:56:00Z">
            <w:rPr/>
          </w:rPrChange>
        </w:rPr>
        <w:t>A map by Zip Code</w:t>
      </w:r>
    </w:p>
    <w:p w14:paraId="27351608" w14:textId="77777777" w:rsidR="007D33B7" w:rsidRPr="008D0F68" w:rsidRDefault="007D33B7">
      <w:pPr>
        <w:pStyle w:val="ListParagraph"/>
        <w:numPr>
          <w:ilvl w:val="0"/>
          <w:numId w:val="1"/>
        </w:numPr>
        <w:spacing w:line="240" w:lineRule="auto"/>
        <w:rPr>
          <w:rFonts w:ascii="Calibri" w:hAnsi="Calibri" w:cs="Calibri"/>
          <w:i w:val="0"/>
          <w:sz w:val="22"/>
          <w:szCs w:val="22"/>
          <w:rPrChange w:id="684" w:author="uga" w:date="2017-03-04T13:56:00Z">
            <w:rPr/>
          </w:rPrChange>
        </w:rPr>
        <w:pPrChange w:id="685" w:author="uga" w:date="2017-03-04T14:01:00Z">
          <w:pPr>
            <w:pStyle w:val="ListParagraph"/>
            <w:numPr>
              <w:numId w:val="1"/>
            </w:numPr>
            <w:ind w:left="1080" w:hanging="360"/>
          </w:pPr>
        </w:pPrChange>
      </w:pPr>
      <w:r w:rsidRPr="008D0F68">
        <w:rPr>
          <w:rFonts w:ascii="Calibri" w:hAnsi="Calibri" w:cs="Calibri"/>
          <w:i w:val="0"/>
          <w:sz w:val="22"/>
          <w:szCs w:val="22"/>
          <w:rPrChange w:id="686" w:author="uga" w:date="2017-03-04T13:56:00Z">
            <w:rPr/>
          </w:rPrChange>
        </w:rPr>
        <w:t>Several searchable analyses where the user can search by</w:t>
      </w:r>
    </w:p>
    <w:p w14:paraId="3A9AE6DB" w14:textId="77777777" w:rsidR="007D33B7" w:rsidRPr="008D0F68" w:rsidRDefault="007D33B7">
      <w:pPr>
        <w:pStyle w:val="ListParagraph"/>
        <w:numPr>
          <w:ilvl w:val="1"/>
          <w:numId w:val="1"/>
        </w:numPr>
        <w:spacing w:line="240" w:lineRule="auto"/>
        <w:rPr>
          <w:rFonts w:ascii="Calibri" w:hAnsi="Calibri" w:cs="Calibri"/>
          <w:i w:val="0"/>
          <w:sz w:val="22"/>
          <w:szCs w:val="22"/>
          <w:rPrChange w:id="687" w:author="uga" w:date="2017-03-04T13:56:00Z">
            <w:rPr/>
          </w:rPrChange>
        </w:rPr>
        <w:pPrChange w:id="688" w:author="uga" w:date="2017-03-04T14:01:00Z">
          <w:pPr>
            <w:pStyle w:val="ListParagraph"/>
            <w:numPr>
              <w:ilvl w:val="1"/>
              <w:numId w:val="1"/>
            </w:numPr>
            <w:ind w:left="1800" w:hanging="360"/>
          </w:pPr>
        </w:pPrChange>
      </w:pPr>
      <w:r w:rsidRPr="008D0F68">
        <w:rPr>
          <w:rFonts w:ascii="Calibri" w:hAnsi="Calibri" w:cs="Calibri"/>
          <w:i w:val="0"/>
          <w:sz w:val="22"/>
          <w:szCs w:val="22"/>
          <w:rPrChange w:id="689" w:author="uga" w:date="2017-03-04T13:56:00Z">
            <w:rPr/>
          </w:rPrChange>
        </w:rPr>
        <w:t>Zip code</w:t>
      </w:r>
    </w:p>
    <w:p w14:paraId="63973101" w14:textId="77777777" w:rsidR="007D33B7" w:rsidRPr="008D0F68" w:rsidRDefault="007D33B7">
      <w:pPr>
        <w:pStyle w:val="ListParagraph"/>
        <w:numPr>
          <w:ilvl w:val="1"/>
          <w:numId w:val="1"/>
        </w:numPr>
        <w:spacing w:line="240" w:lineRule="auto"/>
        <w:rPr>
          <w:rFonts w:ascii="Calibri" w:hAnsi="Calibri" w:cs="Calibri"/>
          <w:i w:val="0"/>
          <w:sz w:val="22"/>
          <w:szCs w:val="22"/>
          <w:rPrChange w:id="690" w:author="uga" w:date="2017-03-04T13:56:00Z">
            <w:rPr/>
          </w:rPrChange>
        </w:rPr>
        <w:pPrChange w:id="691" w:author="uga" w:date="2017-03-04T14:01:00Z">
          <w:pPr>
            <w:pStyle w:val="ListParagraph"/>
            <w:numPr>
              <w:ilvl w:val="1"/>
              <w:numId w:val="1"/>
            </w:numPr>
            <w:ind w:left="1800" w:hanging="360"/>
          </w:pPr>
        </w:pPrChange>
      </w:pPr>
      <w:r w:rsidRPr="008D0F68">
        <w:rPr>
          <w:rFonts w:ascii="Calibri" w:hAnsi="Calibri" w:cs="Calibri"/>
          <w:i w:val="0"/>
          <w:sz w:val="22"/>
          <w:szCs w:val="22"/>
          <w:rPrChange w:id="692" w:author="uga" w:date="2017-03-04T13:56:00Z">
            <w:rPr/>
          </w:rPrChange>
        </w:rPr>
        <w:t>“Off Street”</w:t>
      </w:r>
    </w:p>
    <w:p w14:paraId="3A3FDE36" w14:textId="77777777" w:rsidR="007D33B7" w:rsidRPr="008D0F68" w:rsidRDefault="007D33B7">
      <w:pPr>
        <w:pStyle w:val="ListParagraph"/>
        <w:numPr>
          <w:ilvl w:val="1"/>
          <w:numId w:val="1"/>
        </w:numPr>
        <w:spacing w:line="240" w:lineRule="auto"/>
        <w:rPr>
          <w:rFonts w:ascii="Calibri" w:hAnsi="Calibri" w:cs="Calibri"/>
          <w:i w:val="0"/>
          <w:sz w:val="22"/>
          <w:szCs w:val="22"/>
          <w:rPrChange w:id="693" w:author="uga" w:date="2017-03-04T13:56:00Z">
            <w:rPr/>
          </w:rPrChange>
        </w:rPr>
        <w:pPrChange w:id="694" w:author="uga" w:date="2017-03-04T14:01:00Z">
          <w:pPr>
            <w:pStyle w:val="ListParagraph"/>
            <w:numPr>
              <w:ilvl w:val="1"/>
              <w:numId w:val="1"/>
            </w:numPr>
            <w:ind w:left="1800" w:hanging="360"/>
          </w:pPr>
        </w:pPrChange>
      </w:pPr>
      <w:r w:rsidRPr="008D0F68">
        <w:rPr>
          <w:rFonts w:ascii="Calibri" w:hAnsi="Calibri" w:cs="Calibri"/>
          <w:i w:val="0"/>
          <w:sz w:val="22"/>
          <w:szCs w:val="22"/>
          <w:rPrChange w:id="695" w:author="uga" w:date="2017-03-04T13:56:00Z">
            <w:rPr/>
          </w:rPrChange>
        </w:rPr>
        <w:t>“On Street”</w:t>
      </w:r>
    </w:p>
    <w:p w14:paraId="3F3C9835" w14:textId="77777777" w:rsidR="007D33B7" w:rsidRPr="008D0F68" w:rsidRDefault="007D33B7">
      <w:pPr>
        <w:pStyle w:val="ListParagraph"/>
        <w:numPr>
          <w:ilvl w:val="0"/>
          <w:numId w:val="1"/>
        </w:numPr>
        <w:spacing w:line="240" w:lineRule="auto"/>
        <w:rPr>
          <w:rFonts w:ascii="Calibri" w:hAnsi="Calibri" w:cs="Calibri"/>
          <w:i w:val="0"/>
          <w:sz w:val="22"/>
          <w:szCs w:val="22"/>
          <w:rPrChange w:id="696" w:author="uga" w:date="2017-03-04T13:56:00Z">
            <w:rPr/>
          </w:rPrChange>
        </w:rPr>
        <w:pPrChange w:id="697" w:author="uga" w:date="2017-03-04T14:01:00Z">
          <w:pPr>
            <w:pStyle w:val="ListParagraph"/>
            <w:numPr>
              <w:numId w:val="1"/>
            </w:numPr>
            <w:ind w:left="1080" w:hanging="360"/>
          </w:pPr>
        </w:pPrChange>
      </w:pPr>
      <w:r w:rsidRPr="008D0F68">
        <w:rPr>
          <w:rFonts w:ascii="Calibri" w:hAnsi="Calibri" w:cs="Calibri"/>
          <w:i w:val="0"/>
          <w:sz w:val="22"/>
          <w:szCs w:val="22"/>
          <w:rPrChange w:id="698" w:author="uga" w:date="2017-03-04T13:56:00Z">
            <w:rPr/>
          </w:rPrChange>
        </w:rPr>
        <w:t>Several Bar charts summarizing several variables:</w:t>
      </w:r>
    </w:p>
    <w:p w14:paraId="12A7F3E3" w14:textId="77777777" w:rsidR="007D33B7" w:rsidRPr="008D0F68" w:rsidRDefault="007D33B7">
      <w:pPr>
        <w:pStyle w:val="ListParagraph"/>
        <w:numPr>
          <w:ilvl w:val="1"/>
          <w:numId w:val="1"/>
        </w:numPr>
        <w:spacing w:line="240" w:lineRule="auto"/>
        <w:rPr>
          <w:rFonts w:ascii="Calibri" w:hAnsi="Calibri" w:cs="Calibri"/>
          <w:i w:val="0"/>
          <w:sz w:val="22"/>
          <w:szCs w:val="22"/>
          <w:rPrChange w:id="699" w:author="uga" w:date="2017-03-04T13:56:00Z">
            <w:rPr/>
          </w:rPrChange>
        </w:rPr>
        <w:pPrChange w:id="700" w:author="uga" w:date="2017-03-04T14:01:00Z">
          <w:pPr>
            <w:pStyle w:val="ListParagraph"/>
            <w:numPr>
              <w:ilvl w:val="1"/>
              <w:numId w:val="1"/>
            </w:numPr>
            <w:ind w:left="1800" w:hanging="360"/>
          </w:pPr>
        </w:pPrChange>
      </w:pPr>
      <w:r w:rsidRPr="008D0F68">
        <w:rPr>
          <w:rFonts w:ascii="Calibri" w:hAnsi="Calibri" w:cs="Calibri"/>
          <w:i w:val="0"/>
          <w:sz w:val="22"/>
          <w:szCs w:val="22"/>
          <w:rPrChange w:id="701" w:author="uga" w:date="2017-03-04T13:56:00Z">
            <w:rPr/>
          </w:rPrChange>
        </w:rPr>
        <w:t>Number of persons injured</w:t>
      </w:r>
    </w:p>
    <w:p w14:paraId="5043FBA5" w14:textId="77777777" w:rsidR="007D33B7" w:rsidRPr="008D0F68" w:rsidRDefault="007D33B7">
      <w:pPr>
        <w:pStyle w:val="ListParagraph"/>
        <w:numPr>
          <w:ilvl w:val="1"/>
          <w:numId w:val="1"/>
        </w:numPr>
        <w:spacing w:line="240" w:lineRule="auto"/>
        <w:rPr>
          <w:rFonts w:ascii="Calibri" w:hAnsi="Calibri" w:cs="Calibri"/>
          <w:i w:val="0"/>
          <w:sz w:val="22"/>
          <w:szCs w:val="22"/>
          <w:rPrChange w:id="702" w:author="uga" w:date="2017-03-04T13:56:00Z">
            <w:rPr/>
          </w:rPrChange>
        </w:rPr>
        <w:pPrChange w:id="703" w:author="uga" w:date="2017-03-04T14:01:00Z">
          <w:pPr>
            <w:pStyle w:val="ListParagraph"/>
            <w:numPr>
              <w:ilvl w:val="1"/>
              <w:numId w:val="1"/>
            </w:numPr>
            <w:ind w:left="1800" w:hanging="360"/>
          </w:pPr>
        </w:pPrChange>
      </w:pPr>
      <w:r w:rsidRPr="008D0F68">
        <w:rPr>
          <w:rFonts w:ascii="Calibri" w:hAnsi="Calibri" w:cs="Calibri"/>
          <w:i w:val="0"/>
          <w:sz w:val="22"/>
          <w:szCs w:val="22"/>
          <w:rPrChange w:id="704" w:author="uga" w:date="2017-03-04T13:56:00Z">
            <w:rPr/>
          </w:rPrChange>
        </w:rPr>
        <w:t>Number of persons killed</w:t>
      </w:r>
    </w:p>
    <w:p w14:paraId="5B19BAE9" w14:textId="77777777" w:rsidR="007D33B7" w:rsidRPr="008D0F68" w:rsidDel="00216E9B" w:rsidRDefault="007D33B7">
      <w:pPr>
        <w:pStyle w:val="ListParagraph"/>
        <w:numPr>
          <w:ilvl w:val="1"/>
          <w:numId w:val="1"/>
        </w:numPr>
        <w:spacing w:line="240" w:lineRule="auto"/>
        <w:rPr>
          <w:del w:id="705" w:author="Nelson Foster" w:date="2017-03-03T21:19:00Z"/>
          <w:rFonts w:ascii="Calibri" w:hAnsi="Calibri" w:cs="Calibri"/>
          <w:i w:val="0"/>
          <w:sz w:val="22"/>
          <w:szCs w:val="22"/>
          <w:rPrChange w:id="706" w:author="uga" w:date="2017-03-04T13:56:00Z">
            <w:rPr>
              <w:del w:id="707" w:author="Nelson Foster" w:date="2017-03-03T21:19:00Z"/>
              <w:sz w:val="24"/>
              <w:szCs w:val="24"/>
            </w:rPr>
          </w:rPrChange>
        </w:rPr>
        <w:pPrChange w:id="708" w:author="uga" w:date="2017-03-04T14:01:00Z">
          <w:pPr>
            <w:ind w:left="720"/>
          </w:pPr>
        </w:pPrChange>
      </w:pPr>
      <w:r w:rsidRPr="008D0F68">
        <w:rPr>
          <w:rFonts w:ascii="Calibri" w:hAnsi="Calibri" w:cs="Calibri"/>
          <w:i w:val="0"/>
          <w:sz w:val="22"/>
          <w:szCs w:val="22"/>
          <w:rPrChange w:id="709" w:author="uga" w:date="2017-03-04T13:56:00Z">
            <w:rPr/>
          </w:rPrChange>
        </w:rPr>
        <w:lastRenderedPageBreak/>
        <w:t>Number of cyclists injured</w:t>
      </w:r>
    </w:p>
    <w:p w14:paraId="0FF9F91C" w14:textId="77777777" w:rsidR="00216E9B" w:rsidRPr="008D0F68" w:rsidRDefault="00216E9B">
      <w:pPr>
        <w:pStyle w:val="ListParagraph"/>
        <w:numPr>
          <w:ilvl w:val="1"/>
          <w:numId w:val="1"/>
        </w:numPr>
        <w:spacing w:line="240" w:lineRule="auto"/>
        <w:rPr>
          <w:ins w:id="710" w:author="Nelson Foster" w:date="2017-03-03T21:19:00Z"/>
          <w:rFonts w:ascii="Calibri" w:hAnsi="Calibri" w:cs="Calibri"/>
          <w:i w:val="0"/>
          <w:sz w:val="22"/>
          <w:szCs w:val="22"/>
          <w:rPrChange w:id="711" w:author="uga" w:date="2017-03-04T13:56:00Z">
            <w:rPr>
              <w:ins w:id="712" w:author="Nelson Foster" w:date="2017-03-03T21:19:00Z"/>
            </w:rPr>
          </w:rPrChange>
        </w:rPr>
        <w:pPrChange w:id="713" w:author="uga" w:date="2017-03-04T14:01:00Z">
          <w:pPr>
            <w:pStyle w:val="ListParagraph"/>
            <w:numPr>
              <w:ilvl w:val="1"/>
              <w:numId w:val="1"/>
            </w:numPr>
            <w:ind w:left="1800" w:hanging="360"/>
          </w:pPr>
        </w:pPrChange>
      </w:pPr>
    </w:p>
    <w:p w14:paraId="052471E9" w14:textId="77777777" w:rsidR="007D33B7" w:rsidRPr="008D0F68" w:rsidDel="00216E9B" w:rsidRDefault="007D33B7">
      <w:pPr>
        <w:pStyle w:val="ListParagraph"/>
        <w:numPr>
          <w:ilvl w:val="1"/>
          <w:numId w:val="1"/>
        </w:numPr>
        <w:spacing w:line="240" w:lineRule="auto"/>
        <w:ind w:left="0"/>
        <w:rPr>
          <w:ins w:id="714" w:author="Sadaf Asrar" w:date="2017-02-28T09:24:00Z"/>
          <w:del w:id="715" w:author="Nelson Foster" w:date="2017-03-03T21:19:00Z"/>
          <w:rFonts w:ascii="Calibri" w:hAnsi="Calibri" w:cs="Calibri"/>
          <w:i w:val="0"/>
          <w:sz w:val="22"/>
          <w:szCs w:val="22"/>
          <w:rPrChange w:id="716" w:author="uga" w:date="2017-03-04T13:56:00Z">
            <w:rPr>
              <w:ins w:id="717" w:author="Sadaf Asrar" w:date="2017-02-28T09:24:00Z"/>
              <w:del w:id="718" w:author="Nelson Foster" w:date="2017-03-03T21:19:00Z"/>
            </w:rPr>
          </w:rPrChange>
        </w:rPr>
        <w:pPrChange w:id="719" w:author="uga" w:date="2017-03-04T14:01:00Z">
          <w:pPr>
            <w:pStyle w:val="ListParagraph"/>
            <w:numPr>
              <w:ilvl w:val="1"/>
              <w:numId w:val="1"/>
            </w:numPr>
            <w:ind w:left="1800" w:hanging="360"/>
          </w:pPr>
        </w:pPrChange>
      </w:pPr>
      <w:r w:rsidRPr="008D0F68">
        <w:rPr>
          <w:rFonts w:ascii="Calibri" w:hAnsi="Calibri" w:cs="Calibri"/>
          <w:i w:val="0"/>
          <w:sz w:val="22"/>
          <w:szCs w:val="22"/>
          <w:rPrChange w:id="720" w:author="uga" w:date="2017-03-04T13:56:00Z">
            <w:rPr/>
          </w:rPrChange>
        </w:rPr>
        <w:t>Number of cyclists killed</w:t>
      </w:r>
    </w:p>
    <w:p w14:paraId="77B29F68" w14:textId="77777777" w:rsidR="00886849" w:rsidRPr="008D0F68" w:rsidDel="00216E9B" w:rsidRDefault="00886849">
      <w:pPr>
        <w:pStyle w:val="ListParagraph"/>
        <w:spacing w:line="240" w:lineRule="auto"/>
        <w:rPr>
          <w:del w:id="721" w:author="Nelson Foster" w:date="2017-03-03T21:19:00Z"/>
          <w:rFonts w:ascii="Calibri" w:hAnsi="Calibri" w:cs="Calibri"/>
          <w:i w:val="0"/>
          <w:sz w:val="22"/>
          <w:szCs w:val="22"/>
          <w:rPrChange w:id="722" w:author="uga" w:date="2017-03-04T13:56:00Z">
            <w:rPr>
              <w:del w:id="723" w:author="Nelson Foster" w:date="2017-03-03T21:19:00Z"/>
            </w:rPr>
          </w:rPrChange>
        </w:rPr>
        <w:pPrChange w:id="724" w:author="uga" w:date="2017-03-04T14:01:00Z">
          <w:pPr>
            <w:ind w:left="720"/>
          </w:pPr>
        </w:pPrChange>
      </w:pPr>
    </w:p>
    <w:p w14:paraId="7B78F048" w14:textId="77777777" w:rsidR="00216E9B" w:rsidRPr="008D0F68" w:rsidRDefault="00216E9B">
      <w:pPr>
        <w:pStyle w:val="ListParagraph"/>
        <w:numPr>
          <w:ilvl w:val="1"/>
          <w:numId w:val="1"/>
        </w:numPr>
        <w:spacing w:line="240" w:lineRule="auto"/>
        <w:rPr>
          <w:ins w:id="725" w:author="Nelson Foster" w:date="2017-03-03T21:19:00Z"/>
          <w:rFonts w:ascii="Calibri" w:hAnsi="Calibri" w:cs="Calibri"/>
          <w:i w:val="0"/>
          <w:sz w:val="22"/>
          <w:szCs w:val="22"/>
          <w:rPrChange w:id="726" w:author="uga" w:date="2017-03-04T13:56:00Z">
            <w:rPr>
              <w:ins w:id="727" w:author="Nelson Foster" w:date="2017-03-03T21:19:00Z"/>
              <w:sz w:val="24"/>
              <w:szCs w:val="24"/>
            </w:rPr>
          </w:rPrChange>
        </w:rPr>
        <w:pPrChange w:id="728" w:author="uga" w:date="2017-03-04T14:01:00Z">
          <w:pPr>
            <w:ind w:left="720"/>
          </w:pPr>
        </w:pPrChange>
      </w:pPr>
    </w:p>
    <w:p w14:paraId="6232B562" w14:textId="6C38FE19" w:rsidR="007D33B7" w:rsidRPr="008D0F68" w:rsidDel="00886849" w:rsidRDefault="00BC2DE8">
      <w:pPr>
        <w:spacing w:line="240" w:lineRule="auto"/>
        <w:rPr>
          <w:del w:id="729" w:author="Sadaf Asrar" w:date="2017-02-28T09:24:00Z"/>
          <w:rFonts w:ascii="Calibri" w:hAnsi="Calibri" w:cs="Calibri"/>
          <w:i w:val="0"/>
          <w:sz w:val="22"/>
          <w:szCs w:val="22"/>
          <w:rPrChange w:id="730" w:author="uga" w:date="2017-03-04T13:56:00Z">
            <w:rPr>
              <w:del w:id="731" w:author="Sadaf Asrar" w:date="2017-02-28T09:24:00Z"/>
            </w:rPr>
          </w:rPrChange>
        </w:rPr>
        <w:pPrChange w:id="732" w:author="uga" w:date="2017-03-04T14:01:00Z">
          <w:pPr>
            <w:ind w:left="720"/>
          </w:pPr>
        </w:pPrChange>
      </w:pPr>
      <w:r w:rsidRPr="008D0F68">
        <w:rPr>
          <w:rFonts w:ascii="Calibri" w:hAnsi="Calibri" w:cs="Calibri"/>
          <w:i w:val="0"/>
          <w:sz w:val="22"/>
          <w:szCs w:val="22"/>
          <w:rPrChange w:id="733" w:author="uga" w:date="2017-03-04T13:56:00Z">
            <w:rPr/>
          </w:rPrChange>
        </w:rPr>
        <w:t>A</w:t>
      </w:r>
      <w:r w:rsidR="008E1847" w:rsidRPr="008D0F68">
        <w:rPr>
          <w:rFonts w:ascii="Calibri" w:hAnsi="Calibri" w:cs="Calibri"/>
          <w:i w:val="0"/>
          <w:sz w:val="22"/>
          <w:szCs w:val="22"/>
          <w:rPrChange w:id="734" w:author="uga" w:date="2017-03-04T13:56:00Z">
            <w:rPr/>
          </w:rPrChange>
        </w:rPr>
        <w:t xml:space="preserve"> </w:t>
      </w:r>
      <w:r w:rsidR="00F26118" w:rsidRPr="008D0F68">
        <w:rPr>
          <w:rFonts w:ascii="Calibri" w:hAnsi="Calibri" w:cs="Calibri"/>
          <w:i w:val="0"/>
          <w:sz w:val="22"/>
          <w:szCs w:val="22"/>
          <w:rPrChange w:id="735" w:author="uga" w:date="2017-03-04T13:56:00Z">
            <w:rPr>
              <w:rStyle w:val="Hyperlink"/>
            </w:rPr>
          </w:rPrChange>
        </w:rPr>
        <w:fldChar w:fldCharType="begin"/>
      </w:r>
      <w:r w:rsidR="00F26118" w:rsidRPr="008D0F68">
        <w:rPr>
          <w:rFonts w:ascii="Calibri" w:hAnsi="Calibri" w:cs="Calibri"/>
          <w:i w:val="0"/>
          <w:sz w:val="22"/>
          <w:szCs w:val="22"/>
          <w:rPrChange w:id="736" w:author="uga" w:date="2017-03-04T13:56:00Z">
            <w:rPr/>
          </w:rPrChange>
        </w:rPr>
        <w:instrText xml:space="preserve"> HYPERLINK "https://data.cityofnewyork.us/Public-Safety/Heat-map/9dh2-x3up" </w:instrText>
      </w:r>
      <w:r w:rsidR="00F26118" w:rsidRPr="008D0F68">
        <w:rPr>
          <w:rFonts w:ascii="Calibri" w:hAnsi="Calibri" w:cs="Calibri"/>
          <w:i w:val="0"/>
          <w:sz w:val="22"/>
          <w:szCs w:val="22"/>
          <w:rPrChange w:id="737" w:author="uga" w:date="2017-03-04T13:56:00Z">
            <w:rPr>
              <w:rStyle w:val="Hyperlink"/>
            </w:rPr>
          </w:rPrChange>
        </w:rPr>
        <w:fldChar w:fldCharType="separate"/>
      </w:r>
      <w:r w:rsidR="008E1847" w:rsidRPr="008D0F68">
        <w:rPr>
          <w:rStyle w:val="Hyperlink"/>
          <w:rFonts w:ascii="Calibri" w:hAnsi="Calibri" w:cs="Calibri"/>
          <w:i w:val="0"/>
          <w:sz w:val="22"/>
          <w:szCs w:val="22"/>
          <w:rPrChange w:id="738" w:author="uga" w:date="2017-03-04T13:56:00Z">
            <w:rPr>
              <w:rStyle w:val="Hyperlink"/>
            </w:rPr>
          </w:rPrChange>
        </w:rPr>
        <w:t>heat map</w:t>
      </w:r>
      <w:r w:rsidR="00F26118" w:rsidRPr="008D0F68">
        <w:rPr>
          <w:rStyle w:val="Hyperlink"/>
          <w:rFonts w:ascii="Calibri" w:hAnsi="Calibri" w:cs="Calibri"/>
          <w:i w:val="0"/>
          <w:sz w:val="22"/>
          <w:szCs w:val="22"/>
          <w:rPrChange w:id="739" w:author="uga" w:date="2017-03-04T13:56:00Z">
            <w:rPr>
              <w:rStyle w:val="Hyperlink"/>
            </w:rPr>
          </w:rPrChange>
        </w:rPr>
        <w:fldChar w:fldCharType="end"/>
      </w:r>
      <w:r w:rsidR="003B6FB7" w:rsidRPr="008D0F68">
        <w:rPr>
          <w:rFonts w:ascii="Calibri" w:hAnsi="Calibri" w:cs="Calibri"/>
          <w:i w:val="0"/>
          <w:sz w:val="22"/>
          <w:szCs w:val="22"/>
          <w:rPrChange w:id="740" w:author="uga" w:date="2017-03-04T13:56:00Z">
            <w:rPr/>
          </w:rPrChange>
        </w:rPr>
        <w:t xml:space="preserve"> was </w:t>
      </w:r>
      <w:r w:rsidR="0026699D" w:rsidRPr="008D0F68">
        <w:rPr>
          <w:rFonts w:ascii="Calibri" w:hAnsi="Calibri" w:cs="Calibri"/>
          <w:i w:val="0"/>
          <w:sz w:val="22"/>
          <w:szCs w:val="22"/>
          <w:rPrChange w:id="741" w:author="uga" w:date="2017-03-04T13:56:00Z">
            <w:rPr/>
          </w:rPrChange>
        </w:rPr>
        <w:t xml:space="preserve">developed and published to the NYC OpenData page, </w:t>
      </w:r>
      <w:r w:rsidR="003B6FB7" w:rsidRPr="008D0F68">
        <w:rPr>
          <w:rFonts w:ascii="Calibri" w:hAnsi="Calibri" w:cs="Calibri"/>
          <w:i w:val="0"/>
          <w:sz w:val="22"/>
          <w:szCs w:val="22"/>
          <w:rPrChange w:id="742" w:author="uga" w:date="2017-03-04T13:56:00Z">
            <w:rPr/>
          </w:rPrChange>
        </w:rPr>
        <w:t>create</w:t>
      </w:r>
      <w:ins w:id="743" w:author="Nelson Foster" w:date="2017-03-03T21:19:00Z">
        <w:r w:rsidR="00216E9B" w:rsidRPr="008D0F68">
          <w:rPr>
            <w:rFonts w:ascii="Calibri" w:hAnsi="Calibri" w:cs="Calibri"/>
            <w:i w:val="0"/>
            <w:sz w:val="22"/>
            <w:szCs w:val="22"/>
            <w:rPrChange w:id="744" w:author="uga" w:date="2017-03-04T13:56:00Z">
              <w:rPr/>
            </w:rPrChange>
          </w:rPr>
          <w:t xml:space="preserve">d </w:t>
        </w:r>
      </w:ins>
      <w:del w:id="745" w:author="Nelson Foster" w:date="2017-03-03T21:19:00Z">
        <w:r w:rsidR="003B6FB7" w:rsidRPr="008D0F68" w:rsidDel="00216E9B">
          <w:rPr>
            <w:rFonts w:ascii="Calibri" w:hAnsi="Calibri" w:cs="Calibri"/>
            <w:i w:val="0"/>
            <w:sz w:val="22"/>
            <w:szCs w:val="22"/>
            <w:rPrChange w:id="746" w:author="uga" w:date="2017-03-04T13:56:00Z">
              <w:rPr/>
            </w:rPrChange>
          </w:rPr>
          <w:delText>d</w:delText>
        </w:r>
        <w:r w:rsidR="00946E3C" w:rsidRPr="008D0F68" w:rsidDel="00216E9B">
          <w:rPr>
            <w:rFonts w:ascii="Calibri" w:hAnsi="Calibri" w:cs="Calibri"/>
            <w:i w:val="0"/>
            <w:sz w:val="22"/>
            <w:szCs w:val="22"/>
            <w:rPrChange w:id="747" w:author="uga" w:date="2017-03-04T13:56:00Z">
              <w:rPr/>
            </w:rPrChange>
          </w:rPr>
          <w:delText xml:space="preserve"> </w:delText>
        </w:r>
      </w:del>
      <w:r w:rsidR="00946E3C" w:rsidRPr="008D0F68">
        <w:rPr>
          <w:rFonts w:ascii="Calibri" w:hAnsi="Calibri" w:cs="Calibri"/>
          <w:i w:val="0"/>
          <w:sz w:val="22"/>
          <w:szCs w:val="22"/>
          <w:rPrChange w:id="748" w:author="uga" w:date="2017-03-04T13:56:00Z">
            <w:rPr/>
          </w:rPrChange>
        </w:rPr>
        <w:t>using the details of the</w:t>
      </w:r>
      <w:r w:rsidR="00AF19AB" w:rsidRPr="008D0F68">
        <w:rPr>
          <w:rFonts w:ascii="Calibri" w:hAnsi="Calibri" w:cs="Calibri"/>
          <w:i w:val="0"/>
          <w:sz w:val="22"/>
          <w:szCs w:val="22"/>
          <w:rPrChange w:id="749" w:author="uga" w:date="2017-03-04T13:56:00Z">
            <w:rPr/>
          </w:rPrChange>
        </w:rPr>
        <w:t xml:space="preserve"> collisions dataset</w:t>
      </w:r>
      <w:r w:rsidR="0026699D" w:rsidRPr="008D0F68">
        <w:rPr>
          <w:rFonts w:ascii="Calibri" w:hAnsi="Calibri" w:cs="Calibri"/>
          <w:i w:val="0"/>
          <w:sz w:val="22"/>
          <w:szCs w:val="22"/>
          <w:rPrChange w:id="750" w:author="uga" w:date="2017-03-04T13:56:00Z">
            <w:rPr/>
          </w:rPrChange>
        </w:rPr>
        <w:t xml:space="preserve">, allowing the user to look at </w:t>
      </w:r>
      <w:ins w:id="751" w:author="Nelson Foster" w:date="2017-03-04T14:49:00Z">
        <w:r w:rsidR="007862B4">
          <w:rPr>
            <w:rFonts w:ascii="Calibri" w:hAnsi="Calibri" w:cs="Calibri"/>
            <w:i w:val="0"/>
            <w:sz w:val="22"/>
            <w:szCs w:val="22"/>
          </w:rPr>
          <w:t xml:space="preserve">the </w:t>
        </w:r>
      </w:ins>
      <w:r w:rsidR="0026699D" w:rsidRPr="008D0F68">
        <w:rPr>
          <w:rFonts w:ascii="Calibri" w:hAnsi="Calibri" w:cs="Calibri"/>
          <w:i w:val="0"/>
          <w:sz w:val="22"/>
          <w:szCs w:val="22"/>
          <w:rPrChange w:id="752" w:author="uga" w:date="2017-03-04T13:56:00Z">
            <w:rPr/>
          </w:rPrChange>
        </w:rPr>
        <w:t xml:space="preserve">concentration of collisions by location. </w:t>
      </w:r>
    </w:p>
    <w:p w14:paraId="1A9A5983" w14:textId="77777777" w:rsidR="00886849" w:rsidRPr="008D0F68" w:rsidRDefault="00886849">
      <w:pPr>
        <w:spacing w:line="240" w:lineRule="auto"/>
        <w:rPr>
          <w:ins w:id="753" w:author="Sadaf Asrar" w:date="2017-02-28T09:24:00Z"/>
          <w:rFonts w:ascii="Calibri" w:hAnsi="Calibri" w:cs="Calibri"/>
          <w:i w:val="0"/>
          <w:sz w:val="22"/>
          <w:szCs w:val="22"/>
          <w:rPrChange w:id="754" w:author="uga" w:date="2017-03-04T13:56:00Z">
            <w:rPr>
              <w:ins w:id="755" w:author="Sadaf Asrar" w:date="2017-02-28T09:24:00Z"/>
            </w:rPr>
          </w:rPrChange>
        </w:rPr>
        <w:pPrChange w:id="756" w:author="uga" w:date="2017-03-04T14:01:00Z">
          <w:pPr>
            <w:ind w:left="720"/>
          </w:pPr>
        </w:pPrChange>
      </w:pPr>
    </w:p>
    <w:p w14:paraId="2E68AC77" w14:textId="77777777" w:rsidR="00886849" w:rsidRPr="008D0F68" w:rsidDel="00216E9B" w:rsidRDefault="00886849">
      <w:pPr>
        <w:spacing w:line="240" w:lineRule="auto"/>
        <w:ind w:left="1440"/>
        <w:rPr>
          <w:ins w:id="757" w:author="Sadaf Asrar" w:date="2017-02-28T09:24:00Z"/>
          <w:del w:id="758" w:author="Nelson Foster" w:date="2017-03-03T21:19:00Z"/>
          <w:rFonts w:ascii="Calibri" w:hAnsi="Calibri" w:cs="Calibri"/>
          <w:i w:val="0"/>
          <w:sz w:val="22"/>
          <w:szCs w:val="22"/>
          <w:rPrChange w:id="759" w:author="uga" w:date="2017-03-04T13:56:00Z">
            <w:rPr>
              <w:ins w:id="760" w:author="Sadaf Asrar" w:date="2017-02-28T09:24:00Z"/>
              <w:del w:id="761" w:author="Nelson Foster" w:date="2017-03-03T21:19:00Z"/>
            </w:rPr>
          </w:rPrChange>
        </w:rPr>
        <w:pPrChange w:id="762" w:author="uga" w:date="2017-03-04T14:01:00Z">
          <w:pPr>
            <w:ind w:left="720"/>
          </w:pPr>
        </w:pPrChange>
      </w:pPr>
    </w:p>
    <w:p w14:paraId="4E656437" w14:textId="77777777" w:rsidR="0026699D" w:rsidRPr="008D0F68" w:rsidDel="00216E9B" w:rsidRDefault="0026699D">
      <w:pPr>
        <w:spacing w:line="240" w:lineRule="auto"/>
        <w:ind w:left="1440"/>
        <w:rPr>
          <w:del w:id="763" w:author="Sadaf Asrar" w:date="2017-02-28T09:24:00Z"/>
          <w:rFonts w:ascii="Calibri" w:hAnsi="Calibri" w:cs="Calibri"/>
          <w:i w:val="0"/>
          <w:sz w:val="22"/>
          <w:szCs w:val="22"/>
          <w:rPrChange w:id="764" w:author="uga" w:date="2017-03-04T13:56:00Z">
            <w:rPr>
              <w:del w:id="765" w:author="Sadaf Asrar" w:date="2017-02-28T09:24:00Z"/>
              <w:sz w:val="24"/>
              <w:szCs w:val="24"/>
            </w:rPr>
          </w:rPrChange>
        </w:rPr>
        <w:pPrChange w:id="766" w:author="uga" w:date="2017-03-04T14:01:00Z">
          <w:pPr>
            <w:ind w:left="720"/>
          </w:pPr>
        </w:pPrChange>
      </w:pPr>
    </w:p>
    <w:p w14:paraId="22C2763D" w14:textId="13FA96CF" w:rsidR="0026699D" w:rsidRPr="008D0F68" w:rsidDel="000B40F7" w:rsidRDefault="0026699D">
      <w:pPr>
        <w:spacing w:line="240" w:lineRule="auto"/>
        <w:rPr>
          <w:del w:id="767" w:author="Nelson Foster" w:date="2017-03-03T21:21:00Z"/>
          <w:rFonts w:ascii="Calibri" w:hAnsi="Calibri" w:cs="Calibri"/>
          <w:i w:val="0"/>
          <w:sz w:val="22"/>
          <w:szCs w:val="22"/>
          <w:rPrChange w:id="768" w:author="uga" w:date="2017-03-04T13:56:00Z">
            <w:rPr>
              <w:del w:id="769" w:author="Nelson Foster" w:date="2017-03-03T21:21:00Z"/>
              <w:i w:val="0"/>
              <w:sz w:val="24"/>
              <w:szCs w:val="24"/>
            </w:rPr>
          </w:rPrChange>
        </w:rPr>
        <w:pPrChange w:id="770" w:author="uga" w:date="2017-03-04T14:01:00Z">
          <w:pPr>
            <w:ind w:left="720"/>
          </w:pPr>
        </w:pPrChange>
      </w:pPr>
      <w:r w:rsidRPr="008D0F68">
        <w:rPr>
          <w:rFonts w:ascii="Calibri" w:hAnsi="Calibri" w:cs="Calibri"/>
          <w:i w:val="0"/>
          <w:sz w:val="22"/>
          <w:szCs w:val="22"/>
          <w:rPrChange w:id="771" w:author="uga" w:date="2017-03-04T13:56:00Z">
            <w:rPr/>
          </w:rPrChange>
        </w:rPr>
        <w:t xml:space="preserve">An </w:t>
      </w:r>
      <w:r w:rsidR="00F26118" w:rsidRPr="008D0F68">
        <w:rPr>
          <w:rFonts w:ascii="Calibri" w:hAnsi="Calibri" w:cs="Calibri"/>
          <w:i w:val="0"/>
          <w:sz w:val="22"/>
          <w:szCs w:val="22"/>
          <w:rPrChange w:id="772" w:author="uga" w:date="2017-03-04T13:56:00Z">
            <w:rPr>
              <w:rStyle w:val="Hyperlink"/>
            </w:rPr>
          </w:rPrChange>
        </w:rPr>
        <w:fldChar w:fldCharType="begin"/>
      </w:r>
      <w:r w:rsidR="00F26118" w:rsidRPr="008D0F68">
        <w:rPr>
          <w:rFonts w:ascii="Calibri" w:hAnsi="Calibri" w:cs="Calibri"/>
          <w:i w:val="0"/>
          <w:sz w:val="22"/>
          <w:szCs w:val="22"/>
          <w:rPrChange w:id="773" w:author="uga" w:date="2017-03-04T13:56:00Z">
            <w:rPr/>
          </w:rPrChange>
        </w:rPr>
        <w:instrText xml:space="preserve"> HYPERLINK "https://data.cityofnewyork.us/Public-Safety/2015_format/cjfk-j22b" </w:instrText>
      </w:r>
      <w:r w:rsidR="00F26118" w:rsidRPr="008D0F68">
        <w:rPr>
          <w:rFonts w:ascii="Calibri" w:hAnsi="Calibri" w:cs="Calibri"/>
          <w:i w:val="0"/>
          <w:sz w:val="22"/>
          <w:szCs w:val="22"/>
          <w:rPrChange w:id="774" w:author="uga" w:date="2017-03-04T13:56:00Z">
            <w:rPr>
              <w:rStyle w:val="Hyperlink"/>
            </w:rPr>
          </w:rPrChange>
        </w:rPr>
        <w:fldChar w:fldCharType="separate"/>
      </w:r>
      <w:r w:rsidRPr="008D0F68">
        <w:rPr>
          <w:rStyle w:val="Hyperlink"/>
          <w:rFonts w:ascii="Calibri" w:hAnsi="Calibri" w:cs="Calibri"/>
          <w:i w:val="0"/>
          <w:sz w:val="22"/>
          <w:szCs w:val="22"/>
          <w:rPrChange w:id="775" w:author="uga" w:date="2017-03-04T13:56:00Z">
            <w:rPr>
              <w:rStyle w:val="Hyperlink"/>
            </w:rPr>
          </w:rPrChange>
        </w:rPr>
        <w:t>interactive filter analysis</w:t>
      </w:r>
      <w:r w:rsidR="00F26118" w:rsidRPr="008D0F68">
        <w:rPr>
          <w:rStyle w:val="Hyperlink"/>
          <w:rFonts w:ascii="Calibri" w:hAnsi="Calibri" w:cs="Calibri"/>
          <w:i w:val="0"/>
          <w:sz w:val="22"/>
          <w:szCs w:val="22"/>
          <w:rPrChange w:id="776" w:author="uga" w:date="2017-03-04T13:56:00Z">
            <w:rPr>
              <w:rStyle w:val="Hyperlink"/>
            </w:rPr>
          </w:rPrChange>
        </w:rPr>
        <w:fldChar w:fldCharType="end"/>
      </w:r>
      <w:r w:rsidRPr="008D0F68">
        <w:rPr>
          <w:rFonts w:ascii="Calibri" w:hAnsi="Calibri" w:cs="Calibri"/>
          <w:i w:val="0"/>
          <w:sz w:val="22"/>
          <w:szCs w:val="22"/>
          <w:rPrChange w:id="777" w:author="uga" w:date="2017-03-04T13:56:00Z">
            <w:rPr/>
          </w:rPrChange>
        </w:rPr>
        <w:t xml:space="preserve"> was developed and published to the </w:t>
      </w:r>
      <w:r w:rsidR="008C7509" w:rsidRPr="008D0F68">
        <w:rPr>
          <w:rFonts w:ascii="Calibri" w:hAnsi="Calibri" w:cs="Calibri"/>
          <w:i w:val="0"/>
          <w:sz w:val="22"/>
          <w:szCs w:val="22"/>
          <w:rPrChange w:id="778" w:author="uga" w:date="2017-03-04T13:56:00Z">
            <w:rPr/>
          </w:rPrChange>
        </w:rPr>
        <w:t xml:space="preserve">NYC </w:t>
      </w:r>
      <w:r w:rsidRPr="008D0F68">
        <w:rPr>
          <w:rFonts w:ascii="Calibri" w:hAnsi="Calibri" w:cs="Calibri"/>
          <w:i w:val="0"/>
          <w:sz w:val="22"/>
          <w:szCs w:val="22"/>
          <w:rPrChange w:id="779" w:author="uga" w:date="2017-03-04T13:56:00Z">
            <w:rPr/>
          </w:rPrChange>
        </w:rPr>
        <w:t>OpenData page, created using the details of the dataset, allowing the user to filter, pivot, and use conditional formatting to drill down to specific subsets an</w:t>
      </w:r>
      <w:r w:rsidR="00E6324B" w:rsidRPr="008D0F68">
        <w:rPr>
          <w:rFonts w:ascii="Calibri" w:hAnsi="Calibri" w:cs="Calibri"/>
          <w:i w:val="0"/>
          <w:sz w:val="22"/>
          <w:szCs w:val="22"/>
          <w:rPrChange w:id="780" w:author="uga" w:date="2017-03-04T13:56:00Z">
            <w:rPr/>
          </w:rPrChange>
        </w:rPr>
        <w:t>d intersections of the data</w:t>
      </w:r>
      <w:ins w:id="781" w:author="Nelson Foster" w:date="2017-03-03T21:21:00Z">
        <w:r w:rsidR="00216E9B" w:rsidRPr="008D0F68">
          <w:rPr>
            <w:rFonts w:ascii="Calibri" w:hAnsi="Calibri" w:cs="Calibri"/>
            <w:i w:val="0"/>
            <w:sz w:val="22"/>
            <w:szCs w:val="22"/>
            <w:rPrChange w:id="782" w:author="uga" w:date="2017-03-04T13:56:00Z">
              <w:rPr>
                <w:sz w:val="24"/>
                <w:szCs w:val="24"/>
              </w:rPr>
            </w:rPrChange>
          </w:rPr>
          <w:t>.</w:t>
        </w:r>
      </w:ins>
    </w:p>
    <w:p w14:paraId="002FF0CF" w14:textId="77777777" w:rsidR="000B40F7" w:rsidRPr="008D0F68" w:rsidDel="004645F7" w:rsidRDefault="000B40F7">
      <w:pPr>
        <w:spacing w:line="240" w:lineRule="auto"/>
        <w:rPr>
          <w:ins w:id="783" w:author="Nelson Foster" w:date="2017-03-03T22:13:00Z"/>
          <w:del w:id="784" w:author="uga" w:date="2017-03-04T14:02:00Z"/>
          <w:rFonts w:ascii="Calibri" w:hAnsi="Calibri" w:cs="Calibri"/>
          <w:i w:val="0"/>
          <w:sz w:val="22"/>
          <w:szCs w:val="22"/>
          <w:rPrChange w:id="785" w:author="uga" w:date="2017-03-04T13:56:00Z">
            <w:rPr>
              <w:ins w:id="786" w:author="Nelson Foster" w:date="2017-03-03T22:13:00Z"/>
              <w:del w:id="787" w:author="uga" w:date="2017-03-04T14:02:00Z"/>
            </w:rPr>
          </w:rPrChange>
        </w:rPr>
        <w:pPrChange w:id="788" w:author="uga" w:date="2017-03-04T14:01:00Z">
          <w:pPr>
            <w:ind w:left="720"/>
          </w:pPr>
        </w:pPrChange>
      </w:pPr>
    </w:p>
    <w:p w14:paraId="56EEF4E3" w14:textId="77777777" w:rsidR="00886849" w:rsidRPr="008D0F68" w:rsidRDefault="00886849">
      <w:pPr>
        <w:spacing w:line="240" w:lineRule="auto"/>
        <w:rPr>
          <w:rFonts w:ascii="Calibri" w:hAnsi="Calibri" w:cs="Calibri"/>
          <w:sz w:val="22"/>
          <w:szCs w:val="22"/>
          <w:rPrChange w:id="789" w:author="uga" w:date="2017-03-04T13:56:00Z">
            <w:rPr/>
          </w:rPrChange>
        </w:rPr>
        <w:pPrChange w:id="790" w:author="uga" w:date="2017-03-04T14:01:00Z">
          <w:pPr>
            <w:ind w:left="720"/>
          </w:pPr>
        </w:pPrChange>
      </w:pPr>
    </w:p>
    <w:p w14:paraId="193EB6FD" w14:textId="77777777" w:rsidR="00123EFA" w:rsidRPr="008D0F68" w:rsidRDefault="00123EFA">
      <w:pPr>
        <w:spacing w:line="240" w:lineRule="auto"/>
        <w:rPr>
          <w:rStyle w:val="Hyperlink"/>
          <w:rFonts w:ascii="Calibri" w:hAnsi="Calibri" w:cs="Calibri"/>
          <w:i w:val="0"/>
          <w:sz w:val="22"/>
          <w:szCs w:val="22"/>
          <w:rPrChange w:id="791" w:author="uga" w:date="2017-03-04T13:56:00Z">
            <w:rPr>
              <w:rStyle w:val="Hyperlink"/>
            </w:rPr>
          </w:rPrChange>
        </w:rPr>
        <w:pPrChange w:id="792" w:author="uga" w:date="2017-03-04T14:01:00Z">
          <w:pPr/>
        </w:pPrChange>
      </w:pPr>
      <w:r w:rsidRPr="008D0F68">
        <w:rPr>
          <w:rFonts w:ascii="Calibri" w:hAnsi="Calibri" w:cs="Calibri"/>
          <w:i w:val="0"/>
          <w:sz w:val="22"/>
          <w:szCs w:val="22"/>
          <w:rPrChange w:id="793" w:author="uga" w:date="2017-03-04T13:56:00Z">
            <w:rPr/>
          </w:rPrChange>
        </w:rPr>
        <w:fldChar w:fldCharType="begin"/>
      </w:r>
      <w:r w:rsidRPr="008D0F68">
        <w:rPr>
          <w:rFonts w:ascii="Calibri" w:hAnsi="Calibri" w:cs="Calibri"/>
          <w:i w:val="0"/>
          <w:sz w:val="22"/>
          <w:szCs w:val="22"/>
          <w:rPrChange w:id="794" w:author="uga" w:date="2017-03-04T13:56:00Z">
            <w:rPr/>
          </w:rPrChange>
        </w:rPr>
        <w:instrText xml:space="preserve"> HYPERLINK "https://rstudio-pubs-static.s3.amazonaws.com/217730_0625ca1f20b34fe983efe07f786a73ee.html" </w:instrText>
      </w:r>
      <w:r w:rsidRPr="008D0F68">
        <w:rPr>
          <w:rFonts w:ascii="Calibri" w:hAnsi="Calibri" w:cs="Calibri"/>
          <w:i w:val="0"/>
          <w:sz w:val="22"/>
          <w:szCs w:val="22"/>
          <w:rPrChange w:id="795" w:author="uga" w:date="2017-03-04T13:56:00Z">
            <w:rPr/>
          </w:rPrChange>
        </w:rPr>
        <w:fldChar w:fldCharType="separate"/>
      </w:r>
      <w:r w:rsidRPr="008D0F68">
        <w:rPr>
          <w:rStyle w:val="Hyperlink"/>
          <w:rFonts w:ascii="Calibri" w:hAnsi="Calibri" w:cs="Calibri"/>
          <w:i w:val="0"/>
          <w:sz w:val="22"/>
          <w:szCs w:val="22"/>
          <w:rPrChange w:id="796" w:author="uga" w:date="2017-03-04T13:56:00Z">
            <w:rPr>
              <w:rStyle w:val="Hyperlink"/>
            </w:rPr>
          </w:rPrChange>
        </w:rPr>
        <w:t>NYPD Motor Vehicle Collisions Research Part#1</w:t>
      </w:r>
    </w:p>
    <w:p w14:paraId="15FEBD90" w14:textId="77777777" w:rsidR="0026699D" w:rsidRPr="008D0F68" w:rsidDel="00216E9B" w:rsidRDefault="00123EFA">
      <w:pPr>
        <w:spacing w:line="240" w:lineRule="auto"/>
        <w:ind w:left="720"/>
        <w:rPr>
          <w:del w:id="797" w:author="Nelson Foster" w:date="2017-03-03T21:20:00Z"/>
          <w:rFonts w:ascii="Calibri" w:hAnsi="Calibri" w:cs="Calibri"/>
          <w:i w:val="0"/>
          <w:sz w:val="22"/>
          <w:szCs w:val="22"/>
          <w:rPrChange w:id="798" w:author="uga" w:date="2017-03-04T13:56:00Z">
            <w:rPr>
              <w:del w:id="799" w:author="Nelson Foster" w:date="2017-03-03T21:20:00Z"/>
              <w:sz w:val="24"/>
              <w:szCs w:val="24"/>
            </w:rPr>
          </w:rPrChange>
        </w:rPr>
        <w:pPrChange w:id="800" w:author="uga" w:date="2017-03-04T14:01:00Z">
          <w:pPr/>
        </w:pPrChange>
      </w:pPr>
      <w:r w:rsidRPr="008D0F68">
        <w:rPr>
          <w:rFonts w:ascii="Calibri" w:hAnsi="Calibri" w:cs="Calibri"/>
          <w:i w:val="0"/>
          <w:sz w:val="22"/>
          <w:szCs w:val="22"/>
          <w:rPrChange w:id="801" w:author="uga" w:date="2017-03-04T13:56:00Z">
            <w:rPr/>
          </w:rPrChange>
        </w:rPr>
        <w:fldChar w:fldCharType="end"/>
      </w:r>
    </w:p>
    <w:p w14:paraId="68BAF2E2" w14:textId="2CAD1BA5" w:rsidR="007D33B7" w:rsidRPr="008D0F68" w:rsidDel="00216E9B" w:rsidRDefault="001C78A8">
      <w:pPr>
        <w:spacing w:line="240" w:lineRule="auto"/>
        <w:rPr>
          <w:del w:id="802" w:author="Nelson Foster" w:date="2017-03-03T21:21:00Z"/>
          <w:rFonts w:ascii="Calibri" w:hAnsi="Calibri" w:cs="Calibri"/>
          <w:i w:val="0"/>
          <w:sz w:val="22"/>
          <w:szCs w:val="22"/>
          <w:rPrChange w:id="803" w:author="uga" w:date="2017-03-04T13:56:00Z">
            <w:rPr>
              <w:del w:id="804" w:author="Nelson Foster" w:date="2017-03-03T21:21:00Z"/>
            </w:rPr>
          </w:rPrChange>
        </w:rPr>
        <w:pPrChange w:id="805" w:author="uga" w:date="2017-03-04T14:01:00Z">
          <w:pPr/>
        </w:pPrChange>
      </w:pPr>
      <w:r w:rsidRPr="008D0F68">
        <w:rPr>
          <w:rFonts w:ascii="Calibri" w:hAnsi="Calibri" w:cs="Calibri"/>
          <w:i w:val="0"/>
          <w:sz w:val="22"/>
          <w:szCs w:val="22"/>
          <w:rPrChange w:id="806" w:author="uga" w:date="2017-03-04T13:56:00Z">
            <w:rPr/>
          </w:rPrChange>
        </w:rPr>
        <w:t xml:space="preserve">Asenscio (2008) utilized the Collisions dataset </w:t>
      </w:r>
      <w:r w:rsidR="009A768A" w:rsidRPr="008D0F68">
        <w:rPr>
          <w:rFonts w:ascii="Calibri" w:hAnsi="Calibri" w:cs="Calibri"/>
          <w:i w:val="0"/>
          <w:sz w:val="22"/>
          <w:szCs w:val="22"/>
          <w:rPrChange w:id="807" w:author="uga" w:date="2017-03-04T13:56:00Z">
            <w:rPr/>
          </w:rPrChange>
        </w:rPr>
        <w:t>to develop several analyses</w:t>
      </w:r>
      <w:ins w:id="808" w:author="Nelson Foster" w:date="2017-03-03T21:20:00Z">
        <w:r w:rsidR="00B04F65">
          <w:rPr>
            <w:rFonts w:ascii="Calibri" w:hAnsi="Calibri" w:cs="Calibri"/>
            <w:i w:val="0"/>
            <w:sz w:val="22"/>
            <w:szCs w:val="22"/>
          </w:rPr>
          <w:t xml:space="preserve"> in a report </w:t>
        </w:r>
      </w:ins>
      <w:del w:id="809" w:author="Nelson Foster" w:date="2017-03-03T21:20:00Z">
        <w:r w:rsidR="009A768A" w:rsidRPr="008D0F68" w:rsidDel="00216E9B">
          <w:rPr>
            <w:rFonts w:ascii="Calibri" w:hAnsi="Calibri" w:cs="Calibri"/>
            <w:i w:val="0"/>
            <w:sz w:val="22"/>
            <w:szCs w:val="22"/>
            <w:rPrChange w:id="810" w:author="uga" w:date="2017-03-04T13:56:00Z">
              <w:rPr/>
            </w:rPrChange>
          </w:rPr>
          <w:delText xml:space="preserve">, </w:delText>
        </w:r>
      </w:del>
      <w:r w:rsidR="009A768A" w:rsidRPr="008D0F68">
        <w:rPr>
          <w:rFonts w:ascii="Calibri" w:hAnsi="Calibri" w:cs="Calibri"/>
          <w:i w:val="0"/>
          <w:sz w:val="22"/>
          <w:szCs w:val="22"/>
          <w:rPrChange w:id="811" w:author="uga" w:date="2017-03-04T13:56:00Z">
            <w:rPr/>
          </w:rPrChange>
        </w:rPr>
        <w:t>including</w:t>
      </w:r>
    </w:p>
    <w:p w14:paraId="69326FE6" w14:textId="77777777" w:rsidR="009A768A" w:rsidRPr="008D0F68" w:rsidRDefault="009A768A">
      <w:pPr>
        <w:spacing w:line="240" w:lineRule="auto"/>
        <w:rPr>
          <w:rFonts w:ascii="Calibri" w:hAnsi="Calibri" w:cs="Calibri"/>
          <w:i w:val="0"/>
          <w:sz w:val="22"/>
          <w:szCs w:val="22"/>
          <w:rPrChange w:id="812" w:author="uga" w:date="2017-03-04T13:56:00Z">
            <w:rPr/>
          </w:rPrChange>
        </w:rPr>
        <w:pPrChange w:id="813" w:author="uga" w:date="2017-03-04T14:01:00Z">
          <w:pPr/>
        </w:pPrChange>
      </w:pPr>
    </w:p>
    <w:p w14:paraId="2B8A5291" w14:textId="7750E2C7" w:rsidR="009A768A" w:rsidRPr="008D0F68" w:rsidRDefault="009A768A">
      <w:pPr>
        <w:pStyle w:val="ListParagraph"/>
        <w:numPr>
          <w:ilvl w:val="0"/>
          <w:numId w:val="2"/>
        </w:numPr>
        <w:spacing w:line="240" w:lineRule="auto"/>
        <w:rPr>
          <w:rFonts w:ascii="Calibri" w:hAnsi="Calibri" w:cs="Calibri"/>
          <w:i w:val="0"/>
          <w:sz w:val="22"/>
          <w:szCs w:val="22"/>
          <w:rPrChange w:id="814" w:author="uga" w:date="2017-03-04T13:56:00Z">
            <w:rPr/>
          </w:rPrChange>
        </w:rPr>
        <w:pPrChange w:id="815" w:author="uga" w:date="2017-03-04T14:01:00Z">
          <w:pPr>
            <w:pStyle w:val="ListParagraph"/>
            <w:numPr>
              <w:numId w:val="2"/>
            </w:numPr>
            <w:ind w:left="1080" w:hanging="360"/>
          </w:pPr>
        </w:pPrChange>
      </w:pPr>
      <w:r w:rsidRPr="008D0F68">
        <w:rPr>
          <w:rFonts w:ascii="Calibri" w:hAnsi="Calibri" w:cs="Calibri"/>
          <w:i w:val="0"/>
          <w:sz w:val="22"/>
          <w:szCs w:val="22"/>
          <w:rPrChange w:id="816" w:author="uga" w:date="2017-03-04T13:56:00Z">
            <w:rPr/>
          </w:rPrChange>
        </w:rPr>
        <w:t>Collisions by seasons</w:t>
      </w:r>
    </w:p>
    <w:p w14:paraId="510CE8EE" w14:textId="5F3D1684" w:rsidR="009A768A" w:rsidRPr="008D0F68" w:rsidRDefault="009A768A">
      <w:pPr>
        <w:pStyle w:val="ListParagraph"/>
        <w:numPr>
          <w:ilvl w:val="0"/>
          <w:numId w:val="2"/>
        </w:numPr>
        <w:spacing w:line="240" w:lineRule="auto"/>
        <w:rPr>
          <w:rFonts w:ascii="Calibri" w:hAnsi="Calibri" w:cs="Calibri"/>
          <w:i w:val="0"/>
          <w:sz w:val="22"/>
          <w:szCs w:val="22"/>
          <w:rPrChange w:id="817" w:author="uga" w:date="2017-03-04T13:56:00Z">
            <w:rPr/>
          </w:rPrChange>
        </w:rPr>
        <w:pPrChange w:id="818" w:author="uga" w:date="2017-03-04T14:01:00Z">
          <w:pPr>
            <w:pStyle w:val="ListParagraph"/>
            <w:numPr>
              <w:numId w:val="2"/>
            </w:numPr>
            <w:ind w:left="1080" w:hanging="360"/>
          </w:pPr>
        </w:pPrChange>
      </w:pPr>
      <w:r w:rsidRPr="008D0F68">
        <w:rPr>
          <w:rFonts w:ascii="Calibri" w:hAnsi="Calibri" w:cs="Calibri"/>
          <w:i w:val="0"/>
          <w:sz w:val="22"/>
          <w:szCs w:val="22"/>
          <w:rPrChange w:id="819" w:author="uga" w:date="2017-03-04T13:56:00Z">
            <w:rPr/>
          </w:rPrChange>
        </w:rPr>
        <w:t>Collisions by borough</w:t>
      </w:r>
    </w:p>
    <w:p w14:paraId="7518D0D8" w14:textId="1BE8B4D6" w:rsidR="009A768A" w:rsidRPr="008D0F68" w:rsidRDefault="009A768A">
      <w:pPr>
        <w:pStyle w:val="ListParagraph"/>
        <w:numPr>
          <w:ilvl w:val="0"/>
          <w:numId w:val="2"/>
        </w:numPr>
        <w:spacing w:line="240" w:lineRule="auto"/>
        <w:rPr>
          <w:rFonts w:ascii="Calibri" w:hAnsi="Calibri" w:cs="Calibri"/>
          <w:i w:val="0"/>
          <w:sz w:val="22"/>
          <w:szCs w:val="22"/>
          <w:rPrChange w:id="820" w:author="uga" w:date="2017-03-04T13:56:00Z">
            <w:rPr/>
          </w:rPrChange>
        </w:rPr>
        <w:pPrChange w:id="821" w:author="uga" w:date="2017-03-04T14:01:00Z">
          <w:pPr>
            <w:pStyle w:val="ListParagraph"/>
            <w:numPr>
              <w:numId w:val="2"/>
            </w:numPr>
            <w:ind w:left="1080" w:hanging="360"/>
          </w:pPr>
        </w:pPrChange>
      </w:pPr>
      <w:r w:rsidRPr="008D0F68">
        <w:rPr>
          <w:rFonts w:ascii="Calibri" w:hAnsi="Calibri" w:cs="Calibri"/>
          <w:i w:val="0"/>
          <w:sz w:val="22"/>
          <w:szCs w:val="22"/>
          <w:rPrChange w:id="822" w:author="uga" w:date="2017-03-04T13:56:00Z">
            <w:rPr/>
          </w:rPrChange>
        </w:rPr>
        <w:t>Accidents per day of week</w:t>
      </w:r>
    </w:p>
    <w:p w14:paraId="4595B90B" w14:textId="26B686E6" w:rsidR="009A768A" w:rsidRPr="008D0F68" w:rsidRDefault="009A768A">
      <w:pPr>
        <w:pStyle w:val="ListParagraph"/>
        <w:numPr>
          <w:ilvl w:val="0"/>
          <w:numId w:val="2"/>
        </w:numPr>
        <w:spacing w:line="240" w:lineRule="auto"/>
        <w:rPr>
          <w:rFonts w:ascii="Calibri" w:hAnsi="Calibri" w:cs="Calibri"/>
          <w:i w:val="0"/>
          <w:sz w:val="22"/>
          <w:szCs w:val="22"/>
          <w:rPrChange w:id="823" w:author="uga" w:date="2017-03-04T13:56:00Z">
            <w:rPr/>
          </w:rPrChange>
        </w:rPr>
        <w:pPrChange w:id="824" w:author="uga" w:date="2017-03-04T14:01:00Z">
          <w:pPr>
            <w:pStyle w:val="ListParagraph"/>
            <w:numPr>
              <w:numId w:val="2"/>
            </w:numPr>
            <w:ind w:left="1080" w:hanging="360"/>
          </w:pPr>
        </w:pPrChange>
      </w:pPr>
      <w:r w:rsidRPr="008D0F68">
        <w:rPr>
          <w:rFonts w:ascii="Calibri" w:hAnsi="Calibri" w:cs="Calibri"/>
          <w:i w:val="0"/>
          <w:sz w:val="22"/>
          <w:szCs w:val="22"/>
          <w:rPrChange w:id="825" w:author="uga" w:date="2017-03-04T13:56:00Z">
            <w:rPr/>
          </w:rPrChange>
        </w:rPr>
        <w:t>Highest contributing factors</w:t>
      </w:r>
    </w:p>
    <w:p w14:paraId="496E476A" w14:textId="1FD20B69" w:rsidR="009A768A" w:rsidRPr="008D0F68" w:rsidRDefault="009A768A">
      <w:pPr>
        <w:pStyle w:val="ListParagraph"/>
        <w:numPr>
          <w:ilvl w:val="0"/>
          <w:numId w:val="2"/>
        </w:numPr>
        <w:spacing w:line="240" w:lineRule="auto"/>
        <w:rPr>
          <w:rFonts w:ascii="Calibri" w:hAnsi="Calibri" w:cs="Calibri"/>
          <w:i w:val="0"/>
          <w:sz w:val="22"/>
          <w:szCs w:val="22"/>
          <w:rPrChange w:id="826" w:author="uga" w:date="2017-03-04T13:56:00Z">
            <w:rPr/>
          </w:rPrChange>
        </w:rPr>
        <w:pPrChange w:id="827" w:author="uga" w:date="2017-03-04T14:01:00Z">
          <w:pPr>
            <w:pStyle w:val="ListParagraph"/>
            <w:numPr>
              <w:numId w:val="2"/>
            </w:numPr>
            <w:ind w:left="1080" w:hanging="360"/>
          </w:pPr>
        </w:pPrChange>
      </w:pPr>
      <w:r w:rsidRPr="008D0F68">
        <w:rPr>
          <w:rFonts w:ascii="Calibri" w:hAnsi="Calibri" w:cs="Calibri"/>
          <w:i w:val="0"/>
          <w:sz w:val="22"/>
          <w:szCs w:val="22"/>
          <w:rPrChange w:id="828" w:author="uga" w:date="2017-03-04T13:56:00Z">
            <w:rPr/>
          </w:rPrChange>
        </w:rPr>
        <w:t>Contributing factors per borough, by season, by number of persons killed</w:t>
      </w:r>
    </w:p>
    <w:p w14:paraId="4361F3C8" w14:textId="73A89124" w:rsidR="009A768A" w:rsidRPr="008D0F68" w:rsidRDefault="009A768A">
      <w:pPr>
        <w:pStyle w:val="ListParagraph"/>
        <w:numPr>
          <w:ilvl w:val="0"/>
          <w:numId w:val="2"/>
        </w:numPr>
        <w:spacing w:line="240" w:lineRule="auto"/>
        <w:rPr>
          <w:rFonts w:ascii="Calibri" w:hAnsi="Calibri" w:cs="Calibri"/>
          <w:i w:val="0"/>
          <w:sz w:val="22"/>
          <w:szCs w:val="22"/>
          <w:rPrChange w:id="829" w:author="uga" w:date="2017-03-04T13:56:00Z">
            <w:rPr/>
          </w:rPrChange>
        </w:rPr>
        <w:pPrChange w:id="830" w:author="uga" w:date="2017-03-04T14:01:00Z">
          <w:pPr>
            <w:pStyle w:val="ListParagraph"/>
            <w:numPr>
              <w:numId w:val="2"/>
            </w:numPr>
            <w:ind w:left="1080" w:hanging="360"/>
          </w:pPr>
        </w:pPrChange>
      </w:pPr>
      <w:r w:rsidRPr="008D0F68">
        <w:rPr>
          <w:rFonts w:ascii="Calibri" w:hAnsi="Calibri" w:cs="Calibri"/>
          <w:i w:val="0"/>
          <w:sz w:val="22"/>
          <w:szCs w:val="22"/>
          <w:rPrChange w:id="831" w:author="uga" w:date="2017-03-04T13:56:00Z">
            <w:rPr/>
          </w:rPrChange>
        </w:rPr>
        <w:t>Collisions by vehicle type</w:t>
      </w:r>
    </w:p>
    <w:p w14:paraId="580C871F" w14:textId="109E334F" w:rsidR="009A768A" w:rsidRPr="008D0F68" w:rsidRDefault="009A768A">
      <w:pPr>
        <w:pStyle w:val="ListParagraph"/>
        <w:numPr>
          <w:ilvl w:val="0"/>
          <w:numId w:val="2"/>
        </w:numPr>
        <w:spacing w:line="240" w:lineRule="auto"/>
        <w:rPr>
          <w:rFonts w:ascii="Calibri" w:hAnsi="Calibri" w:cs="Calibri"/>
          <w:i w:val="0"/>
          <w:sz w:val="22"/>
          <w:szCs w:val="22"/>
          <w:rPrChange w:id="832" w:author="uga" w:date="2017-03-04T13:56:00Z">
            <w:rPr/>
          </w:rPrChange>
        </w:rPr>
        <w:pPrChange w:id="833" w:author="uga" w:date="2017-03-04T14:01:00Z">
          <w:pPr>
            <w:pStyle w:val="ListParagraph"/>
            <w:numPr>
              <w:numId w:val="2"/>
            </w:numPr>
            <w:ind w:left="1080" w:hanging="360"/>
          </w:pPr>
        </w:pPrChange>
      </w:pPr>
      <w:r w:rsidRPr="008D0F68">
        <w:rPr>
          <w:rFonts w:ascii="Calibri" w:hAnsi="Calibri" w:cs="Calibri"/>
          <w:i w:val="0"/>
          <w:sz w:val="22"/>
          <w:szCs w:val="22"/>
          <w:rPrChange w:id="834" w:author="uga" w:date="2017-03-04T13:56:00Z">
            <w:rPr/>
          </w:rPrChange>
        </w:rPr>
        <w:t>“Most Dangerous Boroughs”</w:t>
      </w:r>
    </w:p>
    <w:p w14:paraId="20230650" w14:textId="30BC4810" w:rsidR="009A768A" w:rsidRPr="008D0F68" w:rsidRDefault="009A768A">
      <w:pPr>
        <w:pStyle w:val="ListParagraph"/>
        <w:numPr>
          <w:ilvl w:val="0"/>
          <w:numId w:val="2"/>
        </w:numPr>
        <w:spacing w:line="240" w:lineRule="auto"/>
        <w:rPr>
          <w:rFonts w:ascii="Calibri" w:hAnsi="Calibri" w:cs="Calibri"/>
          <w:i w:val="0"/>
          <w:sz w:val="22"/>
          <w:szCs w:val="22"/>
          <w:rPrChange w:id="835" w:author="uga" w:date="2017-03-04T13:56:00Z">
            <w:rPr/>
          </w:rPrChange>
        </w:rPr>
        <w:pPrChange w:id="836" w:author="uga" w:date="2017-03-04T14:01:00Z">
          <w:pPr>
            <w:pStyle w:val="ListParagraph"/>
            <w:numPr>
              <w:numId w:val="2"/>
            </w:numPr>
            <w:ind w:left="1080" w:hanging="360"/>
          </w:pPr>
        </w:pPrChange>
      </w:pPr>
      <w:r w:rsidRPr="008D0F68">
        <w:rPr>
          <w:rFonts w:ascii="Calibri" w:hAnsi="Calibri" w:cs="Calibri"/>
          <w:i w:val="0"/>
          <w:sz w:val="22"/>
          <w:szCs w:val="22"/>
          <w:rPrChange w:id="837" w:author="uga" w:date="2017-03-04T13:56:00Z">
            <w:rPr/>
          </w:rPrChange>
        </w:rPr>
        <w:t>Most dangerous intersections for pedestrians</w:t>
      </w:r>
    </w:p>
    <w:p w14:paraId="7AB5EFC5" w14:textId="2BE472EF" w:rsidR="009A768A" w:rsidRPr="008D0F68" w:rsidDel="00216E9B" w:rsidRDefault="009A768A">
      <w:pPr>
        <w:pStyle w:val="ListParagraph"/>
        <w:numPr>
          <w:ilvl w:val="0"/>
          <w:numId w:val="2"/>
        </w:numPr>
        <w:spacing w:line="240" w:lineRule="auto"/>
        <w:rPr>
          <w:del w:id="838" w:author="Nelson Foster" w:date="2017-03-03T21:23:00Z"/>
          <w:rFonts w:ascii="Calibri" w:hAnsi="Calibri" w:cs="Calibri"/>
          <w:i w:val="0"/>
          <w:sz w:val="22"/>
          <w:szCs w:val="22"/>
          <w:rPrChange w:id="839" w:author="uga" w:date="2017-03-04T13:56:00Z">
            <w:rPr>
              <w:del w:id="840" w:author="Nelson Foster" w:date="2017-03-03T21:23:00Z"/>
            </w:rPr>
          </w:rPrChange>
        </w:rPr>
        <w:pPrChange w:id="841" w:author="uga" w:date="2017-03-04T14:01:00Z">
          <w:pPr>
            <w:pStyle w:val="ListParagraph"/>
            <w:numPr>
              <w:numId w:val="2"/>
            </w:numPr>
            <w:ind w:left="1080" w:hanging="360"/>
          </w:pPr>
        </w:pPrChange>
      </w:pPr>
      <w:r w:rsidRPr="008D0F68">
        <w:rPr>
          <w:rFonts w:ascii="Calibri" w:hAnsi="Calibri" w:cs="Calibri"/>
          <w:i w:val="0"/>
          <w:sz w:val="22"/>
          <w:szCs w:val="22"/>
          <w:rPrChange w:id="842" w:author="uga" w:date="2017-03-04T13:56:00Z">
            <w:rPr/>
          </w:rPrChange>
        </w:rPr>
        <w:t>Reasons why most collisions occur</w:t>
      </w:r>
    </w:p>
    <w:p w14:paraId="42254C14" w14:textId="75E8E581" w:rsidR="009A768A" w:rsidRPr="008D0F68" w:rsidDel="003B2941" w:rsidRDefault="009A768A">
      <w:pPr>
        <w:pStyle w:val="ListParagraph"/>
        <w:numPr>
          <w:ilvl w:val="0"/>
          <w:numId w:val="2"/>
        </w:numPr>
        <w:spacing w:line="240" w:lineRule="auto"/>
        <w:rPr>
          <w:del w:id="843" w:author="Nelson Foster" w:date="2017-03-02T20:07:00Z"/>
          <w:rFonts w:ascii="Calibri" w:hAnsi="Calibri" w:cs="Calibri"/>
          <w:i w:val="0"/>
          <w:sz w:val="22"/>
          <w:szCs w:val="22"/>
          <w:rPrChange w:id="844" w:author="uga" w:date="2017-03-04T13:56:00Z">
            <w:rPr>
              <w:del w:id="845" w:author="Nelson Foster" w:date="2017-03-02T20:07:00Z"/>
            </w:rPr>
          </w:rPrChange>
        </w:rPr>
        <w:pPrChange w:id="846" w:author="uga" w:date="2017-03-04T14:01:00Z">
          <w:pPr>
            <w:pStyle w:val="ListParagraph"/>
          </w:pPr>
        </w:pPrChange>
      </w:pPr>
    </w:p>
    <w:p w14:paraId="6704C36E" w14:textId="7C048BFD" w:rsidR="00123EFA" w:rsidRPr="008D0F68" w:rsidDel="003B2941" w:rsidRDefault="00E6324B">
      <w:pPr>
        <w:pStyle w:val="ListParagraph"/>
        <w:spacing w:line="240" w:lineRule="auto"/>
        <w:rPr>
          <w:del w:id="847" w:author="Nelson Foster" w:date="2017-03-02T20:07:00Z"/>
          <w:rFonts w:ascii="Calibri" w:hAnsi="Calibri" w:cs="Calibri"/>
          <w:sz w:val="22"/>
          <w:szCs w:val="22"/>
          <w:rPrChange w:id="848" w:author="uga" w:date="2017-03-04T13:56:00Z">
            <w:rPr>
              <w:del w:id="849" w:author="Nelson Foster" w:date="2017-03-02T20:07:00Z"/>
            </w:rPr>
          </w:rPrChange>
        </w:rPr>
        <w:pPrChange w:id="850" w:author="uga" w:date="2017-03-04T14:01:00Z">
          <w:pPr/>
        </w:pPrChange>
      </w:pPr>
      <w:del w:id="851" w:author="Nelson Foster" w:date="2017-03-02T20:07:00Z">
        <w:r w:rsidRPr="008D0F68" w:rsidDel="003B2941">
          <w:rPr>
            <w:rFonts w:ascii="Calibri" w:hAnsi="Calibri" w:cs="Calibri"/>
            <w:sz w:val="22"/>
            <w:szCs w:val="22"/>
            <w:rPrChange w:id="852" w:author="uga" w:date="2017-03-04T13:56:00Z">
              <w:rPr/>
            </w:rPrChange>
          </w:rPr>
          <w:delText xml:space="preserve">Ascencio, </w:delText>
        </w:r>
        <w:r w:rsidR="00123EFA" w:rsidRPr="008D0F68" w:rsidDel="003B2941">
          <w:rPr>
            <w:rFonts w:ascii="Calibri" w:hAnsi="Calibri" w:cs="Calibri"/>
            <w:sz w:val="22"/>
            <w:szCs w:val="22"/>
            <w:rPrChange w:id="853" w:author="uga" w:date="2017-03-04T13:56:00Z">
              <w:rPr/>
            </w:rPrChange>
          </w:rPr>
          <w:delText xml:space="preserve">Glenda (2016)  NYPD Motor Vehicle Collisions Research Part #1. Retrieved from </w:delText>
        </w:r>
        <w:r w:rsidR="00F26118" w:rsidRPr="008D0F68" w:rsidDel="003B2941">
          <w:rPr>
            <w:rFonts w:ascii="Calibri" w:hAnsi="Calibri" w:cs="Calibri"/>
            <w:sz w:val="22"/>
            <w:szCs w:val="22"/>
            <w:rPrChange w:id="854" w:author="uga" w:date="2017-03-04T13:56:00Z">
              <w:rPr>
                <w:rStyle w:val="Hyperlink"/>
              </w:rPr>
            </w:rPrChange>
          </w:rPr>
          <w:fldChar w:fldCharType="begin"/>
        </w:r>
        <w:r w:rsidR="00F26118" w:rsidRPr="008D0F68" w:rsidDel="003B2941">
          <w:rPr>
            <w:rFonts w:ascii="Calibri" w:hAnsi="Calibri" w:cs="Calibri"/>
            <w:sz w:val="22"/>
            <w:szCs w:val="22"/>
            <w:rPrChange w:id="855" w:author="uga" w:date="2017-03-04T13:56:00Z">
              <w:rPr/>
            </w:rPrChange>
          </w:rPr>
          <w:delInstrText xml:space="preserve"> HYPERLINK "https://rstudio-pubs-static.s3.amazonaws.com/217730_0625ca1f20b34fe983efe07f786a73ee.html" </w:delInstrText>
        </w:r>
        <w:r w:rsidR="00F26118" w:rsidRPr="008D0F68" w:rsidDel="003B2941">
          <w:rPr>
            <w:rFonts w:ascii="Calibri" w:hAnsi="Calibri" w:cs="Calibri"/>
            <w:sz w:val="22"/>
            <w:szCs w:val="22"/>
            <w:rPrChange w:id="856" w:author="uga" w:date="2017-03-04T13:56:00Z">
              <w:rPr>
                <w:rStyle w:val="Hyperlink"/>
              </w:rPr>
            </w:rPrChange>
          </w:rPr>
          <w:fldChar w:fldCharType="separate"/>
        </w:r>
        <w:r w:rsidR="00123EFA" w:rsidRPr="008D0F68" w:rsidDel="003B2941">
          <w:rPr>
            <w:rStyle w:val="Hyperlink"/>
            <w:rFonts w:ascii="Calibri" w:hAnsi="Calibri" w:cs="Calibri"/>
            <w:i w:val="0"/>
            <w:sz w:val="22"/>
            <w:szCs w:val="22"/>
            <w:rPrChange w:id="857" w:author="uga" w:date="2017-03-04T13:56:00Z">
              <w:rPr>
                <w:rStyle w:val="Hyperlink"/>
              </w:rPr>
            </w:rPrChange>
          </w:rPr>
          <w:delText>https://rstudio-pubs-static.s3.amazonaws.com/217730_0625ca1f20b34fe983efe07f786a73ee.html</w:delText>
        </w:r>
        <w:r w:rsidR="00F26118" w:rsidRPr="008D0F68" w:rsidDel="003B2941">
          <w:rPr>
            <w:rStyle w:val="Hyperlink"/>
            <w:rFonts w:ascii="Calibri" w:hAnsi="Calibri" w:cs="Calibri"/>
            <w:i w:val="0"/>
            <w:sz w:val="22"/>
            <w:szCs w:val="22"/>
            <w:rPrChange w:id="858" w:author="uga" w:date="2017-03-04T13:56:00Z">
              <w:rPr>
                <w:rStyle w:val="Hyperlink"/>
              </w:rPr>
            </w:rPrChange>
          </w:rPr>
          <w:fldChar w:fldCharType="end"/>
        </w:r>
      </w:del>
    </w:p>
    <w:p w14:paraId="3CCA526A" w14:textId="77777777" w:rsidR="007D33B7" w:rsidRPr="008D0F68" w:rsidRDefault="007D33B7">
      <w:pPr>
        <w:pStyle w:val="ListParagraph"/>
        <w:numPr>
          <w:ilvl w:val="0"/>
          <w:numId w:val="2"/>
        </w:numPr>
        <w:spacing w:line="240" w:lineRule="auto"/>
        <w:rPr>
          <w:rFonts w:ascii="Calibri" w:hAnsi="Calibri" w:cs="Calibri"/>
          <w:sz w:val="22"/>
          <w:szCs w:val="22"/>
          <w:u w:val="single"/>
          <w:rPrChange w:id="859" w:author="uga" w:date="2017-03-04T13:56:00Z">
            <w:rPr>
              <w:i w:val="0"/>
              <w:u w:val="single"/>
            </w:rPr>
          </w:rPrChange>
        </w:rPr>
        <w:pPrChange w:id="860" w:author="uga" w:date="2017-03-04T14:01:00Z">
          <w:pPr/>
        </w:pPrChange>
      </w:pPr>
    </w:p>
    <w:p w14:paraId="38C88539" w14:textId="5ED46F3E" w:rsidR="00E6324B" w:rsidRPr="008D0F68" w:rsidDel="00216E9B" w:rsidRDefault="00087004">
      <w:pPr>
        <w:spacing w:line="240" w:lineRule="auto"/>
        <w:rPr>
          <w:del w:id="861" w:author="Nelson Foster" w:date="2017-03-03T21:21:00Z"/>
          <w:rStyle w:val="Hyperlink"/>
          <w:rFonts w:ascii="Calibri" w:hAnsi="Calibri" w:cs="Calibri"/>
          <w:i w:val="0"/>
          <w:sz w:val="22"/>
          <w:szCs w:val="22"/>
          <w:rPrChange w:id="862" w:author="uga" w:date="2017-03-04T13:56:00Z">
            <w:rPr>
              <w:del w:id="863" w:author="Nelson Foster" w:date="2017-03-03T21:21:00Z"/>
              <w:rStyle w:val="Hyperlink"/>
            </w:rPr>
          </w:rPrChange>
        </w:rPr>
        <w:pPrChange w:id="864" w:author="uga" w:date="2017-03-04T14:01:00Z">
          <w:pPr/>
        </w:pPrChange>
      </w:pPr>
      <w:r w:rsidRPr="008D0F68">
        <w:rPr>
          <w:rFonts w:ascii="Calibri" w:hAnsi="Calibri" w:cs="Calibri"/>
          <w:i w:val="0"/>
          <w:sz w:val="22"/>
          <w:szCs w:val="22"/>
          <w:rPrChange w:id="865" w:author="uga" w:date="2017-03-04T13:56:00Z">
            <w:rPr>
              <w:color w:val="0563C1" w:themeColor="hyperlink"/>
              <w:u w:val="single"/>
            </w:rPr>
          </w:rPrChange>
        </w:rPr>
        <w:fldChar w:fldCharType="begin"/>
      </w:r>
      <w:r w:rsidRPr="008D0F68">
        <w:rPr>
          <w:rFonts w:ascii="Calibri" w:hAnsi="Calibri" w:cs="Calibri"/>
          <w:i w:val="0"/>
          <w:sz w:val="22"/>
          <w:szCs w:val="22"/>
          <w:rPrChange w:id="866" w:author="uga" w:date="2017-03-04T13:56:00Z">
            <w:rPr/>
          </w:rPrChange>
        </w:rPr>
        <w:instrText xml:space="preserve"> HYPERLINK "http://tyokogawa.github.io/blog/NYC_vehicle_collision/" </w:instrText>
      </w:r>
      <w:r w:rsidRPr="008D0F68">
        <w:rPr>
          <w:rFonts w:ascii="Calibri" w:hAnsi="Calibri" w:cs="Calibri"/>
          <w:i w:val="0"/>
          <w:sz w:val="22"/>
          <w:szCs w:val="22"/>
          <w:rPrChange w:id="867" w:author="uga" w:date="2017-03-04T13:56:00Z">
            <w:rPr>
              <w:color w:val="0563C1" w:themeColor="hyperlink"/>
              <w:u w:val="single"/>
            </w:rPr>
          </w:rPrChange>
        </w:rPr>
        <w:fldChar w:fldCharType="separate"/>
      </w:r>
      <w:r w:rsidRPr="008D0F68">
        <w:rPr>
          <w:rStyle w:val="Hyperlink"/>
          <w:rFonts w:ascii="Calibri" w:hAnsi="Calibri" w:cs="Calibri"/>
          <w:i w:val="0"/>
          <w:sz w:val="22"/>
          <w:szCs w:val="22"/>
          <w:rPrChange w:id="868" w:author="uga" w:date="2017-03-04T13:56:00Z">
            <w:rPr>
              <w:rStyle w:val="Hyperlink"/>
            </w:rPr>
          </w:rPrChange>
        </w:rPr>
        <w:t>New York City Vehicle Collision Analysis</w:t>
      </w:r>
      <w:r w:rsidR="009A768A" w:rsidRPr="008D0F68">
        <w:rPr>
          <w:rStyle w:val="Hyperlink"/>
          <w:rFonts w:ascii="Calibri" w:hAnsi="Calibri" w:cs="Calibri"/>
          <w:i w:val="0"/>
          <w:sz w:val="22"/>
          <w:szCs w:val="22"/>
          <w:rPrChange w:id="869" w:author="uga" w:date="2017-03-04T13:56:00Z">
            <w:rPr>
              <w:rStyle w:val="Hyperlink"/>
            </w:rPr>
          </w:rPrChange>
        </w:rPr>
        <w:t xml:space="preserve"> </w:t>
      </w:r>
    </w:p>
    <w:p w14:paraId="538A86DA" w14:textId="77777777" w:rsidR="009A768A" w:rsidRPr="008D0F68" w:rsidRDefault="009A768A">
      <w:pPr>
        <w:spacing w:line="240" w:lineRule="auto"/>
        <w:rPr>
          <w:rStyle w:val="Hyperlink"/>
          <w:rFonts w:ascii="Calibri" w:hAnsi="Calibri" w:cs="Calibri"/>
          <w:i w:val="0"/>
          <w:sz w:val="22"/>
          <w:szCs w:val="22"/>
          <w:rPrChange w:id="870" w:author="uga" w:date="2017-03-04T13:56:00Z">
            <w:rPr>
              <w:rStyle w:val="Hyperlink"/>
            </w:rPr>
          </w:rPrChange>
        </w:rPr>
        <w:pPrChange w:id="871" w:author="uga" w:date="2017-03-04T14:01:00Z">
          <w:pPr/>
        </w:pPrChange>
      </w:pPr>
    </w:p>
    <w:p w14:paraId="7FABB7F1" w14:textId="77777777" w:rsidR="00087004" w:rsidRPr="008D0F68" w:rsidDel="00216E9B" w:rsidRDefault="00087004">
      <w:pPr>
        <w:spacing w:line="240" w:lineRule="auto"/>
        <w:rPr>
          <w:del w:id="872" w:author="Nelson Foster" w:date="2017-03-03T21:21:00Z"/>
          <w:rFonts w:ascii="Calibri" w:hAnsi="Calibri" w:cs="Calibri"/>
          <w:i w:val="0"/>
          <w:sz w:val="22"/>
          <w:szCs w:val="22"/>
          <w:rPrChange w:id="873" w:author="uga" w:date="2017-03-04T13:56:00Z">
            <w:rPr>
              <w:del w:id="874" w:author="Nelson Foster" w:date="2017-03-03T21:21:00Z"/>
            </w:rPr>
          </w:rPrChange>
        </w:rPr>
        <w:pPrChange w:id="875" w:author="uga" w:date="2017-03-04T14:01:00Z">
          <w:pPr/>
        </w:pPrChange>
      </w:pPr>
      <w:r w:rsidRPr="008D0F68">
        <w:rPr>
          <w:rFonts w:ascii="Calibri" w:hAnsi="Calibri" w:cs="Calibri"/>
          <w:i w:val="0"/>
          <w:sz w:val="22"/>
          <w:szCs w:val="22"/>
          <w:rPrChange w:id="876" w:author="uga" w:date="2017-03-04T13:56:00Z">
            <w:rPr>
              <w:color w:val="0563C1" w:themeColor="hyperlink"/>
              <w:u w:val="single"/>
            </w:rPr>
          </w:rPrChange>
        </w:rPr>
        <w:fldChar w:fldCharType="end"/>
      </w:r>
    </w:p>
    <w:p w14:paraId="0AFD48A0" w14:textId="5863D31C" w:rsidR="009A768A" w:rsidRPr="008D0F68" w:rsidDel="003B2941" w:rsidRDefault="00087004">
      <w:pPr>
        <w:spacing w:line="240" w:lineRule="auto"/>
        <w:rPr>
          <w:del w:id="877" w:author="Nelson Foster" w:date="2017-03-02T20:08:00Z"/>
          <w:rFonts w:ascii="Calibri" w:hAnsi="Calibri" w:cs="Calibri"/>
          <w:i w:val="0"/>
          <w:sz w:val="22"/>
          <w:szCs w:val="22"/>
          <w:rPrChange w:id="878" w:author="uga" w:date="2017-03-04T13:56:00Z">
            <w:rPr>
              <w:del w:id="879" w:author="Nelson Foster" w:date="2017-03-02T20:08:00Z"/>
            </w:rPr>
          </w:rPrChange>
        </w:rPr>
        <w:pPrChange w:id="880" w:author="uga" w:date="2017-03-04T14:01:00Z">
          <w:pPr/>
        </w:pPrChange>
      </w:pPr>
      <w:r w:rsidRPr="008D0F68">
        <w:rPr>
          <w:rFonts w:ascii="Calibri" w:hAnsi="Calibri" w:cs="Calibri"/>
          <w:i w:val="0"/>
          <w:sz w:val="22"/>
          <w:szCs w:val="22"/>
          <w:rPrChange w:id="881" w:author="uga" w:date="2017-03-04T13:56:00Z">
            <w:rPr/>
          </w:rPrChange>
        </w:rPr>
        <w:t>Tyokogawa</w:t>
      </w:r>
      <w:r w:rsidR="009A768A" w:rsidRPr="008D0F68">
        <w:rPr>
          <w:rFonts w:ascii="Calibri" w:hAnsi="Calibri" w:cs="Calibri"/>
          <w:i w:val="0"/>
          <w:sz w:val="22"/>
          <w:szCs w:val="22"/>
          <w:rPrChange w:id="882" w:author="uga" w:date="2017-03-04T13:56:00Z">
            <w:rPr/>
          </w:rPrChange>
        </w:rPr>
        <w:t xml:space="preserve"> (2015) </w:t>
      </w:r>
      <w:r w:rsidR="001E658F" w:rsidRPr="008D0F68">
        <w:rPr>
          <w:rFonts w:ascii="Calibri" w:hAnsi="Calibri" w:cs="Calibri"/>
          <w:i w:val="0"/>
          <w:sz w:val="22"/>
          <w:szCs w:val="22"/>
          <w:rPrChange w:id="883" w:author="uga" w:date="2017-03-04T13:56:00Z">
            <w:rPr/>
          </w:rPrChange>
        </w:rPr>
        <w:t xml:space="preserve">analyzed the collisions dataset by utilizing a clustering algorithm to evaluate the correlations between intersections and weather conditions, identifying the most dangerous locations susceptible to foul weather such as heavy rain or snow.  </w:t>
      </w:r>
    </w:p>
    <w:p w14:paraId="0B401FC3" w14:textId="33A9657C" w:rsidR="001E658F" w:rsidRPr="008D0F68" w:rsidDel="003B2941" w:rsidRDefault="001E658F">
      <w:pPr>
        <w:spacing w:line="240" w:lineRule="auto"/>
        <w:rPr>
          <w:del w:id="884" w:author="Nelson Foster" w:date="2017-03-02T20:08:00Z"/>
          <w:rFonts w:ascii="Calibri" w:hAnsi="Calibri" w:cs="Calibri"/>
          <w:i w:val="0"/>
          <w:sz w:val="22"/>
          <w:szCs w:val="22"/>
          <w:rPrChange w:id="885" w:author="uga" w:date="2017-03-04T13:56:00Z">
            <w:rPr>
              <w:del w:id="886" w:author="Nelson Foster" w:date="2017-03-02T20:08:00Z"/>
            </w:rPr>
          </w:rPrChange>
        </w:rPr>
        <w:pPrChange w:id="887" w:author="uga" w:date="2017-03-04T14:01:00Z">
          <w:pPr/>
        </w:pPrChange>
      </w:pPr>
    </w:p>
    <w:p w14:paraId="79BC8964" w14:textId="1129F0A6" w:rsidR="00603645" w:rsidRPr="008D0F68" w:rsidDel="003B2941" w:rsidRDefault="009A768A">
      <w:pPr>
        <w:spacing w:line="240" w:lineRule="auto"/>
        <w:rPr>
          <w:del w:id="888" w:author="Nelson Foster" w:date="2017-03-02T20:08:00Z"/>
          <w:rFonts w:ascii="Calibri" w:hAnsi="Calibri" w:cs="Calibri"/>
          <w:b/>
          <w:bCs/>
          <w:i w:val="0"/>
          <w:sz w:val="22"/>
          <w:szCs w:val="22"/>
          <w:rPrChange w:id="889" w:author="uga" w:date="2017-03-04T13:56:00Z">
            <w:rPr>
              <w:del w:id="890" w:author="Nelson Foster" w:date="2017-03-02T20:08:00Z"/>
              <w:b/>
              <w:bCs/>
            </w:rPr>
          </w:rPrChange>
        </w:rPr>
        <w:pPrChange w:id="891" w:author="uga" w:date="2017-03-04T14:01:00Z">
          <w:pPr/>
        </w:pPrChange>
      </w:pPr>
      <w:del w:id="892" w:author="Nelson Foster" w:date="2017-03-02T20:08:00Z">
        <w:r w:rsidRPr="008D0F68" w:rsidDel="003B2941">
          <w:rPr>
            <w:rFonts w:ascii="Calibri" w:hAnsi="Calibri" w:cs="Calibri"/>
            <w:i w:val="0"/>
            <w:sz w:val="22"/>
            <w:szCs w:val="22"/>
            <w:rPrChange w:id="893" w:author="uga" w:date="2017-03-04T13:56:00Z">
              <w:rPr/>
            </w:rPrChange>
          </w:rPr>
          <w:delText xml:space="preserve">Tyokogawa, </w:delText>
        </w:r>
        <w:r w:rsidR="00087004" w:rsidRPr="008D0F68" w:rsidDel="003B2941">
          <w:rPr>
            <w:rFonts w:ascii="Calibri" w:hAnsi="Calibri" w:cs="Calibri"/>
            <w:i w:val="0"/>
            <w:sz w:val="22"/>
            <w:szCs w:val="22"/>
            <w:rPrChange w:id="894" w:author="uga" w:date="2017-03-04T13:56:00Z">
              <w:rPr/>
            </w:rPrChange>
          </w:rPr>
          <w:delText>Tohei</w:delText>
        </w:r>
        <w:r w:rsidR="00087004" w:rsidRPr="008D0F68" w:rsidDel="003B2941">
          <w:rPr>
            <w:rFonts w:ascii="Calibri" w:hAnsi="Calibri" w:cs="Calibri"/>
            <w:b/>
            <w:bCs/>
            <w:i w:val="0"/>
            <w:sz w:val="22"/>
            <w:szCs w:val="22"/>
            <w:rPrChange w:id="895" w:author="uga" w:date="2017-03-04T13:56:00Z">
              <w:rPr>
                <w:b/>
                <w:bCs/>
              </w:rPr>
            </w:rPrChange>
          </w:rPr>
          <w:delText xml:space="preserve"> </w:delText>
        </w:r>
        <w:r w:rsidR="00603645" w:rsidRPr="008D0F68" w:rsidDel="003B2941">
          <w:rPr>
            <w:rFonts w:ascii="Calibri" w:hAnsi="Calibri" w:cs="Calibri"/>
            <w:i w:val="0"/>
            <w:sz w:val="22"/>
            <w:szCs w:val="22"/>
            <w:rPrChange w:id="896" w:author="uga" w:date="2017-03-04T13:56:00Z">
              <w:rPr/>
            </w:rPrChange>
          </w:rPr>
          <w:delText>(2015)</w:delText>
        </w:r>
        <w:r w:rsidR="002913C9" w:rsidRPr="008D0F68" w:rsidDel="003B2941">
          <w:rPr>
            <w:rFonts w:ascii="Calibri" w:hAnsi="Calibri" w:cs="Calibri"/>
            <w:i w:val="0"/>
            <w:sz w:val="22"/>
            <w:szCs w:val="22"/>
            <w:rPrChange w:id="897" w:author="uga" w:date="2017-03-04T13:56:00Z">
              <w:rPr/>
            </w:rPrChange>
          </w:rPr>
          <w:delText>.</w:delText>
        </w:r>
        <w:r w:rsidR="00603645" w:rsidRPr="008D0F68" w:rsidDel="003B2941">
          <w:rPr>
            <w:rFonts w:ascii="Calibri" w:hAnsi="Calibri" w:cs="Calibri"/>
            <w:i w:val="0"/>
            <w:sz w:val="22"/>
            <w:szCs w:val="22"/>
            <w:rPrChange w:id="898" w:author="uga" w:date="2017-03-04T13:56:00Z">
              <w:rPr/>
            </w:rPrChange>
          </w:rPr>
          <w:delText xml:space="preserve"> New York City Vehicle Collision Analysis</w:delText>
        </w:r>
        <w:r w:rsidR="00087004" w:rsidRPr="008D0F68" w:rsidDel="003B2941">
          <w:rPr>
            <w:rFonts w:ascii="Calibri" w:hAnsi="Calibri" w:cs="Calibri"/>
            <w:i w:val="0"/>
            <w:sz w:val="22"/>
            <w:szCs w:val="22"/>
            <w:rPrChange w:id="899" w:author="uga" w:date="2017-03-04T13:56:00Z">
              <w:rPr/>
            </w:rPrChange>
          </w:rPr>
          <w:delText>. Retrieved from</w:delText>
        </w:r>
      </w:del>
      <w:ins w:id="900" w:author="Sadaf Asrar" w:date="2017-02-28T09:25:00Z">
        <w:del w:id="901" w:author="Nelson Foster" w:date="2017-03-02T20:08:00Z">
          <w:r w:rsidR="00886849" w:rsidRPr="008D0F68" w:rsidDel="003B2941">
            <w:rPr>
              <w:rFonts w:ascii="Calibri" w:hAnsi="Calibri" w:cs="Calibri"/>
              <w:i w:val="0"/>
              <w:sz w:val="22"/>
              <w:szCs w:val="22"/>
              <w:rPrChange w:id="902" w:author="uga" w:date="2017-03-04T13:56:00Z">
                <w:rPr/>
              </w:rPrChange>
            </w:rPr>
            <w:delText xml:space="preserve"> </w:delText>
          </w:r>
        </w:del>
      </w:ins>
    </w:p>
    <w:p w14:paraId="50EFB072" w14:textId="565965D7" w:rsidR="00123EFA" w:rsidRPr="008D0F68" w:rsidDel="003B2941" w:rsidRDefault="00F26118">
      <w:pPr>
        <w:spacing w:line="240" w:lineRule="auto"/>
        <w:rPr>
          <w:del w:id="903" w:author="Nelson Foster" w:date="2017-03-02T20:08:00Z"/>
          <w:rFonts w:ascii="Calibri" w:eastAsia="Times New Roman" w:hAnsi="Calibri" w:cs="Calibri"/>
          <w:i w:val="0"/>
          <w:sz w:val="22"/>
          <w:szCs w:val="22"/>
          <w:rPrChange w:id="904" w:author="uga" w:date="2017-03-04T13:56:00Z">
            <w:rPr>
              <w:del w:id="905" w:author="Nelson Foster" w:date="2017-03-02T20:08:00Z"/>
              <w:rFonts w:eastAsia="Times New Roman" w:cs="Times New Roman"/>
            </w:rPr>
          </w:rPrChange>
        </w:rPr>
        <w:pPrChange w:id="906" w:author="uga" w:date="2017-03-04T14:01:00Z">
          <w:pPr/>
        </w:pPrChange>
      </w:pPr>
      <w:del w:id="907" w:author="Nelson Foster" w:date="2017-03-02T20:08:00Z">
        <w:r w:rsidRPr="008D0F68" w:rsidDel="003B2941">
          <w:rPr>
            <w:rFonts w:ascii="Calibri" w:hAnsi="Calibri" w:cs="Calibri"/>
            <w:i w:val="0"/>
            <w:sz w:val="22"/>
            <w:szCs w:val="22"/>
            <w:rPrChange w:id="908" w:author="uga" w:date="2017-03-04T13:56:00Z">
              <w:rPr>
                <w:rStyle w:val="Hyperlink"/>
                <w:rFonts w:eastAsia="Times New Roman" w:cs="Times New Roman"/>
              </w:rPr>
            </w:rPrChange>
          </w:rPr>
          <w:fldChar w:fldCharType="begin"/>
        </w:r>
        <w:r w:rsidRPr="008D0F68" w:rsidDel="003B2941">
          <w:rPr>
            <w:rFonts w:ascii="Calibri" w:hAnsi="Calibri" w:cs="Calibri"/>
            <w:i w:val="0"/>
            <w:sz w:val="22"/>
            <w:szCs w:val="22"/>
            <w:rPrChange w:id="909" w:author="uga" w:date="2017-03-04T13:56:00Z">
              <w:rPr/>
            </w:rPrChange>
          </w:rPr>
          <w:delInstrText xml:space="preserve"> HYPERLINK "http://tyokogawa.github.io/blog/NYC_vehicle_collision/" </w:delInstrText>
        </w:r>
        <w:r w:rsidRPr="008D0F68" w:rsidDel="003B2941">
          <w:rPr>
            <w:rFonts w:ascii="Calibri" w:hAnsi="Calibri" w:cs="Calibri"/>
            <w:i w:val="0"/>
            <w:sz w:val="22"/>
            <w:szCs w:val="22"/>
            <w:rPrChange w:id="910" w:author="uga" w:date="2017-03-04T13:56:00Z">
              <w:rPr>
                <w:rStyle w:val="Hyperlink"/>
                <w:rFonts w:eastAsia="Times New Roman" w:cs="Times New Roman"/>
              </w:rPr>
            </w:rPrChange>
          </w:rPr>
          <w:fldChar w:fldCharType="separate"/>
        </w:r>
        <w:r w:rsidR="00673165" w:rsidRPr="008D0F68" w:rsidDel="003B2941">
          <w:rPr>
            <w:rStyle w:val="Hyperlink"/>
            <w:rFonts w:ascii="Calibri" w:eastAsia="Times New Roman" w:hAnsi="Calibri" w:cs="Calibri"/>
            <w:i w:val="0"/>
            <w:sz w:val="22"/>
            <w:szCs w:val="22"/>
            <w:rPrChange w:id="911" w:author="uga" w:date="2017-03-04T13:56:00Z">
              <w:rPr>
                <w:rStyle w:val="Hyperlink"/>
                <w:rFonts w:eastAsia="Times New Roman" w:cs="Times New Roman"/>
              </w:rPr>
            </w:rPrChange>
          </w:rPr>
          <w:delText>http://tyokogawa.github.io/blog/NYC_vehicle_collision/</w:delText>
        </w:r>
        <w:r w:rsidRPr="008D0F68" w:rsidDel="003B2941">
          <w:rPr>
            <w:rStyle w:val="Hyperlink"/>
            <w:rFonts w:ascii="Calibri" w:eastAsia="Times New Roman" w:hAnsi="Calibri" w:cs="Calibri"/>
            <w:i w:val="0"/>
            <w:sz w:val="22"/>
            <w:szCs w:val="22"/>
            <w:rPrChange w:id="912" w:author="uga" w:date="2017-03-04T13:56:00Z">
              <w:rPr>
                <w:rStyle w:val="Hyperlink"/>
                <w:rFonts w:eastAsia="Times New Roman" w:cs="Times New Roman"/>
              </w:rPr>
            </w:rPrChange>
          </w:rPr>
          <w:fldChar w:fldCharType="end"/>
        </w:r>
      </w:del>
    </w:p>
    <w:p w14:paraId="1650EDA4" w14:textId="77777777" w:rsidR="00673165" w:rsidRPr="008D0F68" w:rsidDel="00216E9B" w:rsidRDefault="00673165">
      <w:pPr>
        <w:spacing w:line="240" w:lineRule="auto"/>
        <w:rPr>
          <w:del w:id="913" w:author="Nelson Foster" w:date="2017-03-03T21:21:00Z"/>
          <w:rFonts w:ascii="Calibri" w:eastAsia="Times New Roman" w:hAnsi="Calibri" w:cs="Calibri"/>
          <w:i w:val="0"/>
          <w:sz w:val="22"/>
          <w:szCs w:val="22"/>
          <w:rPrChange w:id="914" w:author="uga" w:date="2017-03-04T13:56:00Z">
            <w:rPr>
              <w:del w:id="915" w:author="Nelson Foster" w:date="2017-03-03T21:21:00Z"/>
              <w:rFonts w:eastAsia="Times New Roman" w:cs="Times New Roman"/>
            </w:rPr>
          </w:rPrChange>
        </w:rPr>
        <w:pPrChange w:id="916" w:author="uga" w:date="2017-03-04T14:01:00Z">
          <w:pPr/>
        </w:pPrChange>
      </w:pPr>
    </w:p>
    <w:p w14:paraId="1E768973" w14:textId="77777777" w:rsidR="00DE643D" w:rsidRPr="008D0F68" w:rsidRDefault="00DE643D">
      <w:pPr>
        <w:spacing w:line="240" w:lineRule="auto"/>
        <w:rPr>
          <w:rFonts w:ascii="Calibri" w:eastAsia="Times New Roman" w:hAnsi="Calibri" w:cs="Calibri"/>
          <w:i w:val="0"/>
          <w:sz w:val="22"/>
          <w:szCs w:val="22"/>
          <w:rPrChange w:id="917" w:author="uga" w:date="2017-03-04T13:56:00Z">
            <w:rPr>
              <w:rFonts w:eastAsia="Times New Roman" w:cs="Times New Roman"/>
            </w:rPr>
          </w:rPrChange>
        </w:rPr>
        <w:pPrChange w:id="918" w:author="uga" w:date="2017-03-04T14:01:00Z">
          <w:pPr/>
        </w:pPrChange>
      </w:pPr>
    </w:p>
    <w:p w14:paraId="4483C796" w14:textId="7D1843AC" w:rsidR="00DE643D" w:rsidRPr="008D0F68" w:rsidRDefault="00F26118">
      <w:pPr>
        <w:spacing w:line="240" w:lineRule="auto"/>
        <w:rPr>
          <w:rFonts w:ascii="Calibri" w:eastAsia="Times New Roman" w:hAnsi="Calibri" w:cs="Calibri"/>
          <w:i w:val="0"/>
          <w:sz w:val="22"/>
          <w:szCs w:val="22"/>
          <w:rPrChange w:id="919" w:author="uga" w:date="2017-03-04T13:56:00Z">
            <w:rPr>
              <w:rFonts w:eastAsia="Times New Roman" w:cs="Times New Roman"/>
            </w:rPr>
          </w:rPrChange>
        </w:rPr>
        <w:pPrChange w:id="920" w:author="uga" w:date="2017-03-04T14:01:00Z">
          <w:pPr/>
        </w:pPrChange>
      </w:pPr>
      <w:r w:rsidRPr="008D0F68">
        <w:rPr>
          <w:rFonts w:ascii="Calibri" w:hAnsi="Calibri" w:cs="Calibri"/>
          <w:i w:val="0"/>
          <w:sz w:val="22"/>
          <w:szCs w:val="22"/>
          <w:rPrChange w:id="921" w:author="uga" w:date="2017-03-04T13:56:00Z">
            <w:rPr>
              <w:rStyle w:val="Hyperlink"/>
              <w:rFonts w:eastAsia="Times New Roman" w:cs="Times New Roman"/>
            </w:rPr>
          </w:rPrChange>
        </w:rPr>
        <w:fldChar w:fldCharType="begin"/>
      </w:r>
      <w:r w:rsidRPr="008D0F68">
        <w:rPr>
          <w:rFonts w:ascii="Calibri" w:hAnsi="Calibri" w:cs="Calibri"/>
          <w:i w:val="0"/>
          <w:sz w:val="22"/>
          <w:szCs w:val="22"/>
          <w:rPrChange w:id="922" w:author="uga" w:date="2017-03-04T13:56:00Z">
            <w:rPr/>
          </w:rPrChange>
        </w:rPr>
        <w:instrText xml:space="preserve"> HYPERLINK "https://cloud.google.com/bigquery/public-data/nypd-mv-collisions" </w:instrText>
      </w:r>
      <w:r w:rsidRPr="008D0F68">
        <w:rPr>
          <w:rFonts w:ascii="Calibri" w:hAnsi="Calibri" w:cs="Calibri"/>
          <w:i w:val="0"/>
          <w:sz w:val="22"/>
          <w:szCs w:val="22"/>
          <w:rPrChange w:id="923" w:author="uga" w:date="2017-03-04T13:56:00Z">
            <w:rPr>
              <w:rStyle w:val="Hyperlink"/>
              <w:rFonts w:eastAsia="Times New Roman" w:cs="Times New Roman"/>
            </w:rPr>
          </w:rPrChange>
        </w:rPr>
        <w:fldChar w:fldCharType="separate"/>
      </w:r>
      <w:r w:rsidR="00DE643D" w:rsidRPr="008D0F68">
        <w:rPr>
          <w:rStyle w:val="Hyperlink"/>
          <w:rFonts w:ascii="Calibri" w:eastAsia="Times New Roman" w:hAnsi="Calibri" w:cs="Calibri"/>
          <w:i w:val="0"/>
          <w:sz w:val="22"/>
          <w:szCs w:val="22"/>
          <w:rPrChange w:id="924" w:author="uga" w:date="2017-03-04T13:56:00Z">
            <w:rPr>
              <w:rStyle w:val="Hyperlink"/>
              <w:rFonts w:eastAsia="Times New Roman" w:cs="Times New Roman"/>
            </w:rPr>
          </w:rPrChange>
        </w:rPr>
        <w:t>NYPD Motor Vehicle Collisions Data</w:t>
      </w:r>
      <w:r w:rsidRPr="008D0F68">
        <w:rPr>
          <w:rStyle w:val="Hyperlink"/>
          <w:rFonts w:ascii="Calibri" w:eastAsia="Times New Roman" w:hAnsi="Calibri" w:cs="Calibri"/>
          <w:i w:val="0"/>
          <w:sz w:val="22"/>
          <w:szCs w:val="22"/>
          <w:rPrChange w:id="925" w:author="uga" w:date="2017-03-04T13:56:00Z">
            <w:rPr>
              <w:rStyle w:val="Hyperlink"/>
              <w:rFonts w:eastAsia="Times New Roman" w:cs="Times New Roman"/>
            </w:rPr>
          </w:rPrChange>
        </w:rPr>
        <w:fldChar w:fldCharType="end"/>
      </w:r>
    </w:p>
    <w:p w14:paraId="26E914FF" w14:textId="77777777" w:rsidR="001E658F" w:rsidRPr="008D0F68" w:rsidDel="00216E9B" w:rsidRDefault="001E658F">
      <w:pPr>
        <w:spacing w:line="240" w:lineRule="auto"/>
        <w:rPr>
          <w:del w:id="926" w:author="Nelson Foster" w:date="2017-03-03T21:21:00Z"/>
          <w:rFonts w:ascii="Calibri" w:eastAsia="Times New Roman" w:hAnsi="Calibri" w:cs="Calibri"/>
          <w:i w:val="0"/>
          <w:sz w:val="22"/>
          <w:szCs w:val="22"/>
          <w:rPrChange w:id="927" w:author="uga" w:date="2017-03-04T13:56:00Z">
            <w:rPr>
              <w:del w:id="928" w:author="Nelson Foster" w:date="2017-03-03T21:21:00Z"/>
              <w:rFonts w:eastAsia="Times New Roman" w:cs="Times New Roman"/>
            </w:rPr>
          </w:rPrChange>
        </w:rPr>
        <w:pPrChange w:id="929" w:author="uga" w:date="2017-03-04T14:01:00Z">
          <w:pPr/>
        </w:pPrChange>
      </w:pPr>
    </w:p>
    <w:p w14:paraId="56D749AF" w14:textId="540364EF" w:rsidR="001E658F" w:rsidRPr="008D0F68" w:rsidRDefault="001E658F">
      <w:pPr>
        <w:spacing w:line="240" w:lineRule="auto"/>
        <w:rPr>
          <w:rFonts w:ascii="Calibri" w:eastAsia="Times New Roman" w:hAnsi="Calibri" w:cs="Calibri"/>
          <w:i w:val="0"/>
          <w:sz w:val="22"/>
          <w:szCs w:val="22"/>
          <w:rPrChange w:id="930" w:author="uga" w:date="2017-03-04T13:56:00Z">
            <w:rPr>
              <w:rFonts w:eastAsia="Times New Roman" w:cs="Times New Roman"/>
            </w:rPr>
          </w:rPrChange>
        </w:rPr>
        <w:pPrChange w:id="931" w:author="uga" w:date="2017-03-04T14:01:00Z">
          <w:pPr/>
        </w:pPrChange>
      </w:pPr>
      <w:r w:rsidRPr="008D0F68">
        <w:rPr>
          <w:rFonts w:ascii="Calibri" w:eastAsia="Times New Roman" w:hAnsi="Calibri" w:cs="Calibri"/>
          <w:i w:val="0"/>
          <w:sz w:val="22"/>
          <w:szCs w:val="22"/>
          <w:rPrChange w:id="932" w:author="uga" w:date="2017-03-04T13:56:00Z">
            <w:rPr>
              <w:rFonts w:eastAsia="Times New Roman" w:cs="Times New Roman"/>
            </w:rPr>
          </w:rPrChange>
        </w:rPr>
        <w:t xml:space="preserve">Google Cloud Platform </w:t>
      </w:r>
      <w:r w:rsidR="00E042DD" w:rsidRPr="008D0F68">
        <w:rPr>
          <w:rFonts w:ascii="Calibri" w:eastAsia="Times New Roman" w:hAnsi="Calibri" w:cs="Calibri"/>
          <w:i w:val="0"/>
          <w:sz w:val="22"/>
          <w:szCs w:val="22"/>
          <w:rPrChange w:id="933" w:author="uga" w:date="2017-03-04T13:56:00Z">
            <w:rPr>
              <w:rFonts w:eastAsia="Times New Roman" w:cs="Times New Roman"/>
            </w:rPr>
          </w:rPrChange>
        </w:rPr>
        <w:t xml:space="preserve">had a post that analyzed the NYPD Collisions dataset by evaluating the most common factor for motor vehicle collisions, and the most dangerous streets for motor vehicle collisions. </w:t>
      </w:r>
    </w:p>
    <w:p w14:paraId="7DC6D06A" w14:textId="37D137E6" w:rsidR="001E658F" w:rsidRPr="008D0F68" w:rsidDel="003B2941" w:rsidRDefault="001E658F">
      <w:pPr>
        <w:spacing w:line="240" w:lineRule="auto"/>
        <w:rPr>
          <w:del w:id="934" w:author="Nelson Foster" w:date="2017-03-02T20:08:00Z"/>
          <w:rFonts w:ascii="Calibri" w:eastAsia="Times New Roman" w:hAnsi="Calibri" w:cs="Calibri"/>
          <w:i w:val="0"/>
          <w:sz w:val="22"/>
          <w:szCs w:val="22"/>
          <w:rPrChange w:id="935" w:author="uga" w:date="2017-03-04T13:56:00Z">
            <w:rPr>
              <w:del w:id="936" w:author="Nelson Foster" w:date="2017-03-02T20:08:00Z"/>
              <w:rFonts w:eastAsia="Times New Roman" w:cs="Times New Roman"/>
            </w:rPr>
          </w:rPrChange>
        </w:rPr>
        <w:pPrChange w:id="937" w:author="uga" w:date="2017-03-04T14:01:00Z">
          <w:pPr/>
        </w:pPrChange>
      </w:pPr>
    </w:p>
    <w:p w14:paraId="39B97975" w14:textId="6E4A6D14" w:rsidR="00E6324B" w:rsidRPr="008D0F68" w:rsidDel="003B2941" w:rsidRDefault="00DE643D">
      <w:pPr>
        <w:spacing w:line="240" w:lineRule="auto"/>
        <w:ind w:left="1440"/>
        <w:rPr>
          <w:del w:id="938" w:author="Nelson Foster" w:date="2017-03-02T20:08:00Z"/>
          <w:rFonts w:ascii="Calibri" w:hAnsi="Calibri" w:cs="Calibri"/>
          <w:i w:val="0"/>
          <w:sz w:val="22"/>
          <w:szCs w:val="22"/>
          <w:rPrChange w:id="939" w:author="uga" w:date="2017-03-04T13:56:00Z">
            <w:rPr>
              <w:del w:id="940" w:author="Nelson Foster" w:date="2017-03-02T20:08:00Z"/>
            </w:rPr>
          </w:rPrChange>
        </w:rPr>
        <w:pPrChange w:id="941" w:author="uga" w:date="2017-03-04T14:01:00Z">
          <w:pPr/>
        </w:pPrChange>
      </w:pPr>
      <w:del w:id="942" w:author="Nelson Foster" w:date="2017-03-02T20:08:00Z">
        <w:r w:rsidRPr="008D0F68" w:rsidDel="003B2941">
          <w:rPr>
            <w:rFonts w:ascii="Calibri" w:hAnsi="Calibri" w:cs="Calibri"/>
            <w:i w:val="0"/>
            <w:sz w:val="22"/>
            <w:szCs w:val="22"/>
            <w:rPrChange w:id="943" w:author="uga" w:date="2017-03-04T13:56:00Z">
              <w:rPr/>
            </w:rPrChange>
          </w:rPr>
          <w:delText xml:space="preserve">Google Big Query API, NYPD Motor Vehicle Collisions data.  (2016). Retrieved from </w:delText>
        </w:r>
      </w:del>
    </w:p>
    <w:p w14:paraId="7CE97D75" w14:textId="3D79A04B" w:rsidR="00DE643D" w:rsidRPr="008D0F68" w:rsidDel="003B2941" w:rsidRDefault="00F26118">
      <w:pPr>
        <w:spacing w:line="240" w:lineRule="auto"/>
        <w:ind w:left="1440"/>
        <w:rPr>
          <w:del w:id="944" w:author="Nelson Foster" w:date="2017-03-02T20:08:00Z"/>
          <w:rFonts w:ascii="Calibri" w:eastAsia="Times New Roman" w:hAnsi="Calibri" w:cs="Calibri"/>
          <w:i w:val="0"/>
          <w:color w:val="006621"/>
          <w:sz w:val="22"/>
          <w:szCs w:val="22"/>
          <w:shd w:val="clear" w:color="auto" w:fill="FFFFFF"/>
          <w:rPrChange w:id="945" w:author="uga" w:date="2017-03-04T13:56:00Z">
            <w:rPr>
              <w:del w:id="946" w:author="Nelson Foster" w:date="2017-03-02T20:08:00Z"/>
              <w:rFonts w:eastAsia="Times New Roman" w:cs="Arial"/>
              <w:color w:val="006621"/>
              <w:sz w:val="21"/>
              <w:szCs w:val="21"/>
              <w:shd w:val="clear" w:color="auto" w:fill="FFFFFF"/>
            </w:rPr>
          </w:rPrChange>
        </w:rPr>
        <w:pPrChange w:id="947" w:author="uga" w:date="2017-03-04T14:01:00Z">
          <w:pPr/>
        </w:pPrChange>
      </w:pPr>
      <w:del w:id="948" w:author="Nelson Foster" w:date="2017-03-02T20:08:00Z">
        <w:r w:rsidRPr="008D0F68" w:rsidDel="003B2941">
          <w:rPr>
            <w:rFonts w:ascii="Calibri" w:hAnsi="Calibri" w:cs="Calibri"/>
            <w:i w:val="0"/>
            <w:sz w:val="22"/>
            <w:szCs w:val="22"/>
            <w:rPrChange w:id="949" w:author="uga" w:date="2017-03-04T13:56:00Z">
              <w:rPr>
                <w:rStyle w:val="Hyperlink"/>
                <w:rFonts w:eastAsia="Times New Roman" w:cs="Arial"/>
                <w:sz w:val="21"/>
                <w:szCs w:val="21"/>
                <w:shd w:val="clear" w:color="auto" w:fill="FFFFFF"/>
              </w:rPr>
            </w:rPrChange>
          </w:rPr>
          <w:fldChar w:fldCharType="begin"/>
        </w:r>
        <w:r w:rsidRPr="008D0F68" w:rsidDel="003B2941">
          <w:rPr>
            <w:rFonts w:ascii="Calibri" w:hAnsi="Calibri" w:cs="Calibri"/>
            <w:i w:val="0"/>
            <w:sz w:val="22"/>
            <w:szCs w:val="22"/>
            <w:rPrChange w:id="950" w:author="uga" w:date="2017-03-04T13:56:00Z">
              <w:rPr/>
            </w:rPrChange>
          </w:rPr>
          <w:delInstrText xml:space="preserve"> HYPERLINK "https://cloud.google.com/bigquery/public-data/nypd-mv-collisions" </w:delInstrText>
        </w:r>
        <w:r w:rsidRPr="008D0F68" w:rsidDel="003B2941">
          <w:rPr>
            <w:rFonts w:ascii="Calibri" w:hAnsi="Calibri" w:cs="Calibri"/>
            <w:i w:val="0"/>
            <w:sz w:val="22"/>
            <w:szCs w:val="22"/>
            <w:rPrChange w:id="951" w:author="uga" w:date="2017-03-04T13:56:00Z">
              <w:rPr>
                <w:rStyle w:val="Hyperlink"/>
                <w:rFonts w:eastAsia="Times New Roman" w:cs="Arial"/>
                <w:sz w:val="21"/>
                <w:szCs w:val="21"/>
                <w:shd w:val="clear" w:color="auto" w:fill="FFFFFF"/>
              </w:rPr>
            </w:rPrChange>
          </w:rPr>
          <w:fldChar w:fldCharType="separate"/>
        </w:r>
        <w:r w:rsidR="00DE643D" w:rsidRPr="008D0F68" w:rsidDel="003B2941">
          <w:rPr>
            <w:rStyle w:val="Hyperlink"/>
            <w:rFonts w:ascii="Calibri" w:eastAsia="Times New Roman" w:hAnsi="Calibri" w:cs="Calibri"/>
            <w:i w:val="0"/>
            <w:sz w:val="22"/>
            <w:szCs w:val="22"/>
            <w:shd w:val="clear" w:color="auto" w:fill="FFFFFF"/>
            <w:rPrChange w:id="952" w:author="uga" w:date="2017-03-04T13:56:00Z">
              <w:rPr>
                <w:rStyle w:val="Hyperlink"/>
                <w:rFonts w:eastAsia="Times New Roman" w:cs="Arial"/>
                <w:sz w:val="21"/>
                <w:szCs w:val="21"/>
                <w:shd w:val="clear" w:color="auto" w:fill="FFFFFF"/>
              </w:rPr>
            </w:rPrChange>
          </w:rPr>
          <w:delText>https://cloud.google.com/bigquery/public-data/nypd-mv-collisions</w:delText>
        </w:r>
        <w:r w:rsidRPr="008D0F68" w:rsidDel="003B2941">
          <w:rPr>
            <w:rStyle w:val="Hyperlink"/>
            <w:rFonts w:ascii="Calibri" w:eastAsia="Times New Roman" w:hAnsi="Calibri" w:cs="Calibri"/>
            <w:i w:val="0"/>
            <w:sz w:val="22"/>
            <w:szCs w:val="22"/>
            <w:shd w:val="clear" w:color="auto" w:fill="FFFFFF"/>
            <w:rPrChange w:id="953" w:author="uga" w:date="2017-03-04T13:56:00Z">
              <w:rPr>
                <w:rStyle w:val="Hyperlink"/>
                <w:rFonts w:eastAsia="Times New Roman" w:cs="Arial"/>
                <w:sz w:val="21"/>
                <w:szCs w:val="21"/>
                <w:shd w:val="clear" w:color="auto" w:fill="FFFFFF"/>
              </w:rPr>
            </w:rPrChange>
          </w:rPr>
          <w:fldChar w:fldCharType="end"/>
        </w:r>
      </w:del>
    </w:p>
    <w:p w14:paraId="20AAC525" w14:textId="77777777" w:rsidR="002913C9" w:rsidRPr="008D0F68" w:rsidDel="00886849" w:rsidRDefault="002913C9">
      <w:pPr>
        <w:spacing w:line="240" w:lineRule="auto"/>
        <w:rPr>
          <w:del w:id="954" w:author="Sadaf Asrar" w:date="2017-02-28T09:26:00Z"/>
          <w:rFonts w:ascii="Calibri" w:eastAsia="Times New Roman" w:hAnsi="Calibri" w:cs="Calibri"/>
          <w:i w:val="0"/>
          <w:color w:val="006621"/>
          <w:sz w:val="22"/>
          <w:szCs w:val="22"/>
          <w:shd w:val="clear" w:color="auto" w:fill="FFFFFF"/>
          <w:rPrChange w:id="955" w:author="uga" w:date="2017-03-04T13:56:00Z">
            <w:rPr>
              <w:del w:id="956" w:author="Sadaf Asrar" w:date="2017-02-28T09:26:00Z"/>
              <w:rFonts w:eastAsia="Times New Roman" w:cs="Arial"/>
              <w:color w:val="006621"/>
              <w:sz w:val="21"/>
              <w:szCs w:val="21"/>
              <w:shd w:val="clear" w:color="auto" w:fill="FFFFFF"/>
            </w:rPr>
          </w:rPrChange>
        </w:rPr>
        <w:pPrChange w:id="957" w:author="uga" w:date="2017-03-04T14:01:00Z">
          <w:pPr/>
        </w:pPrChange>
      </w:pPr>
    </w:p>
    <w:p w14:paraId="5259DF94" w14:textId="77777777" w:rsidR="002913C9" w:rsidRPr="008D0F68" w:rsidDel="00886849" w:rsidRDefault="002913C9">
      <w:pPr>
        <w:spacing w:line="240" w:lineRule="auto"/>
        <w:rPr>
          <w:del w:id="958" w:author="Sadaf Asrar" w:date="2017-02-28T09:26:00Z"/>
          <w:rFonts w:ascii="Calibri" w:eastAsia="Times New Roman" w:hAnsi="Calibri" w:cs="Calibri"/>
          <w:i w:val="0"/>
          <w:color w:val="006621"/>
          <w:sz w:val="22"/>
          <w:szCs w:val="22"/>
          <w:shd w:val="clear" w:color="auto" w:fill="FFFFFF"/>
          <w:rPrChange w:id="959" w:author="uga" w:date="2017-03-04T13:56:00Z">
            <w:rPr>
              <w:del w:id="960" w:author="Sadaf Asrar" w:date="2017-02-28T09:26:00Z"/>
              <w:rFonts w:eastAsia="Times New Roman" w:cs="Arial"/>
              <w:color w:val="006621"/>
              <w:sz w:val="21"/>
              <w:szCs w:val="21"/>
              <w:shd w:val="clear" w:color="auto" w:fill="FFFFFF"/>
            </w:rPr>
          </w:rPrChange>
        </w:rPr>
        <w:pPrChange w:id="961" w:author="uga" w:date="2017-03-04T14:01:00Z">
          <w:pPr/>
        </w:pPrChange>
      </w:pPr>
    </w:p>
    <w:p w14:paraId="5CE30103" w14:textId="77777777" w:rsidR="002913C9" w:rsidRPr="008D0F68" w:rsidDel="00886849" w:rsidRDefault="002913C9">
      <w:pPr>
        <w:spacing w:line="240" w:lineRule="auto"/>
        <w:rPr>
          <w:del w:id="962" w:author="Sadaf Asrar" w:date="2017-02-28T09:26:00Z"/>
          <w:rFonts w:ascii="Calibri" w:eastAsia="Times New Roman" w:hAnsi="Calibri" w:cs="Calibri"/>
          <w:i w:val="0"/>
          <w:color w:val="006621"/>
          <w:sz w:val="22"/>
          <w:szCs w:val="22"/>
          <w:shd w:val="clear" w:color="auto" w:fill="FFFFFF"/>
          <w:rPrChange w:id="963" w:author="uga" w:date="2017-03-04T13:56:00Z">
            <w:rPr>
              <w:del w:id="964" w:author="Sadaf Asrar" w:date="2017-02-28T09:26:00Z"/>
              <w:rFonts w:eastAsia="Times New Roman" w:cs="Arial"/>
              <w:color w:val="006621"/>
              <w:sz w:val="21"/>
              <w:szCs w:val="21"/>
              <w:shd w:val="clear" w:color="auto" w:fill="FFFFFF"/>
            </w:rPr>
          </w:rPrChange>
        </w:rPr>
        <w:pPrChange w:id="965" w:author="uga" w:date="2017-03-04T14:01:00Z">
          <w:pPr/>
        </w:pPrChange>
      </w:pPr>
    </w:p>
    <w:p w14:paraId="0BAABE8A" w14:textId="77777777" w:rsidR="002913C9" w:rsidRPr="008D0F68" w:rsidDel="00886849" w:rsidRDefault="002913C9">
      <w:pPr>
        <w:spacing w:line="240" w:lineRule="auto"/>
        <w:rPr>
          <w:del w:id="966" w:author="Sadaf Asrar" w:date="2017-02-28T09:26:00Z"/>
          <w:rFonts w:ascii="Calibri" w:eastAsia="Times New Roman" w:hAnsi="Calibri" w:cs="Calibri"/>
          <w:i w:val="0"/>
          <w:color w:val="006621"/>
          <w:sz w:val="22"/>
          <w:szCs w:val="22"/>
          <w:shd w:val="clear" w:color="auto" w:fill="FFFFFF"/>
          <w:rPrChange w:id="967" w:author="uga" w:date="2017-03-04T13:56:00Z">
            <w:rPr>
              <w:del w:id="968" w:author="Sadaf Asrar" w:date="2017-02-28T09:26:00Z"/>
              <w:rFonts w:eastAsia="Times New Roman" w:cs="Arial"/>
              <w:color w:val="006621"/>
              <w:sz w:val="21"/>
              <w:szCs w:val="21"/>
              <w:shd w:val="clear" w:color="auto" w:fill="FFFFFF"/>
            </w:rPr>
          </w:rPrChange>
        </w:rPr>
        <w:pPrChange w:id="969" w:author="uga" w:date="2017-03-04T14:01:00Z">
          <w:pPr/>
        </w:pPrChange>
      </w:pPr>
    </w:p>
    <w:p w14:paraId="305C5D92" w14:textId="77777777" w:rsidR="002913C9" w:rsidRPr="008D0F68" w:rsidDel="00886849" w:rsidRDefault="002913C9">
      <w:pPr>
        <w:spacing w:line="240" w:lineRule="auto"/>
        <w:rPr>
          <w:del w:id="970" w:author="Sadaf Asrar" w:date="2017-02-28T09:26:00Z"/>
          <w:rFonts w:ascii="Calibri" w:eastAsia="Times New Roman" w:hAnsi="Calibri" w:cs="Calibri"/>
          <w:i w:val="0"/>
          <w:color w:val="006621"/>
          <w:sz w:val="22"/>
          <w:szCs w:val="22"/>
          <w:shd w:val="clear" w:color="auto" w:fill="FFFFFF"/>
          <w:rPrChange w:id="971" w:author="uga" w:date="2017-03-04T13:56:00Z">
            <w:rPr>
              <w:del w:id="972" w:author="Sadaf Asrar" w:date="2017-02-28T09:26:00Z"/>
              <w:rFonts w:eastAsia="Times New Roman" w:cs="Arial"/>
              <w:color w:val="006621"/>
              <w:sz w:val="21"/>
              <w:szCs w:val="21"/>
              <w:shd w:val="clear" w:color="auto" w:fill="FFFFFF"/>
            </w:rPr>
          </w:rPrChange>
        </w:rPr>
        <w:pPrChange w:id="973" w:author="uga" w:date="2017-03-04T14:01:00Z">
          <w:pPr/>
        </w:pPrChange>
      </w:pPr>
    </w:p>
    <w:p w14:paraId="627E6EAC" w14:textId="77777777" w:rsidR="002913C9" w:rsidRPr="008D0F68" w:rsidDel="00886849" w:rsidRDefault="002913C9">
      <w:pPr>
        <w:spacing w:line="240" w:lineRule="auto"/>
        <w:rPr>
          <w:del w:id="974" w:author="Sadaf Asrar" w:date="2017-02-28T09:26:00Z"/>
          <w:rFonts w:ascii="Calibri" w:eastAsia="Times New Roman" w:hAnsi="Calibri" w:cs="Calibri"/>
          <w:i w:val="0"/>
          <w:color w:val="006621"/>
          <w:sz w:val="22"/>
          <w:szCs w:val="22"/>
          <w:shd w:val="clear" w:color="auto" w:fill="FFFFFF"/>
          <w:rPrChange w:id="975" w:author="uga" w:date="2017-03-04T13:56:00Z">
            <w:rPr>
              <w:del w:id="976" w:author="Sadaf Asrar" w:date="2017-02-28T09:26:00Z"/>
              <w:rFonts w:eastAsia="Times New Roman" w:cs="Arial"/>
              <w:color w:val="006621"/>
              <w:sz w:val="21"/>
              <w:szCs w:val="21"/>
              <w:shd w:val="clear" w:color="auto" w:fill="FFFFFF"/>
            </w:rPr>
          </w:rPrChange>
        </w:rPr>
        <w:pPrChange w:id="977" w:author="uga" w:date="2017-03-04T14:01:00Z">
          <w:pPr/>
        </w:pPrChange>
      </w:pPr>
    </w:p>
    <w:p w14:paraId="2768A503" w14:textId="77777777" w:rsidR="002913C9" w:rsidRPr="008D0F68" w:rsidDel="00886849" w:rsidRDefault="002913C9">
      <w:pPr>
        <w:spacing w:line="240" w:lineRule="auto"/>
        <w:rPr>
          <w:del w:id="978" w:author="Sadaf Asrar" w:date="2017-02-28T09:26:00Z"/>
          <w:rFonts w:ascii="Calibri" w:eastAsia="Times New Roman" w:hAnsi="Calibri" w:cs="Calibri"/>
          <w:i w:val="0"/>
          <w:color w:val="006621"/>
          <w:sz w:val="22"/>
          <w:szCs w:val="22"/>
          <w:shd w:val="clear" w:color="auto" w:fill="FFFFFF"/>
          <w:rPrChange w:id="979" w:author="uga" w:date="2017-03-04T13:56:00Z">
            <w:rPr>
              <w:del w:id="980" w:author="Sadaf Asrar" w:date="2017-02-28T09:26:00Z"/>
              <w:rFonts w:eastAsia="Times New Roman" w:cs="Arial"/>
              <w:color w:val="006621"/>
              <w:sz w:val="21"/>
              <w:szCs w:val="21"/>
              <w:shd w:val="clear" w:color="auto" w:fill="FFFFFF"/>
            </w:rPr>
          </w:rPrChange>
        </w:rPr>
        <w:pPrChange w:id="981" w:author="uga" w:date="2017-03-04T14:01:00Z">
          <w:pPr/>
        </w:pPrChange>
      </w:pPr>
    </w:p>
    <w:p w14:paraId="247EE6EB" w14:textId="77777777" w:rsidR="00DE643D" w:rsidRPr="008D0F68" w:rsidDel="00216E9B" w:rsidRDefault="00DE643D">
      <w:pPr>
        <w:spacing w:line="240" w:lineRule="auto"/>
        <w:ind w:left="1440"/>
        <w:rPr>
          <w:del w:id="982" w:author="Nelson Foster" w:date="2017-03-03T21:22:00Z"/>
          <w:rFonts w:ascii="Calibri" w:eastAsia="Times New Roman" w:hAnsi="Calibri" w:cs="Calibri"/>
          <w:i w:val="0"/>
          <w:sz w:val="22"/>
          <w:szCs w:val="22"/>
          <w:rPrChange w:id="983" w:author="uga" w:date="2017-03-04T13:56:00Z">
            <w:rPr>
              <w:del w:id="984" w:author="Nelson Foster" w:date="2017-03-03T21:22:00Z"/>
              <w:rFonts w:eastAsia="Times New Roman" w:cs="Times New Roman"/>
            </w:rPr>
          </w:rPrChange>
        </w:rPr>
        <w:pPrChange w:id="985" w:author="uga" w:date="2017-03-04T14:01:00Z">
          <w:pPr/>
        </w:pPrChange>
      </w:pPr>
    </w:p>
    <w:p w14:paraId="62F915E3" w14:textId="77777777" w:rsidR="00886849" w:rsidRPr="008D0F68" w:rsidDel="00216E9B" w:rsidRDefault="00886849">
      <w:pPr>
        <w:spacing w:line="240" w:lineRule="auto"/>
        <w:rPr>
          <w:ins w:id="986" w:author="Sadaf Asrar" w:date="2017-02-28T09:26:00Z"/>
          <w:del w:id="987" w:author="Nelson Foster" w:date="2017-03-03T21:22:00Z"/>
          <w:rFonts w:ascii="Calibri" w:eastAsia="Times New Roman" w:hAnsi="Calibri" w:cs="Calibri"/>
          <w:i w:val="0"/>
          <w:sz w:val="22"/>
          <w:szCs w:val="22"/>
          <w:rPrChange w:id="988" w:author="uga" w:date="2017-03-04T13:56:00Z">
            <w:rPr>
              <w:ins w:id="989" w:author="Sadaf Asrar" w:date="2017-02-28T09:26:00Z"/>
              <w:del w:id="990" w:author="Nelson Foster" w:date="2017-03-03T21:22:00Z"/>
              <w:rFonts w:eastAsia="Times New Roman" w:cs="Times New Roman"/>
            </w:rPr>
          </w:rPrChange>
        </w:rPr>
        <w:pPrChange w:id="991" w:author="uga" w:date="2017-03-04T14:01:00Z">
          <w:pPr/>
        </w:pPrChange>
      </w:pPr>
    </w:p>
    <w:p w14:paraId="1B946C42" w14:textId="063B4251" w:rsidR="002913C9" w:rsidRPr="008D0F68" w:rsidDel="00B04F65" w:rsidRDefault="002913C9">
      <w:pPr>
        <w:spacing w:line="240" w:lineRule="auto"/>
        <w:rPr>
          <w:del w:id="992" w:author="Nelson Foster" w:date="2017-03-04T14:29:00Z"/>
          <w:rStyle w:val="Hyperlink"/>
          <w:rFonts w:ascii="Calibri" w:eastAsia="Times New Roman" w:hAnsi="Calibri" w:cs="Calibri"/>
          <w:i w:val="0"/>
          <w:sz w:val="22"/>
          <w:szCs w:val="22"/>
          <w:rPrChange w:id="993" w:author="uga" w:date="2017-03-04T13:56:00Z">
            <w:rPr>
              <w:del w:id="994" w:author="Nelson Foster" w:date="2017-03-04T14:29:00Z"/>
              <w:rStyle w:val="Hyperlink"/>
              <w:rFonts w:eastAsia="Times New Roman" w:cs="Times New Roman"/>
            </w:rPr>
          </w:rPrChange>
        </w:rPr>
        <w:pPrChange w:id="995" w:author="uga" w:date="2017-03-04T14:01:00Z">
          <w:pPr/>
        </w:pPrChange>
      </w:pPr>
      <w:del w:id="996" w:author="Nelson Foster" w:date="2017-03-04T14:29:00Z">
        <w:r w:rsidRPr="008D0F68" w:rsidDel="00B04F65">
          <w:rPr>
            <w:rFonts w:ascii="Calibri" w:eastAsia="Times New Roman" w:hAnsi="Calibri" w:cs="Calibri"/>
            <w:i w:val="0"/>
            <w:sz w:val="22"/>
            <w:szCs w:val="22"/>
            <w:rPrChange w:id="997" w:author="uga" w:date="2017-03-04T13:56:00Z">
              <w:rPr>
                <w:rFonts w:eastAsia="Times New Roman" w:cs="Times New Roman"/>
              </w:rPr>
            </w:rPrChange>
          </w:rPr>
          <w:fldChar w:fldCharType="begin"/>
        </w:r>
        <w:r w:rsidRPr="008D0F68" w:rsidDel="00B04F65">
          <w:rPr>
            <w:rFonts w:ascii="Calibri" w:eastAsia="Times New Roman" w:hAnsi="Calibri" w:cs="Calibri"/>
            <w:i w:val="0"/>
            <w:sz w:val="22"/>
            <w:szCs w:val="22"/>
            <w:rPrChange w:id="998" w:author="uga" w:date="2017-03-04T13:56:00Z">
              <w:rPr>
                <w:rFonts w:eastAsia="Times New Roman" w:cs="Times New Roman"/>
              </w:rPr>
            </w:rPrChange>
          </w:rPr>
          <w:delInstrText xml:space="preserve"> HYPERLINK "http://research.prattsils.org/blog/coursework/information-visualization/visualizing-traffic-accidents-on-staten-island/" </w:delInstrText>
        </w:r>
        <w:r w:rsidRPr="008D0F68" w:rsidDel="00B04F65">
          <w:rPr>
            <w:rFonts w:ascii="Calibri" w:eastAsia="Times New Roman" w:hAnsi="Calibri" w:cs="Calibri"/>
            <w:i w:val="0"/>
            <w:sz w:val="22"/>
            <w:szCs w:val="22"/>
            <w:rPrChange w:id="999" w:author="uga" w:date="2017-03-04T13:56:00Z">
              <w:rPr>
                <w:rFonts w:eastAsia="Times New Roman" w:cs="Times New Roman"/>
              </w:rPr>
            </w:rPrChange>
          </w:rPr>
          <w:fldChar w:fldCharType="separate"/>
        </w:r>
        <w:r w:rsidRPr="008D0F68" w:rsidDel="00B04F65">
          <w:rPr>
            <w:rStyle w:val="Hyperlink"/>
            <w:rFonts w:ascii="Calibri" w:eastAsia="Times New Roman" w:hAnsi="Calibri" w:cs="Calibri"/>
            <w:i w:val="0"/>
            <w:sz w:val="22"/>
            <w:szCs w:val="22"/>
            <w:rPrChange w:id="1000" w:author="uga" w:date="2017-03-04T13:56:00Z">
              <w:rPr>
                <w:rStyle w:val="Hyperlink"/>
                <w:rFonts w:eastAsia="Times New Roman" w:cs="Times New Roman"/>
              </w:rPr>
            </w:rPrChange>
          </w:rPr>
          <w:delText>Visualizing Traffic Accidents on Staten Island</w:delText>
        </w:r>
      </w:del>
    </w:p>
    <w:p w14:paraId="4E1709B1" w14:textId="2A6BE150" w:rsidR="0043728D" w:rsidRPr="008D0F68" w:rsidDel="00216E9B" w:rsidRDefault="002913C9">
      <w:pPr>
        <w:spacing w:line="240" w:lineRule="auto"/>
        <w:rPr>
          <w:del w:id="1001" w:author="Nelson Foster" w:date="2017-03-03T21:22:00Z"/>
          <w:rFonts w:ascii="Calibri" w:eastAsia="Times New Roman" w:hAnsi="Calibri" w:cs="Calibri"/>
          <w:i w:val="0"/>
          <w:sz w:val="22"/>
          <w:szCs w:val="22"/>
          <w:rPrChange w:id="1002" w:author="uga" w:date="2017-03-04T13:56:00Z">
            <w:rPr>
              <w:del w:id="1003" w:author="Nelson Foster" w:date="2017-03-03T21:22:00Z"/>
              <w:rFonts w:eastAsia="Times New Roman" w:cs="Times New Roman"/>
            </w:rPr>
          </w:rPrChange>
        </w:rPr>
        <w:pPrChange w:id="1004" w:author="uga" w:date="2017-03-04T14:01:00Z">
          <w:pPr/>
        </w:pPrChange>
      </w:pPr>
      <w:del w:id="1005" w:author="Nelson Foster" w:date="2017-03-04T14:29:00Z">
        <w:r w:rsidRPr="008D0F68" w:rsidDel="00B04F65">
          <w:rPr>
            <w:rFonts w:ascii="Calibri" w:eastAsia="Times New Roman" w:hAnsi="Calibri" w:cs="Calibri"/>
            <w:i w:val="0"/>
            <w:sz w:val="22"/>
            <w:szCs w:val="22"/>
            <w:rPrChange w:id="1006" w:author="uga" w:date="2017-03-04T13:56:00Z">
              <w:rPr>
                <w:rFonts w:eastAsia="Times New Roman" w:cs="Times New Roman"/>
              </w:rPr>
            </w:rPrChange>
          </w:rPr>
          <w:fldChar w:fldCharType="end"/>
        </w:r>
      </w:del>
    </w:p>
    <w:p w14:paraId="5C85C347" w14:textId="64161B3D" w:rsidR="0043728D" w:rsidRPr="008D0F68" w:rsidDel="00B04F65" w:rsidRDefault="002913C9">
      <w:pPr>
        <w:spacing w:line="240" w:lineRule="auto"/>
        <w:rPr>
          <w:del w:id="1007" w:author="Nelson Foster" w:date="2017-03-04T14:29:00Z"/>
          <w:rFonts w:ascii="Calibri" w:eastAsia="Times New Roman" w:hAnsi="Calibri" w:cs="Calibri"/>
          <w:i w:val="0"/>
          <w:sz w:val="22"/>
          <w:szCs w:val="22"/>
          <w:rPrChange w:id="1008" w:author="uga" w:date="2017-03-04T13:56:00Z">
            <w:rPr>
              <w:del w:id="1009" w:author="Nelson Foster" w:date="2017-03-04T14:29:00Z"/>
              <w:rFonts w:eastAsia="Times New Roman" w:cs="Times New Roman"/>
            </w:rPr>
          </w:rPrChange>
        </w:rPr>
        <w:pPrChange w:id="1010" w:author="uga" w:date="2017-03-04T14:01:00Z">
          <w:pPr/>
        </w:pPrChange>
      </w:pPr>
      <w:del w:id="1011" w:author="Nelson Foster" w:date="2017-03-04T14:29:00Z">
        <w:r w:rsidRPr="008D0F68" w:rsidDel="00B04F65">
          <w:rPr>
            <w:rFonts w:ascii="Calibri" w:eastAsia="Times New Roman" w:hAnsi="Calibri" w:cs="Calibri"/>
            <w:i w:val="0"/>
            <w:sz w:val="22"/>
            <w:szCs w:val="22"/>
            <w:rPrChange w:id="1012" w:author="uga" w:date="2017-03-04T13:56:00Z">
              <w:rPr>
                <w:rFonts w:eastAsia="Times New Roman" w:cs="Times New Roman"/>
              </w:rPr>
            </w:rPrChange>
          </w:rPr>
          <w:delText xml:space="preserve">Using the NYPD Collision dataset, </w:delText>
        </w:r>
        <w:r w:rsidR="0043728D" w:rsidRPr="008D0F68" w:rsidDel="00B04F65">
          <w:rPr>
            <w:rFonts w:ascii="Calibri" w:eastAsia="Times New Roman" w:hAnsi="Calibri" w:cs="Calibri"/>
            <w:i w:val="0"/>
            <w:sz w:val="22"/>
            <w:szCs w:val="22"/>
            <w:rPrChange w:id="1013" w:author="uga" w:date="2017-03-04T13:56:00Z">
              <w:rPr>
                <w:rFonts w:eastAsia="Times New Roman" w:cs="Times New Roman"/>
              </w:rPr>
            </w:rPrChange>
          </w:rPr>
          <w:delText>Pratt Institute School of Information developed several dashboards evaluating the fo</w:delText>
        </w:r>
        <w:r w:rsidRPr="008D0F68" w:rsidDel="00B04F65">
          <w:rPr>
            <w:rFonts w:ascii="Calibri" w:eastAsia="Times New Roman" w:hAnsi="Calibri" w:cs="Calibri"/>
            <w:i w:val="0"/>
            <w:sz w:val="22"/>
            <w:szCs w:val="22"/>
            <w:rPrChange w:id="1014" w:author="uga" w:date="2017-03-04T13:56:00Z">
              <w:rPr>
                <w:rFonts w:eastAsia="Times New Roman" w:cs="Times New Roman"/>
              </w:rPr>
            </w:rPrChange>
          </w:rPr>
          <w:delText>llowing factors relating</w:delText>
        </w:r>
      </w:del>
      <w:del w:id="1015" w:author="Nelson Foster" w:date="2017-03-03T21:23:00Z">
        <w:r w:rsidRPr="008D0F68" w:rsidDel="00216E9B">
          <w:rPr>
            <w:rFonts w:ascii="Calibri" w:eastAsia="Times New Roman" w:hAnsi="Calibri" w:cs="Calibri"/>
            <w:i w:val="0"/>
            <w:sz w:val="22"/>
            <w:szCs w:val="22"/>
            <w:rPrChange w:id="1016" w:author="uga" w:date="2017-03-04T13:56:00Z">
              <w:rPr>
                <w:rFonts w:eastAsia="Times New Roman" w:cs="Times New Roman"/>
              </w:rPr>
            </w:rPrChange>
          </w:rPr>
          <w:delText xml:space="preserve"> to Staten Island collisions </w:delText>
        </w:r>
      </w:del>
    </w:p>
    <w:p w14:paraId="08C99004" w14:textId="77777777" w:rsidR="00886849" w:rsidRPr="008D0F68" w:rsidDel="00216E9B" w:rsidRDefault="00886849">
      <w:pPr>
        <w:spacing w:line="240" w:lineRule="auto"/>
        <w:rPr>
          <w:ins w:id="1017" w:author="Sadaf Asrar" w:date="2017-02-28T09:26:00Z"/>
          <w:del w:id="1018" w:author="Nelson Foster" w:date="2017-03-03T21:23:00Z"/>
          <w:rFonts w:ascii="Calibri" w:eastAsia="Times New Roman" w:hAnsi="Calibri" w:cs="Calibri"/>
          <w:i w:val="0"/>
          <w:sz w:val="22"/>
          <w:szCs w:val="22"/>
          <w:rPrChange w:id="1019" w:author="uga" w:date="2017-03-04T13:56:00Z">
            <w:rPr>
              <w:ins w:id="1020" w:author="Sadaf Asrar" w:date="2017-02-28T09:26:00Z"/>
              <w:del w:id="1021" w:author="Nelson Foster" w:date="2017-03-03T21:23:00Z"/>
              <w:rFonts w:eastAsia="Times New Roman" w:cs="Times New Roman"/>
            </w:rPr>
          </w:rPrChange>
        </w:rPr>
        <w:pPrChange w:id="1022" w:author="uga" w:date="2017-03-04T14:01:00Z">
          <w:pPr/>
        </w:pPrChange>
      </w:pPr>
    </w:p>
    <w:p w14:paraId="47F9FD2D" w14:textId="3F1FEA85" w:rsidR="002913C9" w:rsidRPr="008D0F68" w:rsidDel="00B04F65" w:rsidRDefault="002913C9">
      <w:pPr>
        <w:spacing w:line="240" w:lineRule="auto"/>
        <w:ind w:left="1440"/>
        <w:rPr>
          <w:del w:id="1023" w:author="Nelson Foster" w:date="2017-03-04T14:29:00Z"/>
          <w:rFonts w:ascii="Calibri" w:eastAsia="Times New Roman" w:hAnsi="Calibri" w:cs="Calibri"/>
          <w:i w:val="0"/>
          <w:sz w:val="22"/>
          <w:szCs w:val="22"/>
          <w:rPrChange w:id="1024" w:author="uga" w:date="2017-03-04T13:56:00Z">
            <w:rPr>
              <w:del w:id="1025" w:author="Nelson Foster" w:date="2017-03-04T14:29:00Z"/>
              <w:rFonts w:eastAsia="Times New Roman" w:cs="Times New Roman"/>
              <w:i w:val="0"/>
              <w:sz w:val="24"/>
              <w:szCs w:val="24"/>
            </w:rPr>
          </w:rPrChange>
        </w:rPr>
        <w:pPrChange w:id="1026" w:author="uga" w:date="2017-03-04T14:01:00Z">
          <w:pPr/>
        </w:pPrChange>
      </w:pPr>
    </w:p>
    <w:p w14:paraId="6D2F51AC" w14:textId="4674D7B8" w:rsidR="0043728D" w:rsidRPr="008D0F68" w:rsidDel="00B04F65" w:rsidRDefault="0043728D">
      <w:pPr>
        <w:spacing w:line="240" w:lineRule="auto"/>
        <w:rPr>
          <w:del w:id="1027" w:author="Nelson Foster" w:date="2017-03-04T14:29:00Z"/>
          <w:rFonts w:ascii="Calibri" w:eastAsia="Times New Roman" w:hAnsi="Calibri" w:cs="Calibri"/>
          <w:i w:val="0"/>
          <w:sz w:val="22"/>
          <w:szCs w:val="22"/>
          <w:rPrChange w:id="1028" w:author="uga" w:date="2017-03-04T13:56:00Z">
            <w:rPr>
              <w:del w:id="1029" w:author="Nelson Foster" w:date="2017-03-04T14:29:00Z"/>
              <w:rFonts w:eastAsia="Times New Roman" w:cs="Times New Roman"/>
            </w:rPr>
          </w:rPrChange>
        </w:rPr>
        <w:pPrChange w:id="1030" w:author="uga" w:date="2017-03-04T14:01:00Z">
          <w:pPr/>
        </w:pPrChange>
      </w:pPr>
    </w:p>
    <w:p w14:paraId="4F169565" w14:textId="7467AC7D" w:rsidR="0043728D" w:rsidRPr="008D0F68" w:rsidDel="00B04F65" w:rsidRDefault="002913C9">
      <w:pPr>
        <w:pStyle w:val="ListParagraph"/>
        <w:numPr>
          <w:ilvl w:val="0"/>
          <w:numId w:val="3"/>
        </w:numPr>
        <w:spacing w:line="240" w:lineRule="auto"/>
        <w:rPr>
          <w:del w:id="1031" w:author="Nelson Foster" w:date="2017-03-04T14:29:00Z"/>
          <w:rFonts w:ascii="Calibri" w:eastAsia="Times New Roman" w:hAnsi="Calibri" w:cs="Calibri"/>
          <w:i w:val="0"/>
          <w:sz w:val="22"/>
          <w:szCs w:val="22"/>
          <w:rPrChange w:id="1032" w:author="uga" w:date="2017-03-04T13:56:00Z">
            <w:rPr>
              <w:del w:id="1033" w:author="Nelson Foster" w:date="2017-03-04T14:29:00Z"/>
              <w:rFonts w:eastAsia="Times New Roman" w:cs="Times New Roman"/>
            </w:rPr>
          </w:rPrChange>
        </w:rPr>
        <w:pPrChange w:id="1034" w:author="uga" w:date="2017-03-04T14:01:00Z">
          <w:pPr>
            <w:pStyle w:val="ListParagraph"/>
            <w:numPr>
              <w:numId w:val="3"/>
            </w:numPr>
            <w:ind w:left="1080" w:hanging="360"/>
          </w:pPr>
        </w:pPrChange>
      </w:pPr>
      <w:del w:id="1035" w:author="Nelson Foster" w:date="2017-03-04T14:29:00Z">
        <w:r w:rsidRPr="008D0F68" w:rsidDel="00B04F65">
          <w:rPr>
            <w:rFonts w:ascii="Calibri" w:eastAsia="Times New Roman" w:hAnsi="Calibri" w:cs="Calibri"/>
            <w:i w:val="0"/>
            <w:sz w:val="22"/>
            <w:szCs w:val="22"/>
            <w:rPrChange w:id="1036" w:author="uga" w:date="2017-03-04T13:56:00Z">
              <w:rPr>
                <w:rFonts w:eastAsia="Times New Roman" w:cs="Times New Roman"/>
              </w:rPr>
            </w:rPrChange>
          </w:rPr>
          <w:delText>Top ten causes of accidents</w:delText>
        </w:r>
      </w:del>
    </w:p>
    <w:p w14:paraId="059C5310" w14:textId="48512315" w:rsidR="002913C9" w:rsidRPr="008D0F68" w:rsidDel="00B04F65" w:rsidRDefault="002913C9">
      <w:pPr>
        <w:pStyle w:val="ListParagraph"/>
        <w:numPr>
          <w:ilvl w:val="0"/>
          <w:numId w:val="3"/>
        </w:numPr>
        <w:spacing w:line="240" w:lineRule="auto"/>
        <w:rPr>
          <w:del w:id="1037" w:author="Nelson Foster" w:date="2017-03-04T14:29:00Z"/>
          <w:rFonts w:ascii="Calibri" w:eastAsia="Times New Roman" w:hAnsi="Calibri" w:cs="Calibri"/>
          <w:i w:val="0"/>
          <w:sz w:val="22"/>
          <w:szCs w:val="22"/>
          <w:rPrChange w:id="1038" w:author="uga" w:date="2017-03-04T13:56:00Z">
            <w:rPr>
              <w:del w:id="1039" w:author="Nelson Foster" w:date="2017-03-04T14:29:00Z"/>
              <w:rFonts w:eastAsia="Times New Roman" w:cs="Times New Roman"/>
            </w:rPr>
          </w:rPrChange>
        </w:rPr>
        <w:pPrChange w:id="1040" w:author="uga" w:date="2017-03-04T14:01:00Z">
          <w:pPr>
            <w:pStyle w:val="ListParagraph"/>
            <w:numPr>
              <w:numId w:val="3"/>
            </w:numPr>
            <w:ind w:left="1080" w:hanging="360"/>
          </w:pPr>
        </w:pPrChange>
      </w:pPr>
      <w:del w:id="1041" w:author="Nelson Foster" w:date="2017-03-04T14:29:00Z">
        <w:r w:rsidRPr="008D0F68" w:rsidDel="00B04F65">
          <w:rPr>
            <w:rFonts w:ascii="Calibri" w:eastAsia="Times New Roman" w:hAnsi="Calibri" w:cs="Calibri"/>
            <w:i w:val="0"/>
            <w:sz w:val="22"/>
            <w:szCs w:val="22"/>
            <w:rPrChange w:id="1042" w:author="uga" w:date="2017-03-04T13:56:00Z">
              <w:rPr>
                <w:rFonts w:eastAsia="Times New Roman" w:cs="Times New Roman"/>
              </w:rPr>
            </w:rPrChange>
          </w:rPr>
          <w:delText>Accident frequency by time of day</w:delText>
        </w:r>
      </w:del>
    </w:p>
    <w:p w14:paraId="592B2D55" w14:textId="6BBBB737" w:rsidR="002913C9" w:rsidRPr="008D0F68" w:rsidDel="00B04F65" w:rsidRDefault="002913C9">
      <w:pPr>
        <w:pStyle w:val="ListParagraph"/>
        <w:numPr>
          <w:ilvl w:val="0"/>
          <w:numId w:val="3"/>
        </w:numPr>
        <w:spacing w:line="240" w:lineRule="auto"/>
        <w:rPr>
          <w:del w:id="1043" w:author="Nelson Foster" w:date="2017-03-04T14:29:00Z"/>
          <w:rFonts w:ascii="Calibri" w:eastAsia="Times New Roman" w:hAnsi="Calibri" w:cs="Calibri"/>
          <w:i w:val="0"/>
          <w:sz w:val="22"/>
          <w:szCs w:val="22"/>
          <w:rPrChange w:id="1044" w:author="uga" w:date="2017-03-04T13:56:00Z">
            <w:rPr>
              <w:del w:id="1045" w:author="Nelson Foster" w:date="2017-03-04T14:29:00Z"/>
              <w:rFonts w:eastAsia="Times New Roman" w:cs="Times New Roman"/>
            </w:rPr>
          </w:rPrChange>
        </w:rPr>
        <w:pPrChange w:id="1046" w:author="uga" w:date="2017-03-04T14:01:00Z">
          <w:pPr>
            <w:pStyle w:val="ListParagraph"/>
            <w:numPr>
              <w:numId w:val="3"/>
            </w:numPr>
            <w:ind w:left="1080" w:hanging="360"/>
          </w:pPr>
        </w:pPrChange>
      </w:pPr>
      <w:del w:id="1047" w:author="Nelson Foster" w:date="2017-03-04T14:29:00Z">
        <w:r w:rsidRPr="008D0F68" w:rsidDel="00B04F65">
          <w:rPr>
            <w:rFonts w:ascii="Calibri" w:eastAsia="Times New Roman" w:hAnsi="Calibri" w:cs="Calibri"/>
            <w:i w:val="0"/>
            <w:sz w:val="22"/>
            <w:szCs w:val="22"/>
            <w:rPrChange w:id="1048" w:author="uga" w:date="2017-03-04T13:56:00Z">
              <w:rPr>
                <w:rFonts w:eastAsia="Times New Roman" w:cs="Times New Roman"/>
              </w:rPr>
            </w:rPrChange>
          </w:rPr>
          <w:delText>Accident frequency by time of day per (Staten Island) neighborhood</w:delText>
        </w:r>
      </w:del>
    </w:p>
    <w:p w14:paraId="4CF75EC7" w14:textId="1B70A9FA" w:rsidR="002913C9" w:rsidRPr="008D0F68" w:rsidDel="00216E9B" w:rsidRDefault="002913C9">
      <w:pPr>
        <w:pStyle w:val="ListParagraph"/>
        <w:numPr>
          <w:ilvl w:val="0"/>
          <w:numId w:val="3"/>
        </w:numPr>
        <w:spacing w:line="240" w:lineRule="auto"/>
        <w:rPr>
          <w:del w:id="1049" w:author="Nelson Foster" w:date="2017-03-03T21:23:00Z"/>
          <w:rFonts w:ascii="Calibri" w:eastAsia="Times New Roman" w:hAnsi="Calibri" w:cs="Calibri"/>
          <w:i w:val="0"/>
          <w:sz w:val="22"/>
          <w:szCs w:val="22"/>
          <w:rPrChange w:id="1050" w:author="uga" w:date="2017-03-04T13:56:00Z">
            <w:rPr>
              <w:del w:id="1051" w:author="Nelson Foster" w:date="2017-03-03T21:23:00Z"/>
              <w:rFonts w:eastAsia="Times New Roman" w:cs="Times New Roman"/>
            </w:rPr>
          </w:rPrChange>
        </w:rPr>
        <w:pPrChange w:id="1052" w:author="uga" w:date="2017-03-04T14:01:00Z">
          <w:pPr>
            <w:pStyle w:val="ListParagraph"/>
            <w:numPr>
              <w:numId w:val="3"/>
            </w:numPr>
            <w:ind w:left="1080" w:hanging="360"/>
          </w:pPr>
        </w:pPrChange>
      </w:pPr>
      <w:del w:id="1053" w:author="Nelson Foster" w:date="2017-03-04T14:29:00Z">
        <w:r w:rsidRPr="008D0F68" w:rsidDel="00B04F65">
          <w:rPr>
            <w:rFonts w:ascii="Calibri" w:eastAsia="Times New Roman" w:hAnsi="Calibri" w:cs="Calibri"/>
            <w:i w:val="0"/>
            <w:sz w:val="22"/>
            <w:szCs w:val="22"/>
            <w:rPrChange w:id="1054" w:author="uga" w:date="2017-03-04T13:56:00Z">
              <w:rPr>
                <w:rFonts w:eastAsia="Times New Roman" w:cs="Times New Roman"/>
              </w:rPr>
            </w:rPrChange>
          </w:rPr>
          <w:delText>Traffic accidents per neighborhood</w:delText>
        </w:r>
      </w:del>
    </w:p>
    <w:p w14:paraId="506D67C6" w14:textId="4C358C00" w:rsidR="009465D8" w:rsidRPr="008D0F68" w:rsidDel="00B04F65" w:rsidRDefault="009465D8">
      <w:pPr>
        <w:pStyle w:val="ListParagraph"/>
        <w:numPr>
          <w:ilvl w:val="0"/>
          <w:numId w:val="3"/>
        </w:numPr>
        <w:spacing w:line="240" w:lineRule="auto"/>
        <w:rPr>
          <w:del w:id="1055" w:author="Nelson Foster" w:date="2017-03-04T14:29:00Z"/>
          <w:rFonts w:ascii="Calibri" w:eastAsia="Times New Roman" w:hAnsi="Calibri" w:cs="Calibri"/>
          <w:i w:val="0"/>
          <w:sz w:val="22"/>
          <w:szCs w:val="22"/>
          <w:rPrChange w:id="1056" w:author="uga" w:date="2017-03-04T13:56:00Z">
            <w:rPr>
              <w:del w:id="1057" w:author="Nelson Foster" w:date="2017-03-04T14:29:00Z"/>
              <w:rFonts w:eastAsia="Times New Roman" w:cs="Times New Roman"/>
            </w:rPr>
          </w:rPrChange>
        </w:rPr>
        <w:pPrChange w:id="1058" w:author="uga" w:date="2017-03-04T14:01:00Z">
          <w:pPr/>
        </w:pPrChange>
      </w:pPr>
    </w:p>
    <w:p w14:paraId="1032F92A" w14:textId="3D48ADF9" w:rsidR="009465D8" w:rsidRPr="008D0F68" w:rsidDel="00B04F65" w:rsidRDefault="009465D8">
      <w:pPr>
        <w:pStyle w:val="ListParagraph"/>
        <w:numPr>
          <w:ilvl w:val="0"/>
          <w:numId w:val="3"/>
        </w:numPr>
        <w:spacing w:line="240" w:lineRule="auto"/>
        <w:rPr>
          <w:del w:id="1059" w:author="Nelson Foster" w:date="2017-03-04T14:29:00Z"/>
          <w:rFonts w:ascii="Calibri" w:hAnsi="Calibri" w:cs="Calibri"/>
          <w:sz w:val="22"/>
          <w:szCs w:val="22"/>
          <w:rPrChange w:id="1060" w:author="uga" w:date="2017-03-04T13:56:00Z">
            <w:rPr>
              <w:del w:id="1061" w:author="Nelson Foster" w:date="2017-03-04T14:29:00Z"/>
              <w:rFonts w:eastAsia="Times New Roman" w:cs="Times New Roman"/>
            </w:rPr>
          </w:rPrChange>
        </w:rPr>
        <w:pPrChange w:id="1062" w:author="uga" w:date="2017-03-04T14:01:00Z">
          <w:pPr/>
        </w:pPrChange>
      </w:pPr>
    </w:p>
    <w:p w14:paraId="3DB1E96B" w14:textId="7B99A393" w:rsidR="00DE643D" w:rsidRPr="008D0F68" w:rsidDel="003B2941" w:rsidRDefault="002913C9">
      <w:pPr>
        <w:spacing w:line="240" w:lineRule="auto"/>
        <w:ind w:left="1440"/>
        <w:rPr>
          <w:del w:id="1063" w:author="Nelson Foster" w:date="2017-03-02T20:08:00Z"/>
          <w:rFonts w:ascii="Calibri" w:hAnsi="Calibri" w:cs="Calibri"/>
          <w:i w:val="0"/>
          <w:sz w:val="22"/>
          <w:szCs w:val="22"/>
          <w:rPrChange w:id="1064" w:author="uga" w:date="2017-03-04T13:56:00Z">
            <w:rPr>
              <w:del w:id="1065" w:author="Nelson Foster" w:date="2017-03-02T20:08:00Z"/>
            </w:rPr>
          </w:rPrChange>
        </w:rPr>
        <w:pPrChange w:id="1066" w:author="uga" w:date="2017-03-04T14:01:00Z">
          <w:pPr/>
        </w:pPrChange>
      </w:pPr>
      <w:del w:id="1067" w:author="Nelson Foster" w:date="2017-03-02T20:08:00Z">
        <w:r w:rsidRPr="008D0F68" w:rsidDel="003B2941">
          <w:rPr>
            <w:rFonts w:ascii="Calibri" w:hAnsi="Calibri" w:cs="Calibri"/>
            <w:i w:val="0"/>
            <w:sz w:val="22"/>
            <w:szCs w:val="22"/>
            <w:rPrChange w:id="1068" w:author="uga" w:date="2017-03-04T13:56:00Z">
              <w:rPr/>
            </w:rPrChange>
          </w:rPr>
          <w:delText xml:space="preserve">Pratt Institute, (2015). Visualizing Traffic Accidents on Staten Island. Retrieved from:  </w:delText>
        </w:r>
        <w:r w:rsidR="00F26118" w:rsidRPr="008D0F68" w:rsidDel="003B2941">
          <w:rPr>
            <w:rFonts w:ascii="Calibri" w:hAnsi="Calibri" w:cs="Calibri"/>
            <w:i w:val="0"/>
            <w:sz w:val="22"/>
            <w:szCs w:val="22"/>
            <w:rPrChange w:id="1069" w:author="uga" w:date="2017-03-04T13:56:00Z">
              <w:rPr>
                <w:rStyle w:val="Hyperlink"/>
              </w:rPr>
            </w:rPrChange>
          </w:rPr>
          <w:fldChar w:fldCharType="begin"/>
        </w:r>
        <w:r w:rsidR="00F26118" w:rsidRPr="008D0F68" w:rsidDel="003B2941">
          <w:rPr>
            <w:rFonts w:ascii="Calibri" w:hAnsi="Calibri" w:cs="Calibri"/>
            <w:i w:val="0"/>
            <w:sz w:val="22"/>
            <w:szCs w:val="22"/>
            <w:rPrChange w:id="1070" w:author="uga" w:date="2017-03-04T13:56:00Z">
              <w:rPr/>
            </w:rPrChange>
          </w:rPr>
          <w:delInstrText xml:space="preserve"> HYPERLINK "http://research.prattsils.org/blog/coursework/information-visualization/visualizing-traffic-accidents-on-staten-island/" </w:delInstrText>
        </w:r>
        <w:r w:rsidR="00F26118" w:rsidRPr="008D0F68" w:rsidDel="003B2941">
          <w:rPr>
            <w:rFonts w:ascii="Calibri" w:hAnsi="Calibri" w:cs="Calibri"/>
            <w:i w:val="0"/>
            <w:sz w:val="22"/>
            <w:szCs w:val="22"/>
            <w:rPrChange w:id="1071" w:author="uga" w:date="2017-03-04T13:56:00Z">
              <w:rPr>
                <w:rStyle w:val="Hyperlink"/>
              </w:rPr>
            </w:rPrChange>
          </w:rPr>
          <w:fldChar w:fldCharType="separate"/>
        </w:r>
        <w:r w:rsidR="009465D8" w:rsidRPr="008D0F68" w:rsidDel="003B2941">
          <w:rPr>
            <w:rStyle w:val="Hyperlink"/>
            <w:rFonts w:ascii="Calibri" w:hAnsi="Calibri" w:cs="Calibri"/>
            <w:i w:val="0"/>
            <w:sz w:val="22"/>
            <w:szCs w:val="22"/>
            <w:rPrChange w:id="1072" w:author="uga" w:date="2017-03-04T13:56:00Z">
              <w:rPr>
                <w:rStyle w:val="Hyperlink"/>
              </w:rPr>
            </w:rPrChange>
          </w:rPr>
          <w:delText>http://research.prattsils.org/blog/coursework/information-visualization/visualizing-traffic-accidents-on-staten-island/</w:delText>
        </w:r>
        <w:r w:rsidR="00F26118" w:rsidRPr="008D0F68" w:rsidDel="003B2941">
          <w:rPr>
            <w:rStyle w:val="Hyperlink"/>
            <w:rFonts w:ascii="Calibri" w:hAnsi="Calibri" w:cs="Calibri"/>
            <w:i w:val="0"/>
            <w:sz w:val="22"/>
            <w:szCs w:val="22"/>
            <w:rPrChange w:id="1073" w:author="uga" w:date="2017-03-04T13:56:00Z">
              <w:rPr>
                <w:rStyle w:val="Hyperlink"/>
              </w:rPr>
            </w:rPrChange>
          </w:rPr>
          <w:fldChar w:fldCharType="end"/>
        </w:r>
      </w:del>
    </w:p>
    <w:p w14:paraId="4B284201" w14:textId="77777777" w:rsidR="009465D8" w:rsidRPr="008D0F68" w:rsidDel="00886849" w:rsidRDefault="009465D8">
      <w:pPr>
        <w:spacing w:line="240" w:lineRule="auto"/>
        <w:rPr>
          <w:del w:id="1074" w:author="Sadaf Asrar" w:date="2017-02-28T09:26:00Z"/>
          <w:rFonts w:ascii="Calibri" w:hAnsi="Calibri" w:cs="Calibri"/>
          <w:i w:val="0"/>
          <w:sz w:val="22"/>
          <w:szCs w:val="22"/>
          <w:rPrChange w:id="1075" w:author="uga" w:date="2017-03-04T13:56:00Z">
            <w:rPr>
              <w:del w:id="1076" w:author="Sadaf Asrar" w:date="2017-02-28T09:26:00Z"/>
            </w:rPr>
          </w:rPrChange>
        </w:rPr>
        <w:pPrChange w:id="1077" w:author="uga" w:date="2017-03-04T14:01:00Z">
          <w:pPr/>
        </w:pPrChange>
      </w:pPr>
    </w:p>
    <w:p w14:paraId="722DDD10" w14:textId="77777777" w:rsidR="009465D8" w:rsidRPr="008D0F68" w:rsidDel="00216E9B" w:rsidRDefault="009465D8">
      <w:pPr>
        <w:spacing w:line="240" w:lineRule="auto"/>
        <w:rPr>
          <w:del w:id="1078" w:author="Nelson Foster" w:date="2017-03-03T21:23:00Z"/>
          <w:rFonts w:ascii="Calibri" w:hAnsi="Calibri" w:cs="Calibri"/>
          <w:i w:val="0"/>
          <w:sz w:val="22"/>
          <w:szCs w:val="22"/>
          <w:rPrChange w:id="1079" w:author="uga" w:date="2017-03-04T13:56:00Z">
            <w:rPr>
              <w:del w:id="1080" w:author="Nelson Foster" w:date="2017-03-03T21:23:00Z"/>
            </w:rPr>
          </w:rPrChange>
        </w:rPr>
        <w:pPrChange w:id="1081" w:author="uga" w:date="2017-03-04T14:01:00Z">
          <w:pPr/>
        </w:pPrChange>
      </w:pPr>
    </w:p>
    <w:p w14:paraId="6486A0ED" w14:textId="4B917AD9" w:rsidR="009465D8" w:rsidRPr="008D0F68" w:rsidRDefault="00CA68FC">
      <w:pPr>
        <w:spacing w:line="240" w:lineRule="auto"/>
        <w:rPr>
          <w:rStyle w:val="Hyperlink"/>
          <w:rFonts w:ascii="Calibri" w:hAnsi="Calibri" w:cs="Calibri"/>
          <w:i w:val="0"/>
          <w:sz w:val="22"/>
          <w:szCs w:val="22"/>
          <w:rPrChange w:id="1082" w:author="uga" w:date="2017-03-04T13:56:00Z">
            <w:rPr>
              <w:rStyle w:val="Hyperlink"/>
            </w:rPr>
          </w:rPrChange>
        </w:rPr>
        <w:pPrChange w:id="1083" w:author="uga" w:date="2017-03-04T14:01:00Z">
          <w:pPr/>
        </w:pPrChange>
      </w:pPr>
      <w:r w:rsidRPr="008D0F68">
        <w:rPr>
          <w:rFonts w:ascii="Calibri" w:hAnsi="Calibri" w:cs="Calibri"/>
          <w:i w:val="0"/>
          <w:sz w:val="22"/>
          <w:szCs w:val="22"/>
          <w:rPrChange w:id="1084" w:author="uga" w:date="2017-03-04T13:56:00Z">
            <w:rPr/>
          </w:rPrChange>
        </w:rPr>
        <w:fldChar w:fldCharType="begin"/>
      </w:r>
      <w:r w:rsidRPr="008D0F68">
        <w:rPr>
          <w:rFonts w:ascii="Calibri" w:hAnsi="Calibri" w:cs="Calibri"/>
          <w:i w:val="0"/>
          <w:sz w:val="22"/>
          <w:szCs w:val="22"/>
          <w:rPrChange w:id="1085" w:author="uga" w:date="2017-03-04T13:56:00Z">
            <w:rPr/>
          </w:rPrChange>
        </w:rPr>
        <w:instrText xml:space="preserve"> HYPERLINK "http://www.residentmar.io/2016/03/19/nyc-motor-vehicle-collisions.html" </w:instrText>
      </w:r>
      <w:r w:rsidRPr="008D0F68">
        <w:rPr>
          <w:rFonts w:ascii="Calibri" w:hAnsi="Calibri" w:cs="Calibri"/>
          <w:i w:val="0"/>
          <w:sz w:val="22"/>
          <w:szCs w:val="22"/>
          <w:rPrChange w:id="1086" w:author="uga" w:date="2017-03-04T13:56:00Z">
            <w:rPr/>
          </w:rPrChange>
        </w:rPr>
        <w:fldChar w:fldCharType="separate"/>
      </w:r>
      <w:r w:rsidR="009465D8" w:rsidRPr="008D0F68">
        <w:rPr>
          <w:rStyle w:val="Hyperlink"/>
          <w:rFonts w:ascii="Calibri" w:hAnsi="Calibri" w:cs="Calibri"/>
          <w:i w:val="0"/>
          <w:sz w:val="22"/>
          <w:szCs w:val="22"/>
          <w:rPrChange w:id="1087" w:author="uga" w:date="2017-03-04T13:56:00Z">
            <w:rPr>
              <w:rStyle w:val="Hyperlink"/>
            </w:rPr>
          </w:rPrChange>
        </w:rPr>
        <w:t>NYC Fatal Motor Vehicle Collisions hotspots</w:t>
      </w:r>
    </w:p>
    <w:p w14:paraId="5D4740F7" w14:textId="40E8E9C4" w:rsidR="00CA68FC" w:rsidRPr="008D0F68" w:rsidDel="00216E9B" w:rsidRDefault="00CA68FC">
      <w:pPr>
        <w:spacing w:line="240" w:lineRule="auto"/>
        <w:rPr>
          <w:del w:id="1088" w:author="Nelson Foster" w:date="2017-03-03T21:23:00Z"/>
          <w:rFonts w:ascii="Calibri" w:hAnsi="Calibri" w:cs="Calibri"/>
          <w:i w:val="0"/>
          <w:sz w:val="22"/>
          <w:szCs w:val="22"/>
          <w:rPrChange w:id="1089" w:author="uga" w:date="2017-03-04T13:56:00Z">
            <w:rPr>
              <w:del w:id="1090" w:author="Nelson Foster" w:date="2017-03-03T21:23:00Z"/>
            </w:rPr>
          </w:rPrChange>
        </w:rPr>
        <w:pPrChange w:id="1091" w:author="uga" w:date="2017-03-04T14:01:00Z">
          <w:pPr/>
        </w:pPrChange>
      </w:pPr>
      <w:r w:rsidRPr="008D0F68">
        <w:rPr>
          <w:rFonts w:ascii="Calibri" w:hAnsi="Calibri" w:cs="Calibri"/>
          <w:i w:val="0"/>
          <w:sz w:val="22"/>
          <w:szCs w:val="22"/>
          <w:rPrChange w:id="1092" w:author="uga" w:date="2017-03-04T13:56:00Z">
            <w:rPr/>
          </w:rPrChange>
        </w:rPr>
        <w:fldChar w:fldCharType="end"/>
      </w:r>
    </w:p>
    <w:p w14:paraId="11943147" w14:textId="3E6089FC" w:rsidR="00CA68FC" w:rsidRDefault="00CA68FC">
      <w:pPr>
        <w:spacing w:line="240" w:lineRule="auto"/>
        <w:rPr>
          <w:ins w:id="1093" w:author="Nelson Foster" w:date="2017-03-04T14:29:00Z"/>
          <w:rFonts w:ascii="Calibri" w:hAnsi="Calibri" w:cs="Calibri"/>
          <w:i w:val="0"/>
          <w:sz w:val="22"/>
          <w:szCs w:val="22"/>
        </w:rPr>
        <w:pPrChange w:id="1094" w:author="uga" w:date="2017-03-04T14:01:00Z">
          <w:pPr/>
        </w:pPrChange>
      </w:pPr>
      <w:r w:rsidRPr="008D0F68">
        <w:rPr>
          <w:rFonts w:ascii="Calibri" w:hAnsi="Calibri" w:cs="Calibri"/>
          <w:i w:val="0"/>
          <w:sz w:val="22"/>
          <w:szCs w:val="22"/>
          <w:rPrChange w:id="1095" w:author="uga" w:date="2017-03-04T13:56:00Z">
            <w:rPr/>
          </w:rPrChange>
        </w:rPr>
        <w:t xml:space="preserve">Bilogur (2016) utilized the NYPD Collisions dataset to develop a Tableau Visualization highlighting the “inherently dangerous” intersections for motor vehicle collisions within New York City. </w:t>
      </w:r>
    </w:p>
    <w:p w14:paraId="0041EE7C" w14:textId="77777777" w:rsidR="00B04F65" w:rsidRPr="0089783B" w:rsidRDefault="00B04F65" w:rsidP="00B04F65">
      <w:pPr>
        <w:spacing w:line="240" w:lineRule="auto"/>
        <w:rPr>
          <w:ins w:id="1096" w:author="Nelson Foster" w:date="2017-03-04T14:29:00Z"/>
          <w:rStyle w:val="Hyperlink"/>
          <w:rFonts w:ascii="Calibri" w:eastAsia="Times New Roman" w:hAnsi="Calibri" w:cs="Calibri"/>
          <w:i w:val="0"/>
          <w:sz w:val="22"/>
          <w:szCs w:val="22"/>
        </w:rPr>
      </w:pPr>
      <w:ins w:id="1097" w:author="Nelson Foster" w:date="2017-03-04T14:29:00Z">
        <w:r w:rsidRPr="0089783B">
          <w:rPr>
            <w:rFonts w:ascii="Calibri" w:eastAsia="Times New Roman" w:hAnsi="Calibri" w:cs="Calibri"/>
            <w:i w:val="0"/>
            <w:sz w:val="22"/>
            <w:szCs w:val="22"/>
          </w:rPr>
          <w:fldChar w:fldCharType="begin"/>
        </w:r>
        <w:r w:rsidRPr="0089783B">
          <w:rPr>
            <w:rFonts w:ascii="Calibri" w:eastAsia="Times New Roman" w:hAnsi="Calibri" w:cs="Calibri"/>
            <w:i w:val="0"/>
            <w:sz w:val="22"/>
            <w:szCs w:val="22"/>
          </w:rPr>
          <w:instrText xml:space="preserve"> HYPERLINK "http://research.prattsils.org/blog/coursework/information-visualization/visualizing-traffic-accidents-on-staten-island/" </w:instrText>
        </w:r>
        <w:r w:rsidRPr="0089783B">
          <w:rPr>
            <w:rFonts w:ascii="Calibri" w:eastAsia="Times New Roman" w:hAnsi="Calibri" w:cs="Calibri"/>
            <w:i w:val="0"/>
            <w:sz w:val="22"/>
            <w:szCs w:val="22"/>
          </w:rPr>
          <w:fldChar w:fldCharType="separate"/>
        </w:r>
        <w:r w:rsidRPr="0089783B">
          <w:rPr>
            <w:rStyle w:val="Hyperlink"/>
            <w:rFonts w:ascii="Calibri" w:eastAsia="Times New Roman" w:hAnsi="Calibri" w:cs="Calibri"/>
            <w:i w:val="0"/>
            <w:sz w:val="22"/>
            <w:szCs w:val="22"/>
          </w:rPr>
          <w:t>Visualizing Traffic Accidents on Staten Island</w:t>
        </w:r>
      </w:ins>
    </w:p>
    <w:p w14:paraId="7C66C005" w14:textId="77777777" w:rsidR="00B04F65" w:rsidRPr="0089783B" w:rsidRDefault="00B04F65" w:rsidP="00B04F65">
      <w:pPr>
        <w:spacing w:line="240" w:lineRule="auto"/>
        <w:rPr>
          <w:ins w:id="1098" w:author="Nelson Foster" w:date="2017-03-04T14:29:00Z"/>
          <w:rFonts w:ascii="Calibri" w:eastAsia="Times New Roman" w:hAnsi="Calibri" w:cs="Calibri"/>
          <w:i w:val="0"/>
          <w:sz w:val="22"/>
          <w:szCs w:val="22"/>
        </w:rPr>
      </w:pPr>
      <w:ins w:id="1099" w:author="Nelson Foster" w:date="2017-03-04T14:29:00Z">
        <w:r w:rsidRPr="0089783B">
          <w:rPr>
            <w:rFonts w:ascii="Calibri" w:eastAsia="Times New Roman" w:hAnsi="Calibri" w:cs="Calibri"/>
            <w:i w:val="0"/>
            <w:sz w:val="22"/>
            <w:szCs w:val="22"/>
          </w:rPr>
          <w:fldChar w:fldCharType="end"/>
        </w:r>
        <w:r w:rsidRPr="0089783B">
          <w:rPr>
            <w:rFonts w:ascii="Calibri" w:eastAsia="Times New Roman" w:hAnsi="Calibri" w:cs="Calibri"/>
            <w:i w:val="0"/>
            <w:sz w:val="22"/>
            <w:szCs w:val="22"/>
          </w:rPr>
          <w:t xml:space="preserve">Using the NYPD Collision dataset, Pratt Institute School of Information developed several dashboards evaluating the following factors relating to collisions on Staten Island: </w:t>
        </w:r>
      </w:ins>
    </w:p>
    <w:p w14:paraId="0CE169C5" w14:textId="77777777" w:rsidR="00B04F65" w:rsidRPr="0089783B" w:rsidRDefault="00B04F65" w:rsidP="00B04F65">
      <w:pPr>
        <w:pStyle w:val="ListParagraph"/>
        <w:numPr>
          <w:ilvl w:val="0"/>
          <w:numId w:val="3"/>
        </w:numPr>
        <w:spacing w:line="240" w:lineRule="auto"/>
        <w:rPr>
          <w:ins w:id="1100" w:author="Nelson Foster" w:date="2017-03-04T14:29:00Z"/>
          <w:rFonts w:ascii="Calibri" w:eastAsia="Times New Roman" w:hAnsi="Calibri" w:cs="Calibri"/>
          <w:i w:val="0"/>
          <w:sz w:val="22"/>
          <w:szCs w:val="22"/>
        </w:rPr>
      </w:pPr>
      <w:ins w:id="1101" w:author="Nelson Foster" w:date="2017-03-04T14:29:00Z">
        <w:r w:rsidRPr="0089783B">
          <w:rPr>
            <w:rFonts w:ascii="Calibri" w:eastAsia="Times New Roman" w:hAnsi="Calibri" w:cs="Calibri"/>
            <w:i w:val="0"/>
            <w:sz w:val="22"/>
            <w:szCs w:val="22"/>
          </w:rPr>
          <w:t>Top ten causes of accidents</w:t>
        </w:r>
      </w:ins>
    </w:p>
    <w:p w14:paraId="3EA36649" w14:textId="77777777" w:rsidR="00B04F65" w:rsidRPr="0089783B" w:rsidRDefault="00B04F65" w:rsidP="00B04F65">
      <w:pPr>
        <w:pStyle w:val="ListParagraph"/>
        <w:numPr>
          <w:ilvl w:val="0"/>
          <w:numId w:val="3"/>
        </w:numPr>
        <w:spacing w:line="240" w:lineRule="auto"/>
        <w:rPr>
          <w:ins w:id="1102" w:author="Nelson Foster" w:date="2017-03-04T14:29:00Z"/>
          <w:rFonts w:ascii="Calibri" w:eastAsia="Times New Roman" w:hAnsi="Calibri" w:cs="Calibri"/>
          <w:i w:val="0"/>
          <w:sz w:val="22"/>
          <w:szCs w:val="22"/>
        </w:rPr>
      </w:pPr>
      <w:ins w:id="1103" w:author="Nelson Foster" w:date="2017-03-04T14:29:00Z">
        <w:r w:rsidRPr="0089783B">
          <w:rPr>
            <w:rFonts w:ascii="Calibri" w:eastAsia="Times New Roman" w:hAnsi="Calibri" w:cs="Calibri"/>
            <w:i w:val="0"/>
            <w:sz w:val="22"/>
            <w:szCs w:val="22"/>
          </w:rPr>
          <w:t>Accident frequency by time of day</w:t>
        </w:r>
      </w:ins>
    </w:p>
    <w:p w14:paraId="1D97CF72" w14:textId="77777777" w:rsidR="00B04F65" w:rsidRPr="0089783B" w:rsidRDefault="00B04F65" w:rsidP="00B04F65">
      <w:pPr>
        <w:pStyle w:val="ListParagraph"/>
        <w:numPr>
          <w:ilvl w:val="0"/>
          <w:numId w:val="3"/>
        </w:numPr>
        <w:spacing w:line="240" w:lineRule="auto"/>
        <w:rPr>
          <w:ins w:id="1104" w:author="Nelson Foster" w:date="2017-03-04T14:29:00Z"/>
          <w:rFonts w:ascii="Calibri" w:eastAsia="Times New Roman" w:hAnsi="Calibri" w:cs="Calibri"/>
          <w:i w:val="0"/>
          <w:sz w:val="22"/>
          <w:szCs w:val="22"/>
        </w:rPr>
      </w:pPr>
      <w:ins w:id="1105" w:author="Nelson Foster" w:date="2017-03-04T14:29:00Z">
        <w:r w:rsidRPr="0089783B">
          <w:rPr>
            <w:rFonts w:ascii="Calibri" w:eastAsia="Times New Roman" w:hAnsi="Calibri" w:cs="Calibri"/>
            <w:i w:val="0"/>
            <w:sz w:val="22"/>
            <w:szCs w:val="22"/>
          </w:rPr>
          <w:t>Accident frequency by time of day per (Staten Island) neighborhood</w:t>
        </w:r>
      </w:ins>
    </w:p>
    <w:p w14:paraId="63FE027B" w14:textId="77777777" w:rsidR="00B04F65" w:rsidRPr="0089783B" w:rsidRDefault="00B04F65" w:rsidP="00B04F65">
      <w:pPr>
        <w:pStyle w:val="ListParagraph"/>
        <w:numPr>
          <w:ilvl w:val="0"/>
          <w:numId w:val="3"/>
        </w:numPr>
        <w:spacing w:line="240" w:lineRule="auto"/>
        <w:rPr>
          <w:ins w:id="1106" w:author="Nelson Foster" w:date="2017-03-04T14:29:00Z"/>
          <w:rFonts w:ascii="Calibri" w:hAnsi="Calibri" w:cs="Calibri"/>
          <w:sz w:val="22"/>
          <w:szCs w:val="22"/>
        </w:rPr>
      </w:pPr>
      <w:ins w:id="1107" w:author="Nelson Foster" w:date="2017-03-04T14:29:00Z">
        <w:r w:rsidRPr="0089783B">
          <w:rPr>
            <w:rFonts w:ascii="Calibri" w:eastAsia="Times New Roman" w:hAnsi="Calibri" w:cs="Calibri"/>
            <w:i w:val="0"/>
            <w:sz w:val="22"/>
            <w:szCs w:val="22"/>
          </w:rPr>
          <w:t>Traffic accidents per neighborhood</w:t>
        </w:r>
      </w:ins>
    </w:p>
    <w:p w14:paraId="2846F85C" w14:textId="77777777" w:rsidR="00B04F65" w:rsidRPr="008D0F68" w:rsidRDefault="00B04F65">
      <w:pPr>
        <w:spacing w:line="240" w:lineRule="auto"/>
        <w:rPr>
          <w:rFonts w:ascii="Calibri" w:hAnsi="Calibri" w:cs="Calibri"/>
          <w:i w:val="0"/>
          <w:sz w:val="22"/>
          <w:szCs w:val="22"/>
          <w:rPrChange w:id="1108" w:author="uga" w:date="2017-03-04T13:56:00Z">
            <w:rPr/>
          </w:rPrChange>
        </w:rPr>
        <w:pPrChange w:id="1109" w:author="uga" w:date="2017-03-04T14:01:00Z">
          <w:pPr/>
        </w:pPrChange>
      </w:pPr>
    </w:p>
    <w:p w14:paraId="79545332" w14:textId="77777777" w:rsidR="004645F7" w:rsidDel="00B04F65" w:rsidRDefault="004645F7">
      <w:pPr>
        <w:spacing w:line="240" w:lineRule="auto"/>
        <w:rPr>
          <w:ins w:id="1110" w:author="uga" w:date="2017-03-04T14:02:00Z"/>
          <w:del w:id="1111" w:author="Nelson Foster" w:date="2017-03-04T14:29:00Z"/>
          <w:rFonts w:ascii="Calibri" w:hAnsi="Calibri" w:cs="Calibri"/>
          <w:b/>
          <w:sz w:val="22"/>
          <w:szCs w:val="22"/>
        </w:rPr>
        <w:pPrChange w:id="1112" w:author="uga" w:date="2017-03-04T14:01:00Z">
          <w:pPr/>
        </w:pPrChange>
      </w:pPr>
    </w:p>
    <w:p w14:paraId="63E6C374" w14:textId="3AAC26AB" w:rsidR="00CA68FC" w:rsidRPr="008D0F68" w:rsidDel="00EB36CD" w:rsidRDefault="00EB36CD">
      <w:pPr>
        <w:spacing w:line="240" w:lineRule="auto"/>
        <w:ind w:left="1440"/>
        <w:rPr>
          <w:del w:id="1113" w:author="Nelson Foster" w:date="2017-03-02T20:09:00Z"/>
          <w:rFonts w:ascii="Calibri" w:hAnsi="Calibri" w:cs="Calibri"/>
          <w:b/>
          <w:sz w:val="22"/>
          <w:szCs w:val="22"/>
          <w:rPrChange w:id="1114" w:author="uga" w:date="2017-03-04T13:56:00Z">
            <w:rPr>
              <w:del w:id="1115" w:author="Nelson Foster" w:date="2017-03-02T20:09:00Z"/>
              <w:i w:val="0"/>
              <w:sz w:val="24"/>
              <w:szCs w:val="24"/>
            </w:rPr>
          </w:rPrChange>
        </w:rPr>
        <w:pPrChange w:id="1116" w:author="uga" w:date="2017-03-04T14:01:00Z">
          <w:pPr/>
        </w:pPrChange>
      </w:pPr>
      <w:ins w:id="1117" w:author="Nelson Foster" w:date="2017-03-03T21:28:00Z">
        <w:r w:rsidRPr="008D0F68">
          <w:rPr>
            <w:rFonts w:ascii="Calibri" w:hAnsi="Calibri" w:cs="Calibri"/>
            <w:b/>
            <w:sz w:val="22"/>
            <w:szCs w:val="22"/>
            <w:rPrChange w:id="1118" w:author="uga" w:date="2017-03-04T13:56:00Z">
              <w:rPr>
                <w:b/>
                <w:sz w:val="24"/>
                <w:szCs w:val="24"/>
              </w:rPr>
            </w:rPrChange>
          </w:rPr>
          <w:t xml:space="preserve">Refining the Research Question </w:t>
        </w:r>
      </w:ins>
    </w:p>
    <w:p w14:paraId="124AAC90" w14:textId="77777777" w:rsidR="00EB36CD" w:rsidRPr="008D0F68" w:rsidRDefault="00EB36CD">
      <w:pPr>
        <w:spacing w:line="240" w:lineRule="auto"/>
        <w:rPr>
          <w:ins w:id="1119" w:author="Nelson Foster" w:date="2017-03-03T21:25:00Z"/>
          <w:rFonts w:ascii="Calibri" w:hAnsi="Calibri" w:cs="Calibri"/>
          <w:i w:val="0"/>
          <w:sz w:val="22"/>
          <w:szCs w:val="22"/>
          <w:rPrChange w:id="1120" w:author="uga" w:date="2017-03-04T13:56:00Z">
            <w:rPr>
              <w:ins w:id="1121" w:author="Nelson Foster" w:date="2017-03-03T21:25:00Z"/>
            </w:rPr>
          </w:rPrChange>
        </w:rPr>
        <w:pPrChange w:id="1122" w:author="uga" w:date="2017-03-04T14:01:00Z">
          <w:pPr/>
        </w:pPrChange>
      </w:pPr>
    </w:p>
    <w:p w14:paraId="7D3339B2" w14:textId="75E2A19A" w:rsidR="00CA68FC" w:rsidRPr="008D0F68" w:rsidDel="003B2941" w:rsidRDefault="00CA68FC">
      <w:pPr>
        <w:spacing w:line="240" w:lineRule="auto"/>
        <w:ind w:left="2880"/>
        <w:rPr>
          <w:del w:id="1123" w:author="Nelson Foster" w:date="2017-03-02T20:09:00Z"/>
          <w:rFonts w:ascii="Calibri" w:hAnsi="Calibri" w:cs="Calibri"/>
          <w:i w:val="0"/>
          <w:sz w:val="22"/>
          <w:szCs w:val="22"/>
          <w:rPrChange w:id="1124" w:author="uga" w:date="2017-03-04T13:56:00Z">
            <w:rPr>
              <w:del w:id="1125" w:author="Nelson Foster" w:date="2017-03-02T20:09:00Z"/>
              <w:i w:val="0"/>
            </w:rPr>
          </w:rPrChange>
        </w:rPr>
        <w:pPrChange w:id="1126" w:author="uga" w:date="2017-03-04T14:01:00Z">
          <w:pPr/>
        </w:pPrChange>
      </w:pPr>
      <w:del w:id="1127" w:author="Nelson Foster" w:date="2017-03-02T20:09:00Z">
        <w:r w:rsidRPr="008D0F68" w:rsidDel="003B2941">
          <w:rPr>
            <w:rFonts w:ascii="Calibri" w:hAnsi="Calibri" w:cs="Calibri"/>
            <w:i w:val="0"/>
            <w:sz w:val="22"/>
            <w:szCs w:val="22"/>
            <w:rPrChange w:id="1128" w:author="uga" w:date="2017-03-04T13:56:00Z">
              <w:rPr/>
            </w:rPrChange>
          </w:rPr>
          <w:delText xml:space="preserve">Bilogur, Aleksey (2016). NYC Fatal Motor Vehicle Collisions Hotspots. Retrieved from </w:delText>
        </w:r>
      </w:del>
    </w:p>
    <w:p w14:paraId="1BD89684" w14:textId="125E7979" w:rsidR="009465D8" w:rsidRPr="008D0F68" w:rsidDel="003B2941" w:rsidRDefault="009465D8">
      <w:pPr>
        <w:spacing w:line="240" w:lineRule="auto"/>
        <w:ind w:left="2880"/>
        <w:rPr>
          <w:del w:id="1129" w:author="Nelson Foster" w:date="2017-03-02T20:09:00Z"/>
          <w:rFonts w:ascii="Calibri" w:hAnsi="Calibri" w:cs="Calibri"/>
          <w:i w:val="0"/>
          <w:sz w:val="22"/>
          <w:szCs w:val="22"/>
          <w:rPrChange w:id="1130" w:author="uga" w:date="2017-03-04T13:56:00Z">
            <w:rPr>
              <w:del w:id="1131" w:author="Nelson Foster" w:date="2017-03-02T20:09:00Z"/>
            </w:rPr>
          </w:rPrChange>
        </w:rPr>
        <w:pPrChange w:id="1132" w:author="uga" w:date="2017-03-04T14:01:00Z">
          <w:pPr/>
        </w:pPrChange>
      </w:pPr>
    </w:p>
    <w:p w14:paraId="0B0563F6" w14:textId="0A846C2F" w:rsidR="009465D8" w:rsidRPr="008D0F68" w:rsidDel="003B2941" w:rsidRDefault="00F26118">
      <w:pPr>
        <w:spacing w:line="240" w:lineRule="auto"/>
        <w:ind w:left="1440"/>
        <w:rPr>
          <w:del w:id="1133" w:author="Nelson Foster" w:date="2017-03-02T20:09:00Z"/>
          <w:rFonts w:ascii="Calibri" w:hAnsi="Calibri" w:cs="Calibri"/>
          <w:i w:val="0"/>
          <w:sz w:val="22"/>
          <w:szCs w:val="22"/>
          <w:rPrChange w:id="1134" w:author="uga" w:date="2017-03-04T13:56:00Z">
            <w:rPr>
              <w:del w:id="1135" w:author="Nelson Foster" w:date="2017-03-02T20:09:00Z"/>
            </w:rPr>
          </w:rPrChange>
        </w:rPr>
        <w:pPrChange w:id="1136" w:author="uga" w:date="2017-03-04T14:01:00Z">
          <w:pPr/>
        </w:pPrChange>
      </w:pPr>
      <w:del w:id="1137" w:author="Nelson Foster" w:date="2017-03-02T20:09:00Z">
        <w:r w:rsidRPr="008D0F68" w:rsidDel="003B2941">
          <w:rPr>
            <w:rFonts w:ascii="Calibri" w:hAnsi="Calibri" w:cs="Calibri"/>
            <w:i w:val="0"/>
            <w:sz w:val="22"/>
            <w:szCs w:val="22"/>
            <w:rPrChange w:id="1138" w:author="uga" w:date="2017-03-04T13:56:00Z">
              <w:rPr>
                <w:rStyle w:val="Hyperlink"/>
              </w:rPr>
            </w:rPrChange>
          </w:rPr>
          <w:fldChar w:fldCharType="begin"/>
        </w:r>
        <w:r w:rsidRPr="008D0F68" w:rsidDel="003B2941">
          <w:rPr>
            <w:rFonts w:ascii="Calibri" w:hAnsi="Calibri" w:cs="Calibri"/>
            <w:i w:val="0"/>
            <w:sz w:val="22"/>
            <w:szCs w:val="22"/>
            <w:rPrChange w:id="1139" w:author="uga" w:date="2017-03-04T13:56:00Z">
              <w:rPr/>
            </w:rPrChange>
          </w:rPr>
          <w:delInstrText xml:space="preserve"> HYPERLINK "http://www.residentmar.io/2016/03/19/nyc-motor-vehicle-collisions.html" </w:delInstrText>
        </w:r>
        <w:r w:rsidRPr="008D0F68" w:rsidDel="003B2941">
          <w:rPr>
            <w:rFonts w:ascii="Calibri" w:hAnsi="Calibri" w:cs="Calibri"/>
            <w:i w:val="0"/>
            <w:sz w:val="22"/>
            <w:szCs w:val="22"/>
            <w:rPrChange w:id="1140" w:author="uga" w:date="2017-03-04T13:56:00Z">
              <w:rPr>
                <w:rStyle w:val="Hyperlink"/>
              </w:rPr>
            </w:rPrChange>
          </w:rPr>
          <w:fldChar w:fldCharType="separate"/>
        </w:r>
        <w:r w:rsidR="009465D8" w:rsidRPr="008D0F68" w:rsidDel="003B2941">
          <w:rPr>
            <w:rStyle w:val="Hyperlink"/>
            <w:rFonts w:ascii="Calibri" w:hAnsi="Calibri" w:cs="Calibri"/>
            <w:i w:val="0"/>
            <w:sz w:val="22"/>
            <w:szCs w:val="22"/>
            <w:rPrChange w:id="1141" w:author="uga" w:date="2017-03-04T13:56:00Z">
              <w:rPr>
                <w:rStyle w:val="Hyperlink"/>
              </w:rPr>
            </w:rPrChange>
          </w:rPr>
          <w:delText>http://www.residentmar.io/2016/03/19/nyc-motor-vehicle-collisions.html</w:delText>
        </w:r>
        <w:r w:rsidRPr="008D0F68" w:rsidDel="003B2941">
          <w:rPr>
            <w:rStyle w:val="Hyperlink"/>
            <w:rFonts w:ascii="Calibri" w:hAnsi="Calibri" w:cs="Calibri"/>
            <w:i w:val="0"/>
            <w:sz w:val="22"/>
            <w:szCs w:val="22"/>
            <w:rPrChange w:id="1142" w:author="uga" w:date="2017-03-04T13:56:00Z">
              <w:rPr>
                <w:rStyle w:val="Hyperlink"/>
              </w:rPr>
            </w:rPrChange>
          </w:rPr>
          <w:fldChar w:fldCharType="end"/>
        </w:r>
      </w:del>
    </w:p>
    <w:p w14:paraId="4F3C2607" w14:textId="77777777" w:rsidR="009465D8" w:rsidRPr="008D0F68" w:rsidDel="00886849" w:rsidRDefault="009465D8">
      <w:pPr>
        <w:spacing w:line="240" w:lineRule="auto"/>
        <w:ind w:left="1440"/>
        <w:rPr>
          <w:del w:id="1143" w:author="Sadaf Asrar" w:date="2017-02-28T09:27:00Z"/>
          <w:rFonts w:ascii="Calibri" w:hAnsi="Calibri" w:cs="Calibri"/>
          <w:i w:val="0"/>
          <w:sz w:val="22"/>
          <w:szCs w:val="22"/>
          <w:rPrChange w:id="1144" w:author="uga" w:date="2017-03-04T13:56:00Z">
            <w:rPr>
              <w:del w:id="1145" w:author="Sadaf Asrar" w:date="2017-02-28T09:27:00Z"/>
            </w:rPr>
          </w:rPrChange>
        </w:rPr>
        <w:pPrChange w:id="1146" w:author="uga" w:date="2017-03-04T14:01:00Z">
          <w:pPr/>
        </w:pPrChange>
      </w:pPr>
    </w:p>
    <w:p w14:paraId="32485BDC" w14:textId="77777777" w:rsidR="009465D8" w:rsidRPr="008D0F68" w:rsidDel="00EB36CD" w:rsidRDefault="009465D8">
      <w:pPr>
        <w:spacing w:line="240" w:lineRule="auto"/>
        <w:ind w:left="1440"/>
        <w:rPr>
          <w:del w:id="1147" w:author="Nelson Foster" w:date="2017-03-03T21:29:00Z"/>
          <w:rFonts w:ascii="Calibri" w:hAnsi="Calibri" w:cs="Calibri"/>
          <w:i w:val="0"/>
          <w:sz w:val="22"/>
          <w:szCs w:val="22"/>
          <w:rPrChange w:id="1148" w:author="uga" w:date="2017-03-04T13:56:00Z">
            <w:rPr>
              <w:del w:id="1149" w:author="Nelson Foster" w:date="2017-03-03T21:29:00Z"/>
            </w:rPr>
          </w:rPrChange>
        </w:rPr>
        <w:pPrChange w:id="1150" w:author="uga" w:date="2017-03-04T14:01:00Z">
          <w:pPr/>
        </w:pPrChange>
      </w:pPr>
    </w:p>
    <w:p w14:paraId="4E0E05E8" w14:textId="77777777" w:rsidR="009465D8" w:rsidRPr="008D0F68" w:rsidDel="00EB36CD" w:rsidRDefault="009465D8">
      <w:pPr>
        <w:spacing w:line="240" w:lineRule="auto"/>
        <w:rPr>
          <w:del w:id="1151" w:author="Nelson Foster" w:date="2017-03-03T21:29:00Z"/>
          <w:rFonts w:ascii="Calibri" w:hAnsi="Calibri" w:cs="Calibri"/>
          <w:i w:val="0"/>
          <w:sz w:val="22"/>
          <w:szCs w:val="22"/>
          <w:rPrChange w:id="1152" w:author="uga" w:date="2017-03-04T13:56:00Z">
            <w:rPr>
              <w:del w:id="1153" w:author="Nelson Foster" w:date="2017-03-03T21:29:00Z"/>
            </w:rPr>
          </w:rPrChange>
        </w:rPr>
        <w:pPrChange w:id="1154" w:author="uga" w:date="2017-03-04T14:01:00Z">
          <w:pPr/>
        </w:pPrChange>
      </w:pPr>
    </w:p>
    <w:p w14:paraId="7BFB86CC" w14:textId="1E9E99F9" w:rsidR="00F26118" w:rsidRPr="008D0F68" w:rsidDel="00EB36CD" w:rsidRDefault="00DC4582">
      <w:pPr>
        <w:spacing w:line="240" w:lineRule="auto"/>
        <w:rPr>
          <w:del w:id="1155" w:author="Nelson Foster" w:date="2017-03-03T21:26:00Z"/>
          <w:rFonts w:ascii="Calibri" w:hAnsi="Calibri" w:cs="Calibri"/>
          <w:i w:val="0"/>
          <w:sz w:val="22"/>
          <w:szCs w:val="22"/>
          <w:rPrChange w:id="1156" w:author="uga" w:date="2017-03-04T13:56:00Z">
            <w:rPr>
              <w:del w:id="1157" w:author="Nelson Foster" w:date="2017-03-03T21:26:00Z"/>
              <w:i w:val="0"/>
            </w:rPr>
          </w:rPrChange>
        </w:rPr>
        <w:pPrChange w:id="1158" w:author="uga" w:date="2017-03-04T14:01:00Z">
          <w:pPr/>
        </w:pPrChange>
      </w:pPr>
      <w:del w:id="1159" w:author="Nelson Foster" w:date="2017-03-03T21:26:00Z">
        <w:r w:rsidRPr="008D0F68" w:rsidDel="00EB36CD">
          <w:rPr>
            <w:rFonts w:ascii="Calibri" w:hAnsi="Calibri" w:cs="Calibri"/>
            <w:i w:val="0"/>
            <w:sz w:val="22"/>
            <w:szCs w:val="22"/>
            <w:rPrChange w:id="1160" w:author="uga" w:date="2017-03-04T13:56:00Z">
              <w:rPr/>
            </w:rPrChange>
          </w:rPr>
          <w:delText>3 e. How did the research you gathered contribute to the development of your question?</w:delText>
        </w:r>
      </w:del>
    </w:p>
    <w:p w14:paraId="65129F07" w14:textId="77777777" w:rsidR="00886849" w:rsidRPr="008D0F68" w:rsidDel="00EB36CD" w:rsidRDefault="00886849">
      <w:pPr>
        <w:spacing w:line="240" w:lineRule="auto"/>
        <w:rPr>
          <w:ins w:id="1161" w:author="Sadaf Asrar" w:date="2017-02-28T09:28:00Z"/>
          <w:del w:id="1162" w:author="Nelson Foster" w:date="2017-03-03T21:29:00Z"/>
          <w:rFonts w:ascii="Calibri" w:hAnsi="Calibri" w:cs="Calibri"/>
          <w:i w:val="0"/>
          <w:sz w:val="22"/>
          <w:szCs w:val="22"/>
          <w:rPrChange w:id="1163" w:author="uga" w:date="2017-03-04T13:56:00Z">
            <w:rPr>
              <w:ins w:id="1164" w:author="Sadaf Asrar" w:date="2017-02-28T09:28:00Z"/>
              <w:del w:id="1165" w:author="Nelson Foster" w:date="2017-03-03T21:29:00Z"/>
              <w:i w:val="0"/>
            </w:rPr>
          </w:rPrChange>
        </w:rPr>
        <w:pPrChange w:id="1166" w:author="uga" w:date="2017-03-04T14:01:00Z">
          <w:pPr/>
        </w:pPrChange>
      </w:pPr>
    </w:p>
    <w:p w14:paraId="6A6DA9BF" w14:textId="77777777" w:rsidR="00886849" w:rsidRPr="008D0F68" w:rsidDel="00EB36CD" w:rsidRDefault="00886849">
      <w:pPr>
        <w:pStyle w:val="ListParagraph"/>
        <w:spacing w:line="240" w:lineRule="auto"/>
        <w:ind w:left="1440"/>
        <w:rPr>
          <w:ins w:id="1167" w:author="Sadaf Asrar" w:date="2017-02-28T09:28:00Z"/>
          <w:del w:id="1168" w:author="Nelson Foster" w:date="2017-03-03T21:29:00Z"/>
          <w:rFonts w:ascii="Calibri" w:hAnsi="Calibri" w:cs="Calibri"/>
          <w:i w:val="0"/>
          <w:sz w:val="22"/>
          <w:szCs w:val="22"/>
          <w:rPrChange w:id="1169" w:author="uga" w:date="2017-03-04T13:56:00Z">
            <w:rPr>
              <w:ins w:id="1170" w:author="Sadaf Asrar" w:date="2017-02-28T09:28:00Z"/>
              <w:del w:id="1171" w:author="Nelson Foster" w:date="2017-03-03T21:29:00Z"/>
            </w:rPr>
          </w:rPrChange>
        </w:rPr>
        <w:pPrChange w:id="1172" w:author="uga" w:date="2017-03-04T14:01:00Z">
          <w:pPr/>
        </w:pPrChange>
      </w:pPr>
    </w:p>
    <w:p w14:paraId="37F29D30" w14:textId="77777777" w:rsidR="004229F4" w:rsidRPr="008D0F68" w:rsidDel="00886849" w:rsidRDefault="004229F4">
      <w:pPr>
        <w:spacing w:line="240" w:lineRule="auto"/>
        <w:rPr>
          <w:del w:id="1173" w:author="Sadaf Asrar" w:date="2017-02-28T09:28:00Z"/>
          <w:rFonts w:ascii="Calibri" w:hAnsi="Calibri" w:cs="Calibri"/>
          <w:i w:val="0"/>
          <w:sz w:val="22"/>
          <w:szCs w:val="22"/>
          <w:rPrChange w:id="1174" w:author="uga" w:date="2017-03-04T13:56:00Z">
            <w:rPr>
              <w:del w:id="1175" w:author="Sadaf Asrar" w:date="2017-02-28T09:28:00Z"/>
            </w:rPr>
          </w:rPrChange>
        </w:rPr>
        <w:pPrChange w:id="1176" w:author="uga" w:date="2017-03-04T14:01:00Z">
          <w:pPr/>
        </w:pPrChange>
      </w:pPr>
    </w:p>
    <w:p w14:paraId="6DA0C226" w14:textId="2614D8E6" w:rsidR="009028A5" w:rsidRPr="008D0F68" w:rsidDel="0028711D" w:rsidRDefault="009028A5">
      <w:pPr>
        <w:spacing w:line="240" w:lineRule="auto"/>
        <w:rPr>
          <w:del w:id="1177" w:author="Nelson Foster" w:date="2017-03-03T22:01:00Z"/>
          <w:rFonts w:ascii="Calibri" w:hAnsi="Calibri" w:cs="Calibri"/>
          <w:bCs/>
          <w:i w:val="0"/>
          <w:sz w:val="22"/>
          <w:szCs w:val="22"/>
          <w:rPrChange w:id="1178" w:author="uga" w:date="2017-03-04T13:56:00Z">
            <w:rPr>
              <w:del w:id="1179" w:author="Nelson Foster" w:date="2017-03-03T22:01:00Z"/>
              <w:bCs/>
            </w:rPr>
          </w:rPrChange>
        </w:rPr>
        <w:pPrChange w:id="1180" w:author="uga" w:date="2017-03-04T14:01:00Z">
          <w:pPr/>
        </w:pPrChange>
      </w:pPr>
      <w:r w:rsidRPr="008D0F68">
        <w:rPr>
          <w:rFonts w:ascii="Calibri" w:hAnsi="Calibri" w:cs="Calibri"/>
          <w:i w:val="0"/>
          <w:sz w:val="22"/>
          <w:szCs w:val="22"/>
          <w:rPrChange w:id="1181" w:author="uga" w:date="2017-03-04T13:56:00Z">
            <w:rPr/>
          </w:rPrChange>
        </w:rPr>
        <w:t>In re</w:t>
      </w:r>
      <w:ins w:id="1182" w:author="Nelson Foster" w:date="2017-03-04T14:30:00Z">
        <w:r w:rsidR="00B04F65">
          <w:rPr>
            <w:rFonts w:ascii="Calibri" w:hAnsi="Calibri" w:cs="Calibri"/>
            <w:i w:val="0"/>
            <w:sz w:val="22"/>
            <w:szCs w:val="22"/>
          </w:rPr>
          <w:t xml:space="preserve">viewing </w:t>
        </w:r>
      </w:ins>
      <w:del w:id="1183" w:author="Nelson Foster" w:date="2017-03-04T14:30:00Z">
        <w:r w:rsidRPr="008D0F68" w:rsidDel="00B04F65">
          <w:rPr>
            <w:rFonts w:ascii="Calibri" w:hAnsi="Calibri" w:cs="Calibri"/>
            <w:i w:val="0"/>
            <w:sz w:val="22"/>
            <w:szCs w:val="22"/>
            <w:rPrChange w:id="1184" w:author="uga" w:date="2017-03-04T13:56:00Z">
              <w:rPr/>
            </w:rPrChange>
          </w:rPr>
          <w:delText xml:space="preserve">searching </w:delText>
        </w:r>
      </w:del>
      <w:r w:rsidRPr="008D0F68">
        <w:rPr>
          <w:rFonts w:ascii="Calibri" w:hAnsi="Calibri" w:cs="Calibri"/>
          <w:i w:val="0"/>
          <w:sz w:val="22"/>
          <w:szCs w:val="22"/>
          <w:rPrChange w:id="1185" w:author="uga" w:date="2017-03-04T13:56:00Z">
            <w:rPr/>
          </w:rPrChange>
        </w:rPr>
        <w:t xml:space="preserve">several existing analyses, we discovered that our initial research question, </w:t>
      </w:r>
      <w:r w:rsidRPr="008D0F68">
        <w:rPr>
          <w:rFonts w:ascii="Calibri" w:hAnsi="Calibri" w:cs="Calibri"/>
          <w:bCs/>
          <w:i w:val="0"/>
          <w:sz w:val="22"/>
          <w:szCs w:val="22"/>
          <w:rPrChange w:id="1186" w:author="uga" w:date="2017-03-04T13:56:00Z">
            <w:rPr>
              <w:bCs/>
            </w:rPr>
          </w:rPrChange>
        </w:rPr>
        <w:t>"What are the most dangerous areas in New York City for traffic collisions</w:t>
      </w:r>
      <w:r w:rsidR="008B371D" w:rsidRPr="008D0F68">
        <w:rPr>
          <w:rFonts w:ascii="Calibri" w:hAnsi="Calibri" w:cs="Calibri"/>
          <w:bCs/>
          <w:i w:val="0"/>
          <w:sz w:val="22"/>
          <w:szCs w:val="22"/>
          <w:rPrChange w:id="1187" w:author="uga" w:date="2017-03-04T13:56:00Z">
            <w:rPr>
              <w:bCs/>
            </w:rPr>
          </w:rPrChange>
        </w:rPr>
        <w:t>?</w:t>
      </w:r>
      <w:r w:rsidRPr="008D0F68">
        <w:rPr>
          <w:rFonts w:ascii="Calibri" w:hAnsi="Calibri" w:cs="Calibri"/>
          <w:bCs/>
          <w:i w:val="0"/>
          <w:sz w:val="22"/>
          <w:szCs w:val="22"/>
          <w:rPrChange w:id="1188" w:author="uga" w:date="2017-03-04T13:56:00Z">
            <w:rPr>
              <w:bCs/>
            </w:rPr>
          </w:rPrChange>
        </w:rPr>
        <w:t>" had already been approached. Several similar yet more specific questions had already been analyzed, such as what are the most dangerous seasons, boroughs, days of the week, weather conditions, and the leading contributing factors result</w:t>
      </w:r>
      <w:r w:rsidR="008A7EEE" w:rsidRPr="008D0F68">
        <w:rPr>
          <w:rFonts w:ascii="Calibri" w:hAnsi="Calibri" w:cs="Calibri"/>
          <w:bCs/>
          <w:i w:val="0"/>
          <w:sz w:val="22"/>
          <w:szCs w:val="22"/>
          <w:rPrChange w:id="1189" w:author="uga" w:date="2017-03-04T13:56:00Z">
            <w:rPr>
              <w:bCs/>
            </w:rPr>
          </w:rPrChange>
        </w:rPr>
        <w:t xml:space="preserve">ing in collisions.  </w:t>
      </w:r>
      <w:ins w:id="1190" w:author="Nelson Foster" w:date="2017-03-04T14:30:00Z">
        <w:r w:rsidR="00B04F65">
          <w:rPr>
            <w:rFonts w:ascii="Calibri" w:hAnsi="Calibri" w:cs="Calibri"/>
            <w:bCs/>
            <w:i w:val="0"/>
            <w:sz w:val="22"/>
            <w:szCs w:val="22"/>
          </w:rPr>
          <w:t>However, o</w:t>
        </w:r>
      </w:ins>
      <w:del w:id="1191" w:author="Nelson Foster" w:date="2017-03-04T14:30:00Z">
        <w:r w:rsidR="008A7EEE" w:rsidRPr="008D0F68" w:rsidDel="00B04F65">
          <w:rPr>
            <w:rFonts w:ascii="Calibri" w:hAnsi="Calibri" w:cs="Calibri"/>
            <w:bCs/>
            <w:i w:val="0"/>
            <w:sz w:val="22"/>
            <w:szCs w:val="22"/>
            <w:rPrChange w:id="1192" w:author="uga" w:date="2017-03-04T13:56:00Z">
              <w:rPr>
                <w:bCs/>
              </w:rPr>
            </w:rPrChange>
          </w:rPr>
          <w:delText>O</w:delText>
        </w:r>
      </w:del>
      <w:r w:rsidR="008A7EEE" w:rsidRPr="008D0F68">
        <w:rPr>
          <w:rFonts w:ascii="Calibri" w:hAnsi="Calibri" w:cs="Calibri"/>
          <w:bCs/>
          <w:i w:val="0"/>
          <w:sz w:val="22"/>
          <w:szCs w:val="22"/>
          <w:rPrChange w:id="1193" w:author="uga" w:date="2017-03-04T13:56:00Z">
            <w:rPr>
              <w:bCs/>
            </w:rPr>
          </w:rPrChange>
        </w:rPr>
        <w:t xml:space="preserve">ne variable, time of the collision, only seemed to be analyzed for one borough, Staten Island (Pratt Institute, 2015). The group decided to expand on this by analyzing the </w:t>
      </w:r>
      <w:del w:id="1194" w:author="Sadaf Asrar" w:date="2017-02-28T09:29:00Z">
        <w:r w:rsidR="008A7EEE" w:rsidRPr="008D0F68" w:rsidDel="00722A55">
          <w:rPr>
            <w:rFonts w:ascii="Calibri" w:hAnsi="Calibri" w:cs="Calibri"/>
            <w:bCs/>
            <w:i w:val="0"/>
            <w:sz w:val="22"/>
            <w:szCs w:val="22"/>
            <w:rPrChange w:id="1195" w:author="uga" w:date="2017-03-04T13:56:00Z">
              <w:rPr>
                <w:bCs/>
              </w:rPr>
            </w:rPrChange>
          </w:rPr>
          <w:delText>time variable in correlation</w:delText>
        </w:r>
      </w:del>
      <w:ins w:id="1196" w:author="Sadaf Asrar" w:date="2017-02-28T09:29:00Z">
        <w:r w:rsidR="00722A55" w:rsidRPr="008D0F68">
          <w:rPr>
            <w:rFonts w:ascii="Calibri" w:hAnsi="Calibri" w:cs="Calibri"/>
            <w:bCs/>
            <w:i w:val="0"/>
            <w:sz w:val="22"/>
            <w:szCs w:val="22"/>
            <w:rPrChange w:id="1197" w:author="uga" w:date="2017-03-04T13:56:00Z">
              <w:rPr>
                <w:bCs/>
              </w:rPr>
            </w:rPrChange>
          </w:rPr>
          <w:t>relationship of time injuries and death in collisions</w:t>
        </w:r>
      </w:ins>
      <w:ins w:id="1198" w:author="Nelson Foster" w:date="2017-03-03T21:58:00Z">
        <w:r w:rsidR="00EB3430" w:rsidRPr="008D0F68">
          <w:rPr>
            <w:rFonts w:ascii="Calibri" w:hAnsi="Calibri" w:cs="Calibri"/>
            <w:bCs/>
            <w:i w:val="0"/>
            <w:sz w:val="22"/>
            <w:szCs w:val="22"/>
            <w:rPrChange w:id="1199" w:author="uga" w:date="2017-03-04T13:56:00Z">
              <w:rPr>
                <w:bCs/>
                <w:i w:val="0"/>
                <w:sz w:val="24"/>
                <w:szCs w:val="24"/>
              </w:rPr>
            </w:rPrChange>
          </w:rPr>
          <w:t xml:space="preserve"> across New York City</w:t>
        </w:r>
      </w:ins>
      <w:del w:id="1200" w:author="Sadaf Asrar" w:date="2017-02-28T09:29:00Z">
        <w:r w:rsidR="008A7EEE" w:rsidRPr="008D0F68" w:rsidDel="00722A55">
          <w:rPr>
            <w:rFonts w:ascii="Calibri" w:hAnsi="Calibri" w:cs="Calibri"/>
            <w:bCs/>
            <w:i w:val="0"/>
            <w:sz w:val="22"/>
            <w:szCs w:val="22"/>
            <w:rPrChange w:id="1201" w:author="uga" w:date="2017-03-04T13:56:00Z">
              <w:rPr>
                <w:bCs/>
              </w:rPr>
            </w:rPrChange>
          </w:rPr>
          <w:delText xml:space="preserve"> to collisions, injuries</w:delText>
        </w:r>
      </w:del>
      <w:ins w:id="1202" w:author="Nelson Foster" w:date="2017-03-03T22:01:00Z">
        <w:r w:rsidR="0028711D" w:rsidRPr="008D0F68">
          <w:rPr>
            <w:rFonts w:ascii="Calibri" w:hAnsi="Calibri" w:cs="Calibri"/>
            <w:bCs/>
            <w:i w:val="0"/>
            <w:sz w:val="22"/>
            <w:szCs w:val="22"/>
            <w:rPrChange w:id="1203" w:author="uga" w:date="2017-03-04T13:56:00Z">
              <w:rPr>
                <w:bCs/>
                <w:i w:val="0"/>
                <w:sz w:val="24"/>
                <w:szCs w:val="24"/>
              </w:rPr>
            </w:rPrChange>
          </w:rPr>
          <w:t>, refining our</w:t>
        </w:r>
      </w:ins>
      <w:ins w:id="1204" w:author="Sadaf Asrar" w:date="2017-02-28T09:29:00Z">
        <w:del w:id="1205" w:author="Nelson Foster" w:date="2017-03-03T22:01:00Z">
          <w:r w:rsidR="00722A55" w:rsidRPr="008D0F68" w:rsidDel="0028711D">
            <w:rPr>
              <w:rFonts w:ascii="Calibri" w:hAnsi="Calibri" w:cs="Calibri"/>
              <w:bCs/>
              <w:i w:val="0"/>
              <w:sz w:val="22"/>
              <w:szCs w:val="22"/>
              <w:rPrChange w:id="1206" w:author="uga" w:date="2017-03-04T13:56:00Z">
                <w:rPr>
                  <w:bCs/>
                </w:rPr>
              </w:rPrChange>
            </w:rPr>
            <w:delText>.</w:delText>
          </w:r>
        </w:del>
      </w:ins>
      <w:del w:id="1207" w:author="Nelson Foster" w:date="2017-03-03T22:01:00Z">
        <w:r w:rsidR="008A7EEE" w:rsidRPr="008D0F68" w:rsidDel="0028711D">
          <w:rPr>
            <w:rFonts w:ascii="Calibri" w:hAnsi="Calibri" w:cs="Calibri"/>
            <w:bCs/>
            <w:i w:val="0"/>
            <w:sz w:val="22"/>
            <w:szCs w:val="22"/>
            <w:rPrChange w:id="1208" w:author="uga" w:date="2017-03-04T13:56:00Z">
              <w:rPr>
                <w:bCs/>
              </w:rPr>
            </w:rPrChange>
          </w:rPr>
          <w:delText xml:space="preserve">, and what role traffic congestion and proximity to a medical facility plays in the likelihood of severe injury or death from a motor vehicle collision. </w:delText>
        </w:r>
      </w:del>
    </w:p>
    <w:p w14:paraId="7826D0B2" w14:textId="77777777" w:rsidR="00722A55" w:rsidRPr="008D0F68" w:rsidDel="0028711D" w:rsidRDefault="00722A55">
      <w:pPr>
        <w:spacing w:line="240" w:lineRule="auto"/>
        <w:rPr>
          <w:ins w:id="1209" w:author="Sadaf Asrar" w:date="2017-02-28T09:30:00Z"/>
          <w:del w:id="1210" w:author="Nelson Foster" w:date="2017-03-03T21:59:00Z"/>
          <w:rFonts w:ascii="Calibri" w:hAnsi="Calibri" w:cs="Calibri"/>
          <w:bCs/>
          <w:sz w:val="22"/>
          <w:szCs w:val="22"/>
          <w:rPrChange w:id="1211" w:author="uga" w:date="2017-03-04T13:56:00Z">
            <w:rPr>
              <w:ins w:id="1212" w:author="Sadaf Asrar" w:date="2017-02-28T09:30:00Z"/>
              <w:del w:id="1213" w:author="Nelson Foster" w:date="2017-03-03T21:59:00Z"/>
              <w:bCs/>
            </w:rPr>
          </w:rPrChange>
        </w:rPr>
        <w:pPrChange w:id="1214" w:author="uga" w:date="2017-03-04T14:01:00Z">
          <w:pPr/>
        </w:pPrChange>
      </w:pPr>
    </w:p>
    <w:p w14:paraId="04212D96" w14:textId="10B3DA20" w:rsidR="00722A55" w:rsidRPr="008D0F68" w:rsidDel="00EB36CD" w:rsidRDefault="00722A55">
      <w:pPr>
        <w:spacing w:line="240" w:lineRule="auto"/>
        <w:rPr>
          <w:ins w:id="1215" w:author="Sadaf Asrar" w:date="2017-02-28T09:30:00Z"/>
          <w:del w:id="1216" w:author="Nelson Foster" w:date="2017-03-03T21:30:00Z"/>
          <w:rFonts w:ascii="Calibri" w:hAnsi="Calibri" w:cs="Calibri"/>
          <w:i w:val="0"/>
          <w:sz w:val="22"/>
          <w:szCs w:val="22"/>
          <w:rPrChange w:id="1217" w:author="uga" w:date="2017-03-04T13:56:00Z">
            <w:rPr>
              <w:ins w:id="1218" w:author="Sadaf Asrar" w:date="2017-02-28T09:30:00Z"/>
              <w:del w:id="1219" w:author="Nelson Foster" w:date="2017-03-03T21:30:00Z"/>
            </w:rPr>
          </w:rPrChange>
        </w:rPr>
        <w:pPrChange w:id="1220" w:author="uga" w:date="2017-03-04T14:01:00Z">
          <w:pPr/>
        </w:pPrChange>
      </w:pPr>
    </w:p>
    <w:p w14:paraId="718506B6" w14:textId="5EC3A99B" w:rsidR="004229F4" w:rsidRPr="008D0F68" w:rsidDel="0028711D" w:rsidRDefault="004229F4">
      <w:pPr>
        <w:spacing w:line="240" w:lineRule="auto"/>
        <w:rPr>
          <w:del w:id="1221" w:author="Nelson Foster" w:date="2017-03-03T22:01:00Z"/>
          <w:rFonts w:ascii="Calibri" w:hAnsi="Calibri" w:cs="Calibri"/>
          <w:i w:val="0"/>
          <w:sz w:val="22"/>
          <w:szCs w:val="22"/>
          <w:rPrChange w:id="1222" w:author="uga" w:date="2017-03-04T13:56:00Z">
            <w:rPr>
              <w:del w:id="1223" w:author="Nelson Foster" w:date="2017-03-03T22:01:00Z"/>
            </w:rPr>
          </w:rPrChange>
        </w:rPr>
        <w:pPrChange w:id="1224" w:author="uga" w:date="2017-03-04T14:01:00Z">
          <w:pPr/>
        </w:pPrChange>
      </w:pPr>
    </w:p>
    <w:p w14:paraId="7A6B451A" w14:textId="134E910E" w:rsidR="009028A5" w:rsidRPr="008D0F68" w:rsidDel="0028711D" w:rsidRDefault="009028A5">
      <w:pPr>
        <w:spacing w:line="240" w:lineRule="auto"/>
        <w:rPr>
          <w:del w:id="1225" w:author="Nelson Foster" w:date="2017-03-03T22:01:00Z"/>
          <w:rFonts w:ascii="Calibri" w:hAnsi="Calibri" w:cs="Calibri"/>
          <w:i w:val="0"/>
          <w:sz w:val="22"/>
          <w:szCs w:val="22"/>
          <w:rPrChange w:id="1226" w:author="uga" w:date="2017-03-04T13:56:00Z">
            <w:rPr>
              <w:del w:id="1227" w:author="Nelson Foster" w:date="2017-03-03T22:01:00Z"/>
            </w:rPr>
          </w:rPrChange>
        </w:rPr>
        <w:pPrChange w:id="1228" w:author="uga" w:date="2017-03-04T14:01:00Z">
          <w:pPr/>
        </w:pPrChange>
      </w:pPr>
    </w:p>
    <w:p w14:paraId="41F806DA" w14:textId="08D1B850" w:rsidR="00555FF1" w:rsidRPr="008D0F68" w:rsidDel="00FF1E4A" w:rsidRDefault="008A7EEE">
      <w:pPr>
        <w:spacing w:line="240" w:lineRule="auto"/>
        <w:rPr>
          <w:del w:id="1229" w:author="Sadaf Asrar" w:date="2017-02-28T09:31:00Z"/>
          <w:rFonts w:ascii="Calibri" w:hAnsi="Calibri" w:cs="Calibri"/>
          <w:sz w:val="22"/>
          <w:szCs w:val="22"/>
          <w:rPrChange w:id="1230" w:author="uga" w:date="2017-03-04T13:56:00Z">
            <w:rPr>
              <w:del w:id="1231" w:author="Sadaf Asrar" w:date="2017-02-28T09:31:00Z"/>
            </w:rPr>
          </w:rPrChange>
        </w:rPr>
        <w:pPrChange w:id="1232" w:author="uga" w:date="2017-03-04T14:01:00Z">
          <w:pPr/>
        </w:pPrChange>
      </w:pPr>
      <w:del w:id="1233" w:author="Nelson Foster" w:date="2017-03-03T21:59:00Z">
        <w:r w:rsidRPr="008D0F68" w:rsidDel="0028711D">
          <w:rPr>
            <w:rFonts w:ascii="Calibri" w:hAnsi="Calibri" w:cs="Calibri"/>
            <w:i w:val="0"/>
            <w:sz w:val="22"/>
            <w:szCs w:val="22"/>
            <w:rPrChange w:id="1234" w:author="uga" w:date="2017-03-04T13:56:00Z">
              <w:rPr/>
            </w:rPrChange>
          </w:rPr>
          <w:delText>O</w:delText>
        </w:r>
      </w:del>
      <w:del w:id="1235" w:author="Nelson Foster" w:date="2017-03-03T22:01:00Z">
        <w:r w:rsidRPr="008D0F68" w:rsidDel="0028711D">
          <w:rPr>
            <w:rFonts w:ascii="Calibri" w:hAnsi="Calibri" w:cs="Calibri"/>
            <w:i w:val="0"/>
            <w:sz w:val="22"/>
            <w:szCs w:val="22"/>
            <w:rPrChange w:id="1236" w:author="uga" w:date="2017-03-04T13:56:00Z">
              <w:rPr/>
            </w:rPrChange>
          </w:rPr>
          <w:delText>ur refined</w:delText>
        </w:r>
      </w:del>
      <w:r w:rsidRPr="008D0F68">
        <w:rPr>
          <w:rFonts w:ascii="Calibri" w:hAnsi="Calibri" w:cs="Calibri"/>
          <w:i w:val="0"/>
          <w:sz w:val="22"/>
          <w:szCs w:val="22"/>
          <w:rPrChange w:id="1237" w:author="uga" w:date="2017-03-04T13:56:00Z">
            <w:rPr/>
          </w:rPrChange>
        </w:rPr>
        <w:t xml:space="preserve"> research question </w:t>
      </w:r>
      <w:ins w:id="1238" w:author="Nelson Foster" w:date="2017-03-03T21:31:00Z">
        <w:r w:rsidR="0028711D" w:rsidRPr="008D0F68">
          <w:rPr>
            <w:rFonts w:ascii="Calibri" w:hAnsi="Calibri" w:cs="Calibri"/>
            <w:i w:val="0"/>
            <w:sz w:val="22"/>
            <w:szCs w:val="22"/>
            <w:rPrChange w:id="1239" w:author="uga" w:date="2017-03-04T13:56:00Z">
              <w:rPr>
                <w:i w:val="0"/>
                <w:sz w:val="24"/>
                <w:szCs w:val="24"/>
              </w:rPr>
            </w:rPrChange>
          </w:rPr>
          <w:t xml:space="preserve">to </w:t>
        </w:r>
      </w:ins>
      <w:del w:id="1240" w:author="Nelson Foster" w:date="2017-03-03T21:31:00Z">
        <w:r w:rsidRPr="008D0F68" w:rsidDel="00EB36CD">
          <w:rPr>
            <w:rFonts w:ascii="Calibri" w:hAnsi="Calibri" w:cs="Calibri"/>
            <w:i w:val="0"/>
            <w:sz w:val="22"/>
            <w:szCs w:val="22"/>
            <w:rPrChange w:id="1241" w:author="uga" w:date="2017-03-04T13:56:00Z">
              <w:rPr/>
            </w:rPrChange>
          </w:rPr>
          <w:delText>is,</w:delText>
        </w:r>
      </w:del>
      <w:ins w:id="1242" w:author="uga" w:date="2017-02-25T18:11:00Z">
        <w:del w:id="1243" w:author="Nelson Foster" w:date="2017-03-03T22:01:00Z">
          <w:r w:rsidR="00BF06B2" w:rsidRPr="008D0F68" w:rsidDel="0028711D">
            <w:rPr>
              <w:rFonts w:ascii="Calibri" w:hAnsi="Calibri" w:cs="Calibri"/>
              <w:i w:val="0"/>
              <w:sz w:val="22"/>
              <w:szCs w:val="22"/>
              <w:rPrChange w:id="1244" w:author="uga" w:date="2017-03-04T13:56:00Z">
                <w:rPr/>
              </w:rPrChange>
            </w:rPr>
            <w:delText xml:space="preserve"> </w:delText>
          </w:r>
        </w:del>
        <w:r w:rsidR="00BF06B2" w:rsidRPr="008D0F68">
          <w:rPr>
            <w:rFonts w:ascii="Calibri" w:hAnsi="Calibri" w:cs="Calibri"/>
            <w:i w:val="0"/>
            <w:sz w:val="22"/>
            <w:szCs w:val="22"/>
            <w:rPrChange w:id="1245" w:author="uga" w:date="2017-03-04T13:56:00Z">
              <w:rPr/>
            </w:rPrChange>
          </w:rPr>
          <w:t>“</w:t>
        </w:r>
      </w:ins>
      <w:del w:id="1246" w:author="uga" w:date="2017-02-25T18:11:00Z">
        <w:r w:rsidRPr="008D0F68" w:rsidDel="00BF06B2">
          <w:rPr>
            <w:rFonts w:ascii="Calibri" w:hAnsi="Calibri" w:cs="Calibri"/>
            <w:i w:val="0"/>
            <w:sz w:val="22"/>
            <w:szCs w:val="22"/>
            <w:rPrChange w:id="1247" w:author="uga" w:date="2017-03-04T13:56:00Z">
              <w:rPr/>
            </w:rPrChange>
          </w:rPr>
          <w:delText xml:space="preserve">” </w:delText>
        </w:r>
      </w:del>
      <w:del w:id="1248" w:author="uga" w:date="2017-02-25T18:10:00Z">
        <w:r w:rsidRPr="008D0F68" w:rsidDel="00BF06B2">
          <w:rPr>
            <w:rFonts w:ascii="Calibri" w:hAnsi="Calibri" w:cs="Calibri"/>
            <w:i w:val="0"/>
            <w:sz w:val="22"/>
            <w:szCs w:val="22"/>
            <w:rPrChange w:id="1249" w:author="uga" w:date="2017-03-04T13:56:00Z">
              <w:rPr/>
            </w:rPrChange>
          </w:rPr>
          <w:delText>W</w:delText>
        </w:r>
        <w:r w:rsidR="009028A5" w:rsidRPr="008D0F68" w:rsidDel="00BF06B2">
          <w:rPr>
            <w:rFonts w:ascii="Calibri" w:hAnsi="Calibri" w:cs="Calibri"/>
            <w:i w:val="0"/>
            <w:sz w:val="22"/>
            <w:szCs w:val="22"/>
            <w:rPrChange w:id="1250" w:author="uga" w:date="2017-03-04T13:56:00Z">
              <w:rPr/>
            </w:rPrChange>
          </w:rPr>
          <w:delText>hat are the most dangerous</w:delText>
        </w:r>
      </w:del>
      <w:ins w:id="1251" w:author="Sadaf Asrar" w:date="2017-02-28T09:30:00Z">
        <w:r w:rsidR="00722A55" w:rsidRPr="008D0F68">
          <w:rPr>
            <w:rFonts w:ascii="Calibri" w:hAnsi="Calibri" w:cs="Calibri"/>
            <w:i w:val="0"/>
            <w:sz w:val="22"/>
            <w:szCs w:val="22"/>
            <w:rPrChange w:id="1252" w:author="uga" w:date="2017-03-04T13:56:00Z">
              <w:rPr/>
            </w:rPrChange>
          </w:rPr>
          <w:t xml:space="preserve">What is the most dangerous time for motor vehicle collisions in </w:t>
        </w:r>
      </w:ins>
      <w:ins w:id="1253" w:author="Nelson Foster" w:date="2017-03-04T14:30:00Z">
        <w:r w:rsidR="00B04F65">
          <w:rPr>
            <w:rFonts w:ascii="Calibri" w:hAnsi="Calibri" w:cs="Calibri"/>
            <w:i w:val="0"/>
            <w:sz w:val="22"/>
            <w:szCs w:val="22"/>
          </w:rPr>
          <w:t>New York City</w:t>
        </w:r>
      </w:ins>
      <w:ins w:id="1254" w:author="Sadaf Asrar" w:date="2017-02-28T09:30:00Z">
        <w:del w:id="1255" w:author="Nelson Foster" w:date="2017-03-04T14:30:00Z">
          <w:r w:rsidR="00722A55" w:rsidRPr="008D0F68" w:rsidDel="00B04F65">
            <w:rPr>
              <w:rFonts w:ascii="Calibri" w:hAnsi="Calibri" w:cs="Calibri"/>
              <w:i w:val="0"/>
              <w:sz w:val="22"/>
              <w:szCs w:val="22"/>
              <w:rPrChange w:id="1256" w:author="uga" w:date="2017-03-04T13:56:00Z">
                <w:rPr/>
              </w:rPrChange>
            </w:rPr>
            <w:delText>NYC</w:delText>
          </w:r>
        </w:del>
      </w:ins>
      <w:del w:id="1257" w:author="Sadaf Asrar" w:date="2017-02-28T09:30:00Z">
        <w:r w:rsidR="009028A5" w:rsidRPr="008D0F68" w:rsidDel="00722A55">
          <w:rPr>
            <w:rFonts w:ascii="Calibri" w:hAnsi="Calibri" w:cs="Calibri"/>
            <w:i w:val="0"/>
            <w:sz w:val="22"/>
            <w:szCs w:val="22"/>
            <w:rPrChange w:id="1258" w:author="uga" w:date="2017-03-04T13:56:00Z">
              <w:rPr/>
            </w:rPrChange>
          </w:rPr>
          <w:delText xml:space="preserve"> </w:delText>
        </w:r>
      </w:del>
      <w:ins w:id="1259" w:author="uga" w:date="2017-02-25T18:10:00Z">
        <w:del w:id="1260" w:author="Sadaf Asrar" w:date="2017-02-28T09:30:00Z">
          <w:r w:rsidR="00BF06B2" w:rsidRPr="008D0F68" w:rsidDel="00722A55">
            <w:rPr>
              <w:rFonts w:ascii="Calibri" w:hAnsi="Calibri" w:cs="Calibri"/>
              <w:i w:val="0"/>
              <w:sz w:val="22"/>
              <w:szCs w:val="22"/>
              <w:rPrChange w:id="1261" w:author="uga" w:date="2017-03-04T13:56:00Z">
                <w:rPr/>
              </w:rPrChange>
            </w:rPr>
            <w:delText xml:space="preserve">Is there a relationship between </w:delText>
          </w:r>
        </w:del>
      </w:ins>
      <w:ins w:id="1262" w:author="uga" w:date="2017-02-25T18:12:00Z">
        <w:del w:id="1263" w:author="Sadaf Asrar" w:date="2017-02-28T09:30:00Z">
          <w:r w:rsidR="00BF06B2" w:rsidRPr="008D0F68" w:rsidDel="00722A55">
            <w:rPr>
              <w:rFonts w:ascii="Calibri" w:hAnsi="Calibri" w:cs="Calibri"/>
              <w:i w:val="0"/>
              <w:sz w:val="22"/>
              <w:szCs w:val="22"/>
              <w:rPrChange w:id="1264" w:author="uga" w:date="2017-03-04T13:56:00Z">
                <w:rPr/>
              </w:rPrChange>
            </w:rPr>
            <w:delText xml:space="preserve">the </w:delText>
          </w:r>
        </w:del>
      </w:ins>
      <w:del w:id="1265" w:author="Sadaf Asrar" w:date="2017-02-28T09:30:00Z">
        <w:r w:rsidR="009028A5" w:rsidRPr="008D0F68" w:rsidDel="00722A55">
          <w:rPr>
            <w:rFonts w:ascii="Calibri" w:hAnsi="Calibri" w:cs="Calibri"/>
            <w:i w:val="0"/>
            <w:sz w:val="22"/>
            <w:szCs w:val="22"/>
            <w:rPrChange w:id="1266" w:author="uga" w:date="2017-03-04T13:56:00Z">
              <w:rPr/>
            </w:rPrChange>
          </w:rPr>
          <w:delText>times of day</w:delText>
        </w:r>
      </w:del>
      <w:ins w:id="1267" w:author="uga" w:date="2017-02-25T18:10:00Z">
        <w:del w:id="1268" w:author="Sadaf Asrar" w:date="2017-02-28T09:30:00Z">
          <w:r w:rsidR="00BF06B2" w:rsidRPr="008D0F68" w:rsidDel="00722A55">
            <w:rPr>
              <w:rFonts w:ascii="Calibri" w:hAnsi="Calibri" w:cs="Calibri"/>
              <w:i w:val="0"/>
              <w:sz w:val="22"/>
              <w:szCs w:val="22"/>
              <w:rPrChange w:id="1269" w:author="uga" w:date="2017-03-04T13:56:00Z">
                <w:rPr/>
              </w:rPrChange>
            </w:rPr>
            <w:delText xml:space="preserve"> and </w:delText>
          </w:r>
        </w:del>
      </w:ins>
      <w:ins w:id="1270" w:author="uga" w:date="2017-02-25T18:11:00Z">
        <w:del w:id="1271" w:author="Sadaf Asrar" w:date="2017-02-28T09:30:00Z">
          <w:r w:rsidR="00BF06B2" w:rsidRPr="008D0F68" w:rsidDel="00722A55">
            <w:rPr>
              <w:rFonts w:ascii="Calibri" w:hAnsi="Calibri" w:cs="Calibri"/>
              <w:i w:val="0"/>
              <w:sz w:val="22"/>
              <w:szCs w:val="22"/>
              <w:rPrChange w:id="1272" w:author="uga" w:date="2017-03-04T13:56:00Z">
                <w:rPr/>
              </w:rPrChange>
            </w:rPr>
            <w:delText>the</w:delText>
          </w:r>
        </w:del>
      </w:ins>
      <w:ins w:id="1273" w:author="uga" w:date="2017-02-25T18:16:00Z">
        <w:del w:id="1274" w:author="Sadaf Asrar" w:date="2017-02-28T09:30:00Z">
          <w:r w:rsidR="00BF06B2" w:rsidRPr="008D0F68" w:rsidDel="00722A55">
            <w:rPr>
              <w:rFonts w:ascii="Calibri" w:hAnsi="Calibri" w:cs="Calibri"/>
              <w:i w:val="0"/>
              <w:sz w:val="22"/>
              <w:szCs w:val="22"/>
              <w:rPrChange w:id="1275" w:author="uga" w:date="2017-03-04T13:56:00Z">
                <w:rPr/>
              </w:rPrChange>
            </w:rPr>
            <w:delText xml:space="preserve"> mean </w:delText>
          </w:r>
        </w:del>
      </w:ins>
      <w:ins w:id="1276" w:author="uga" w:date="2017-02-25T18:11:00Z">
        <w:del w:id="1277" w:author="Sadaf Asrar" w:date="2017-02-28T09:30:00Z">
          <w:r w:rsidR="00BF06B2" w:rsidRPr="008D0F68" w:rsidDel="00722A55">
            <w:rPr>
              <w:rFonts w:ascii="Calibri" w:hAnsi="Calibri" w:cs="Calibri"/>
              <w:i w:val="0"/>
              <w:sz w:val="22"/>
              <w:szCs w:val="22"/>
              <w:rPrChange w:id="1278" w:author="uga" w:date="2017-03-04T13:56:00Z">
                <w:rPr/>
              </w:rPrChange>
            </w:rPr>
            <w:delText xml:space="preserve">number of people </w:delText>
          </w:r>
        </w:del>
      </w:ins>
      <w:del w:id="1279" w:author="Sadaf Asrar" w:date="2017-02-28T09:30:00Z">
        <w:r w:rsidR="009028A5" w:rsidRPr="008D0F68" w:rsidDel="00722A55">
          <w:rPr>
            <w:rFonts w:ascii="Calibri" w:hAnsi="Calibri" w:cs="Calibri"/>
            <w:i w:val="0"/>
            <w:sz w:val="22"/>
            <w:szCs w:val="22"/>
            <w:rPrChange w:id="1280" w:author="uga" w:date="2017-03-04T13:56:00Z">
              <w:rPr/>
            </w:rPrChange>
          </w:rPr>
          <w:delText xml:space="preserve"> </w:delText>
        </w:r>
      </w:del>
      <w:ins w:id="1281" w:author="uga" w:date="2017-02-25T18:11:00Z">
        <w:del w:id="1282" w:author="Sadaf Asrar" w:date="2017-02-28T09:30:00Z">
          <w:r w:rsidR="00BF06B2" w:rsidRPr="008D0F68" w:rsidDel="00722A55">
            <w:rPr>
              <w:rFonts w:ascii="Calibri" w:hAnsi="Calibri" w:cs="Calibri"/>
              <w:i w:val="0"/>
              <w:sz w:val="22"/>
              <w:szCs w:val="22"/>
              <w:rPrChange w:id="1283" w:author="uga" w:date="2017-03-04T13:56:00Z">
                <w:rPr/>
              </w:rPrChange>
            </w:rPr>
            <w:delText xml:space="preserve">injured or killed </w:delText>
          </w:r>
        </w:del>
      </w:ins>
      <w:del w:id="1284" w:author="Sadaf Asrar" w:date="2017-02-28T09:30:00Z">
        <w:r w:rsidR="009028A5" w:rsidRPr="008D0F68" w:rsidDel="00722A55">
          <w:rPr>
            <w:rFonts w:ascii="Calibri" w:hAnsi="Calibri" w:cs="Calibri"/>
            <w:i w:val="0"/>
            <w:sz w:val="22"/>
            <w:szCs w:val="22"/>
            <w:rPrChange w:id="1285" w:author="uga" w:date="2017-03-04T13:56:00Z">
              <w:rPr/>
            </w:rPrChange>
          </w:rPr>
          <w:delText xml:space="preserve">for </w:delText>
        </w:r>
      </w:del>
      <w:ins w:id="1286" w:author="uga" w:date="2017-02-25T18:13:00Z">
        <w:del w:id="1287" w:author="Sadaf Asrar" w:date="2017-02-28T09:30:00Z">
          <w:r w:rsidR="00BF06B2" w:rsidRPr="008D0F68" w:rsidDel="00722A55">
            <w:rPr>
              <w:rFonts w:ascii="Calibri" w:hAnsi="Calibri" w:cs="Calibri"/>
              <w:i w:val="0"/>
              <w:sz w:val="22"/>
              <w:szCs w:val="22"/>
              <w:rPrChange w:id="1288" w:author="uga" w:date="2017-03-04T13:56:00Z">
                <w:rPr/>
              </w:rPrChange>
            </w:rPr>
            <w:delText xml:space="preserve">in </w:delText>
          </w:r>
        </w:del>
      </w:ins>
      <w:del w:id="1289" w:author="Sadaf Asrar" w:date="2017-02-28T09:30:00Z">
        <w:r w:rsidR="009028A5" w:rsidRPr="008D0F68" w:rsidDel="00722A55">
          <w:rPr>
            <w:rFonts w:ascii="Calibri" w:hAnsi="Calibri" w:cs="Calibri"/>
            <w:i w:val="0"/>
            <w:sz w:val="22"/>
            <w:szCs w:val="22"/>
            <w:rPrChange w:id="1290" w:author="uga" w:date="2017-03-04T13:56:00Z">
              <w:rPr/>
            </w:rPrChange>
          </w:rPr>
          <w:delText>motor vehicle collisions in New York City</w:delText>
        </w:r>
      </w:del>
      <w:r w:rsidR="009028A5" w:rsidRPr="008D0F68">
        <w:rPr>
          <w:rFonts w:ascii="Calibri" w:hAnsi="Calibri" w:cs="Calibri"/>
          <w:i w:val="0"/>
          <w:sz w:val="22"/>
          <w:szCs w:val="22"/>
          <w:rPrChange w:id="1291" w:author="uga" w:date="2017-03-04T13:56:00Z">
            <w:rPr/>
          </w:rPrChange>
        </w:rPr>
        <w:t>?</w:t>
      </w:r>
      <w:ins w:id="1292" w:author="uga" w:date="2017-02-25T18:11:00Z">
        <w:r w:rsidR="00BF06B2" w:rsidRPr="008D0F68">
          <w:rPr>
            <w:rFonts w:ascii="Calibri" w:hAnsi="Calibri" w:cs="Calibri"/>
            <w:i w:val="0"/>
            <w:sz w:val="22"/>
            <w:szCs w:val="22"/>
            <w:rPrChange w:id="1293" w:author="uga" w:date="2017-03-04T13:56:00Z">
              <w:rPr/>
            </w:rPrChange>
          </w:rPr>
          <w:t>”</w:t>
        </w:r>
      </w:ins>
      <w:r w:rsidR="009028A5" w:rsidRPr="008D0F68">
        <w:rPr>
          <w:rFonts w:ascii="Calibri" w:hAnsi="Calibri" w:cs="Calibri"/>
          <w:sz w:val="22"/>
          <w:szCs w:val="22"/>
          <w:rPrChange w:id="1294" w:author="uga" w:date="2017-03-04T13:56:00Z">
            <w:rPr/>
          </w:rPrChange>
        </w:rPr>
        <w:t xml:space="preserve"> </w:t>
      </w:r>
    </w:p>
    <w:p w14:paraId="2FAF1926" w14:textId="77777777" w:rsidR="00FF1E4A" w:rsidRPr="008D0F68" w:rsidRDefault="00FF1E4A">
      <w:pPr>
        <w:spacing w:line="240" w:lineRule="auto"/>
        <w:rPr>
          <w:ins w:id="1295" w:author="Sadaf Asrar" w:date="2017-02-28T09:31:00Z"/>
          <w:rFonts w:ascii="Calibri" w:hAnsi="Calibri" w:cs="Calibri"/>
          <w:sz w:val="22"/>
          <w:szCs w:val="22"/>
          <w:rPrChange w:id="1296" w:author="uga" w:date="2017-03-04T13:56:00Z">
            <w:rPr>
              <w:ins w:id="1297" w:author="Sadaf Asrar" w:date="2017-02-28T09:31:00Z"/>
            </w:rPr>
          </w:rPrChange>
        </w:rPr>
        <w:pPrChange w:id="1298" w:author="uga" w:date="2017-03-04T14:01:00Z">
          <w:pPr/>
        </w:pPrChange>
      </w:pPr>
    </w:p>
    <w:p w14:paraId="6B648452" w14:textId="77777777" w:rsidR="00FF1E4A" w:rsidRPr="008D0F68" w:rsidDel="00EB36CD" w:rsidRDefault="00FF1E4A">
      <w:pPr>
        <w:pStyle w:val="ListParagraph"/>
        <w:spacing w:line="240" w:lineRule="auto"/>
        <w:ind w:left="1440"/>
        <w:rPr>
          <w:ins w:id="1299" w:author="Sadaf Asrar" w:date="2017-02-28T09:31:00Z"/>
          <w:del w:id="1300" w:author="Nelson Foster" w:date="2017-03-03T21:31:00Z"/>
          <w:rFonts w:ascii="Calibri" w:hAnsi="Calibri" w:cs="Calibri"/>
          <w:i w:val="0"/>
          <w:sz w:val="22"/>
          <w:szCs w:val="22"/>
          <w:rPrChange w:id="1301" w:author="uga" w:date="2017-03-04T13:56:00Z">
            <w:rPr>
              <w:ins w:id="1302" w:author="Sadaf Asrar" w:date="2017-02-28T09:31:00Z"/>
              <w:del w:id="1303" w:author="Nelson Foster" w:date="2017-03-03T21:31:00Z"/>
            </w:rPr>
          </w:rPrChange>
        </w:rPr>
        <w:pPrChange w:id="1304" w:author="uga" w:date="2017-03-04T14:01:00Z">
          <w:pPr/>
        </w:pPrChange>
      </w:pPr>
    </w:p>
    <w:p w14:paraId="0C3FFE21" w14:textId="77777777" w:rsidR="00340DB2" w:rsidRPr="008D0F68" w:rsidRDefault="00FF1E4A">
      <w:pPr>
        <w:spacing w:after="120" w:line="240" w:lineRule="auto"/>
        <w:rPr>
          <w:ins w:id="1305" w:author="Nelson Foster" w:date="2017-03-03T22:31:00Z"/>
          <w:rFonts w:ascii="Calibri" w:hAnsi="Calibri" w:cs="Calibri"/>
          <w:i w:val="0"/>
          <w:sz w:val="22"/>
          <w:szCs w:val="22"/>
          <w:rPrChange w:id="1306" w:author="uga" w:date="2017-03-04T13:56:00Z">
            <w:rPr>
              <w:ins w:id="1307" w:author="Nelson Foster" w:date="2017-03-03T22:31:00Z"/>
              <w:i w:val="0"/>
              <w:sz w:val="24"/>
              <w:szCs w:val="24"/>
            </w:rPr>
          </w:rPrChange>
        </w:rPr>
        <w:pPrChange w:id="1308" w:author="uga" w:date="2017-03-04T14:01:00Z">
          <w:pPr>
            <w:spacing w:after="120" w:line="259" w:lineRule="auto"/>
          </w:pPr>
        </w:pPrChange>
      </w:pPr>
      <w:ins w:id="1309" w:author="Sadaf Asrar" w:date="2017-02-28T09:31:00Z">
        <w:r w:rsidRPr="008D0F68">
          <w:rPr>
            <w:rFonts w:ascii="Calibri" w:hAnsi="Calibri" w:cs="Calibri"/>
            <w:i w:val="0"/>
            <w:sz w:val="22"/>
            <w:szCs w:val="22"/>
            <w:rPrChange w:id="1310" w:author="uga" w:date="2017-03-04T13:56:00Z">
              <w:rPr/>
            </w:rPrChange>
          </w:rPr>
          <w:t xml:space="preserve">More specifically, we aimed to see if there was a relationship between time of day and injuries and death from traffic </w:t>
        </w:r>
      </w:ins>
      <w:ins w:id="1311" w:author="Sadaf Asrar" w:date="2017-02-28T09:32:00Z">
        <w:r w:rsidRPr="008D0F68">
          <w:rPr>
            <w:rFonts w:ascii="Calibri" w:hAnsi="Calibri" w:cs="Calibri"/>
            <w:i w:val="0"/>
            <w:sz w:val="22"/>
            <w:szCs w:val="22"/>
            <w:rPrChange w:id="1312" w:author="uga" w:date="2017-03-04T13:56:00Z">
              <w:rPr/>
            </w:rPrChange>
          </w:rPr>
          <w:t>collisions, and then identify which time was most “dangerous” for collisions that result in injury or death.</w:t>
        </w:r>
      </w:ins>
      <w:ins w:id="1313" w:author="Nelson Foster" w:date="2017-03-03T22:31:00Z">
        <w:r w:rsidR="00340DB2" w:rsidRPr="008D0F68">
          <w:rPr>
            <w:rFonts w:ascii="Calibri" w:hAnsi="Calibri" w:cs="Calibri"/>
            <w:i w:val="0"/>
            <w:sz w:val="22"/>
            <w:szCs w:val="22"/>
            <w:rPrChange w:id="1314" w:author="uga" w:date="2017-03-04T13:56:00Z">
              <w:rPr>
                <w:i w:val="0"/>
                <w:sz w:val="24"/>
                <w:szCs w:val="24"/>
              </w:rPr>
            </w:rPrChange>
          </w:rPr>
          <w:t xml:space="preserve"> </w:t>
        </w:r>
      </w:ins>
    </w:p>
    <w:p w14:paraId="367C526B" w14:textId="0E04F894" w:rsidR="00340DB2" w:rsidRPr="00490E24" w:rsidRDefault="00340DB2">
      <w:pPr>
        <w:spacing w:after="120" w:line="240" w:lineRule="auto"/>
        <w:rPr>
          <w:ins w:id="1315" w:author="Nelson Foster" w:date="2017-03-03T22:31:00Z"/>
          <w:rFonts w:ascii="Calibri" w:hAnsi="Calibri" w:cs="Calibri"/>
          <w:b/>
          <w:sz w:val="22"/>
          <w:szCs w:val="22"/>
          <w:rPrChange w:id="1316" w:author="uga" w:date="2017-03-04T13:56:00Z">
            <w:rPr>
              <w:ins w:id="1317" w:author="Nelson Foster" w:date="2017-03-03T22:31:00Z"/>
              <w:b/>
              <w:i w:val="0"/>
              <w:sz w:val="24"/>
              <w:szCs w:val="24"/>
            </w:rPr>
          </w:rPrChange>
        </w:rPr>
        <w:pPrChange w:id="1318" w:author="uga" w:date="2017-03-04T14:01:00Z">
          <w:pPr>
            <w:spacing w:after="120" w:line="259" w:lineRule="auto"/>
          </w:pPr>
        </w:pPrChange>
      </w:pPr>
      <w:ins w:id="1319" w:author="Nelson Foster" w:date="2017-03-03T22:31:00Z">
        <w:r w:rsidRPr="00490E24">
          <w:rPr>
            <w:rFonts w:ascii="Calibri" w:hAnsi="Calibri" w:cs="Calibri"/>
            <w:b/>
            <w:sz w:val="22"/>
            <w:szCs w:val="22"/>
            <w:rPrChange w:id="1320" w:author="uga" w:date="2017-03-04T13:56:00Z">
              <w:rPr>
                <w:b/>
                <w:i w:val="0"/>
                <w:sz w:val="24"/>
                <w:szCs w:val="24"/>
              </w:rPr>
            </w:rPrChange>
          </w:rPr>
          <w:t>Setting Expectations</w:t>
        </w:r>
      </w:ins>
    </w:p>
    <w:p w14:paraId="5A72AB83" w14:textId="77777777" w:rsidR="00340DB2" w:rsidRPr="008D0F68" w:rsidRDefault="00340DB2">
      <w:pPr>
        <w:spacing w:after="120" w:line="240" w:lineRule="auto"/>
        <w:rPr>
          <w:ins w:id="1321" w:author="Nelson Foster" w:date="2017-03-03T22:31:00Z"/>
          <w:rFonts w:ascii="Calibri" w:hAnsi="Calibri" w:cs="Calibri"/>
          <w:i w:val="0"/>
          <w:sz w:val="22"/>
          <w:szCs w:val="22"/>
          <w:rPrChange w:id="1322" w:author="uga" w:date="2017-03-04T13:56:00Z">
            <w:rPr>
              <w:ins w:id="1323" w:author="Nelson Foster" w:date="2017-03-03T22:31:00Z"/>
              <w:i w:val="0"/>
              <w:sz w:val="24"/>
              <w:szCs w:val="24"/>
            </w:rPr>
          </w:rPrChange>
        </w:rPr>
        <w:pPrChange w:id="1324" w:author="uga" w:date="2017-03-04T14:01:00Z">
          <w:pPr>
            <w:spacing w:after="120" w:line="259" w:lineRule="auto"/>
          </w:pPr>
        </w:pPrChange>
      </w:pPr>
      <w:ins w:id="1325" w:author="Nelson Foster" w:date="2017-03-03T22:31:00Z">
        <w:r w:rsidRPr="008D0F68">
          <w:rPr>
            <w:rFonts w:ascii="Calibri" w:hAnsi="Calibri" w:cs="Calibri"/>
            <w:i w:val="0"/>
            <w:sz w:val="22"/>
            <w:szCs w:val="22"/>
            <w:rPrChange w:id="1326" w:author="uga" w:date="2017-03-04T13:56:00Z">
              <w:rPr>
                <w:i w:val="0"/>
                <w:sz w:val="24"/>
                <w:szCs w:val="24"/>
              </w:rPr>
            </w:rPrChange>
          </w:rPr>
          <w:t xml:space="preserve">We expected to have a tabular dataset with several variables and observations relating to motor vehicle collisions in New York City.  In analyzing the dataset, we expected there to be some “NA” values due to variances in how diligent Police or dispatch personnel are in being thorough in their reports. We also expected there to be several variables that could be used in exploratory data analysis to compare and draw several correlations from. </w:t>
        </w:r>
      </w:ins>
    </w:p>
    <w:p w14:paraId="08C3E786" w14:textId="77777777" w:rsidR="00340DB2" w:rsidRPr="00490E24" w:rsidRDefault="00340DB2">
      <w:pPr>
        <w:spacing w:line="240" w:lineRule="auto"/>
        <w:rPr>
          <w:ins w:id="1327" w:author="Nelson Foster" w:date="2017-03-03T22:31:00Z"/>
          <w:rFonts w:ascii="Calibri" w:hAnsi="Calibri" w:cs="Calibri"/>
          <w:b/>
          <w:sz w:val="22"/>
          <w:szCs w:val="22"/>
          <w:rPrChange w:id="1328" w:author="uga" w:date="2017-03-04T13:56:00Z">
            <w:rPr>
              <w:ins w:id="1329" w:author="Nelson Foster" w:date="2017-03-03T22:31:00Z"/>
              <w:b/>
              <w:i w:val="0"/>
              <w:sz w:val="24"/>
              <w:szCs w:val="24"/>
            </w:rPr>
          </w:rPrChange>
        </w:rPr>
        <w:pPrChange w:id="1330" w:author="uga" w:date="2017-03-04T14:01:00Z">
          <w:pPr/>
        </w:pPrChange>
      </w:pPr>
      <w:ins w:id="1331" w:author="Nelson Foster" w:date="2017-03-03T22:31:00Z">
        <w:r w:rsidRPr="00490E24">
          <w:rPr>
            <w:rFonts w:ascii="Calibri" w:hAnsi="Calibri" w:cs="Calibri"/>
            <w:b/>
            <w:sz w:val="22"/>
            <w:szCs w:val="22"/>
            <w:rPrChange w:id="1332" w:author="uga" w:date="2017-03-04T13:56:00Z">
              <w:rPr>
                <w:b/>
                <w:i w:val="0"/>
                <w:sz w:val="24"/>
                <w:szCs w:val="24"/>
              </w:rPr>
            </w:rPrChange>
          </w:rPr>
          <w:t>Establishing a S.M.A.R.T. Question</w:t>
        </w:r>
      </w:ins>
    </w:p>
    <w:p w14:paraId="5E95C7FC" w14:textId="77777777" w:rsidR="00340DB2" w:rsidRPr="008D0F68" w:rsidRDefault="00340DB2">
      <w:pPr>
        <w:spacing w:line="240" w:lineRule="auto"/>
        <w:rPr>
          <w:ins w:id="1333" w:author="Nelson Foster" w:date="2017-03-03T22:31:00Z"/>
          <w:rFonts w:ascii="Calibri" w:hAnsi="Calibri" w:cs="Calibri"/>
          <w:i w:val="0"/>
          <w:sz w:val="22"/>
          <w:szCs w:val="22"/>
          <w:rPrChange w:id="1334" w:author="uga" w:date="2017-03-04T13:56:00Z">
            <w:rPr>
              <w:ins w:id="1335" w:author="Nelson Foster" w:date="2017-03-03T22:31:00Z"/>
              <w:i w:val="0"/>
              <w:sz w:val="24"/>
              <w:szCs w:val="24"/>
            </w:rPr>
          </w:rPrChange>
        </w:rPr>
        <w:pPrChange w:id="1336" w:author="uga" w:date="2017-03-04T14:01:00Z">
          <w:pPr/>
        </w:pPrChange>
      </w:pPr>
      <w:ins w:id="1337" w:author="Nelson Foster" w:date="2017-03-03T22:31:00Z">
        <w:r w:rsidRPr="008D0F68">
          <w:rPr>
            <w:rFonts w:ascii="Calibri" w:hAnsi="Calibri" w:cs="Calibri"/>
            <w:i w:val="0"/>
            <w:sz w:val="22"/>
            <w:szCs w:val="22"/>
            <w:rPrChange w:id="1338" w:author="uga" w:date="2017-03-04T13:56:00Z">
              <w:rPr>
                <w:i w:val="0"/>
                <w:sz w:val="24"/>
                <w:szCs w:val="24"/>
              </w:rPr>
            </w:rPrChange>
          </w:rPr>
          <w:t>Is it Specific?</w:t>
        </w:r>
      </w:ins>
    </w:p>
    <w:p w14:paraId="3325F340" w14:textId="2B846CE5" w:rsidR="00340DB2" w:rsidRPr="008D0F68" w:rsidRDefault="00340DB2">
      <w:pPr>
        <w:spacing w:line="240" w:lineRule="auto"/>
        <w:rPr>
          <w:ins w:id="1339" w:author="Nelson Foster" w:date="2017-03-03T22:31:00Z"/>
          <w:rFonts w:ascii="Calibri" w:hAnsi="Calibri" w:cs="Calibri"/>
          <w:i w:val="0"/>
          <w:sz w:val="22"/>
          <w:szCs w:val="22"/>
          <w:rPrChange w:id="1340" w:author="uga" w:date="2017-03-04T13:56:00Z">
            <w:rPr>
              <w:ins w:id="1341" w:author="Nelson Foster" w:date="2017-03-03T22:31:00Z"/>
              <w:i w:val="0"/>
              <w:sz w:val="24"/>
              <w:szCs w:val="24"/>
            </w:rPr>
          </w:rPrChange>
        </w:rPr>
        <w:pPrChange w:id="1342" w:author="uga" w:date="2017-03-04T14:01:00Z">
          <w:pPr/>
        </w:pPrChange>
      </w:pPr>
      <w:ins w:id="1343" w:author="Nelson Foster" w:date="2017-03-03T22:31:00Z">
        <w:r w:rsidRPr="008D0F68">
          <w:rPr>
            <w:rFonts w:ascii="Calibri" w:hAnsi="Calibri" w:cs="Calibri"/>
            <w:i w:val="0"/>
            <w:sz w:val="22"/>
            <w:szCs w:val="22"/>
            <w:rPrChange w:id="1344" w:author="uga" w:date="2017-03-04T13:56:00Z">
              <w:rPr>
                <w:i w:val="0"/>
                <w:sz w:val="24"/>
                <w:szCs w:val="24"/>
              </w:rPr>
            </w:rPrChange>
          </w:rPr>
          <w:t>Our research question is specific in that it looks at the time variable to identify the most dangerous times of day for motor vehicle collisions in New York City, in particular those resulting in injury of death for motorists</w:t>
        </w:r>
        <w:r w:rsidR="00B04F65">
          <w:rPr>
            <w:rFonts w:ascii="Calibri" w:hAnsi="Calibri" w:cs="Calibri"/>
            <w:i w:val="0"/>
            <w:sz w:val="22"/>
            <w:szCs w:val="22"/>
          </w:rPr>
          <w:t xml:space="preserve">, </w:t>
        </w:r>
        <w:r w:rsidRPr="008D0F68">
          <w:rPr>
            <w:rFonts w:ascii="Calibri" w:hAnsi="Calibri" w:cs="Calibri"/>
            <w:i w:val="0"/>
            <w:sz w:val="22"/>
            <w:szCs w:val="22"/>
            <w:rPrChange w:id="1345" w:author="uga" w:date="2017-03-04T13:56:00Z">
              <w:rPr>
                <w:i w:val="0"/>
                <w:sz w:val="24"/>
                <w:szCs w:val="24"/>
              </w:rPr>
            </w:rPrChange>
          </w:rPr>
          <w:t>vehicle occupant</w:t>
        </w:r>
        <w:r w:rsidR="00B04F65">
          <w:rPr>
            <w:rFonts w:ascii="Calibri" w:hAnsi="Calibri" w:cs="Calibri"/>
            <w:i w:val="0"/>
            <w:sz w:val="22"/>
            <w:szCs w:val="22"/>
          </w:rPr>
          <w:t xml:space="preserve">s, pedestrians, and cyclists. </w:t>
        </w:r>
      </w:ins>
    </w:p>
    <w:p w14:paraId="51F1BCE2" w14:textId="3AC3CC27" w:rsidR="00340DB2" w:rsidRPr="008D0F68" w:rsidRDefault="00340DB2">
      <w:pPr>
        <w:spacing w:line="240" w:lineRule="auto"/>
        <w:rPr>
          <w:ins w:id="1346" w:author="Nelson Foster" w:date="2017-03-03T22:31:00Z"/>
          <w:rFonts w:ascii="Calibri" w:hAnsi="Calibri" w:cs="Calibri"/>
          <w:i w:val="0"/>
          <w:sz w:val="22"/>
          <w:szCs w:val="22"/>
          <w:rPrChange w:id="1347" w:author="uga" w:date="2017-03-04T13:56:00Z">
            <w:rPr>
              <w:ins w:id="1348" w:author="Nelson Foster" w:date="2017-03-03T22:31:00Z"/>
              <w:i w:val="0"/>
              <w:sz w:val="24"/>
              <w:szCs w:val="24"/>
            </w:rPr>
          </w:rPrChange>
        </w:rPr>
        <w:pPrChange w:id="1349" w:author="uga" w:date="2017-03-04T14:01:00Z">
          <w:pPr/>
        </w:pPrChange>
      </w:pPr>
      <w:ins w:id="1350" w:author="Nelson Foster" w:date="2017-03-03T22:31:00Z">
        <w:r w:rsidRPr="008D0F68">
          <w:rPr>
            <w:rFonts w:ascii="Calibri" w:hAnsi="Calibri" w:cs="Calibri"/>
            <w:i w:val="0"/>
            <w:sz w:val="22"/>
            <w:szCs w:val="22"/>
            <w:rPrChange w:id="1351" w:author="uga" w:date="2017-03-04T13:56:00Z">
              <w:rPr>
                <w:i w:val="0"/>
                <w:sz w:val="24"/>
                <w:szCs w:val="24"/>
              </w:rPr>
            </w:rPrChange>
          </w:rPr>
          <w:t>Is it Measurable?</w:t>
        </w:r>
      </w:ins>
    </w:p>
    <w:p w14:paraId="41E813C0" w14:textId="77777777" w:rsidR="00340DB2" w:rsidRPr="008D0F68" w:rsidRDefault="00340DB2">
      <w:pPr>
        <w:spacing w:line="240" w:lineRule="auto"/>
        <w:rPr>
          <w:ins w:id="1352" w:author="Nelson Foster" w:date="2017-03-03T22:31:00Z"/>
          <w:rFonts w:ascii="Calibri" w:hAnsi="Calibri" w:cs="Calibri"/>
          <w:i w:val="0"/>
          <w:sz w:val="22"/>
          <w:szCs w:val="22"/>
          <w:rPrChange w:id="1353" w:author="uga" w:date="2017-03-04T13:56:00Z">
            <w:rPr>
              <w:ins w:id="1354" w:author="Nelson Foster" w:date="2017-03-03T22:31:00Z"/>
              <w:i w:val="0"/>
              <w:sz w:val="24"/>
              <w:szCs w:val="24"/>
            </w:rPr>
          </w:rPrChange>
        </w:rPr>
        <w:pPrChange w:id="1355" w:author="uga" w:date="2017-03-04T14:01:00Z">
          <w:pPr/>
        </w:pPrChange>
      </w:pPr>
      <w:ins w:id="1356" w:author="Nelson Foster" w:date="2017-03-03T22:31:00Z">
        <w:r w:rsidRPr="008D0F68">
          <w:rPr>
            <w:rFonts w:ascii="Calibri" w:hAnsi="Calibri" w:cs="Calibri"/>
            <w:i w:val="0"/>
            <w:sz w:val="22"/>
            <w:szCs w:val="22"/>
            <w:rPrChange w:id="1357" w:author="uga" w:date="2017-03-04T13:56:00Z">
              <w:rPr>
                <w:i w:val="0"/>
                <w:sz w:val="24"/>
                <w:szCs w:val="24"/>
              </w:rPr>
            </w:rPrChange>
          </w:rPr>
          <w:t xml:space="preserve">Due to the high level of granularity in the metadata aggregated by the NYPD Motor Vehicle Collisions dataset, we are afforded 29 unique variables to evaluate nearly a million observations over the course of five years. This allows the time dimension to be applied to several other variables for measurable results. </w:t>
        </w:r>
      </w:ins>
    </w:p>
    <w:p w14:paraId="7F4A8AEE" w14:textId="77777777" w:rsidR="00340DB2" w:rsidRPr="008D0F68" w:rsidDel="008D0F68" w:rsidRDefault="00340DB2">
      <w:pPr>
        <w:spacing w:line="240" w:lineRule="auto"/>
        <w:ind w:left="360"/>
        <w:rPr>
          <w:ins w:id="1358" w:author="Nelson Foster" w:date="2017-03-03T22:31:00Z"/>
          <w:del w:id="1359" w:author="uga" w:date="2017-03-04T13:51:00Z"/>
          <w:rFonts w:ascii="Calibri" w:hAnsi="Calibri" w:cs="Calibri"/>
          <w:i w:val="0"/>
          <w:sz w:val="22"/>
          <w:szCs w:val="22"/>
          <w:rPrChange w:id="1360" w:author="uga" w:date="2017-03-04T13:56:00Z">
            <w:rPr>
              <w:ins w:id="1361" w:author="Nelson Foster" w:date="2017-03-03T22:31:00Z"/>
              <w:del w:id="1362" w:author="uga" w:date="2017-03-04T13:51:00Z"/>
              <w:i w:val="0"/>
              <w:sz w:val="24"/>
              <w:szCs w:val="24"/>
            </w:rPr>
          </w:rPrChange>
        </w:rPr>
        <w:pPrChange w:id="1363" w:author="uga" w:date="2017-03-04T14:01:00Z">
          <w:pPr>
            <w:ind w:left="360"/>
          </w:pPr>
        </w:pPrChange>
      </w:pPr>
    </w:p>
    <w:p w14:paraId="69C0D906" w14:textId="77777777" w:rsidR="00340DB2" w:rsidRPr="008D0F68" w:rsidDel="008D0F68" w:rsidRDefault="00340DB2">
      <w:pPr>
        <w:spacing w:line="240" w:lineRule="auto"/>
        <w:ind w:left="360"/>
        <w:rPr>
          <w:ins w:id="1364" w:author="Nelson Foster" w:date="2017-03-03T22:31:00Z"/>
          <w:del w:id="1365" w:author="uga" w:date="2017-03-04T13:51:00Z"/>
          <w:rFonts w:ascii="Calibri" w:hAnsi="Calibri" w:cs="Calibri"/>
          <w:i w:val="0"/>
          <w:sz w:val="22"/>
          <w:szCs w:val="22"/>
          <w:rPrChange w:id="1366" w:author="uga" w:date="2017-03-04T13:56:00Z">
            <w:rPr>
              <w:ins w:id="1367" w:author="Nelson Foster" w:date="2017-03-03T22:31:00Z"/>
              <w:del w:id="1368" w:author="uga" w:date="2017-03-04T13:51:00Z"/>
              <w:i w:val="0"/>
              <w:sz w:val="24"/>
              <w:szCs w:val="24"/>
            </w:rPr>
          </w:rPrChange>
        </w:rPr>
        <w:pPrChange w:id="1369" w:author="uga" w:date="2017-03-04T14:01:00Z">
          <w:pPr>
            <w:ind w:left="360"/>
          </w:pPr>
        </w:pPrChange>
      </w:pPr>
    </w:p>
    <w:p w14:paraId="2652B218" w14:textId="77777777" w:rsidR="00340DB2" w:rsidRPr="008D0F68" w:rsidDel="008D0F68" w:rsidRDefault="00340DB2">
      <w:pPr>
        <w:spacing w:line="240" w:lineRule="auto"/>
        <w:ind w:left="360"/>
        <w:rPr>
          <w:ins w:id="1370" w:author="Nelson Foster" w:date="2017-03-03T22:31:00Z"/>
          <w:del w:id="1371" w:author="uga" w:date="2017-03-04T13:51:00Z"/>
          <w:rFonts w:ascii="Calibri" w:hAnsi="Calibri" w:cs="Calibri"/>
          <w:i w:val="0"/>
          <w:sz w:val="22"/>
          <w:szCs w:val="22"/>
          <w:rPrChange w:id="1372" w:author="uga" w:date="2017-03-04T13:56:00Z">
            <w:rPr>
              <w:ins w:id="1373" w:author="Nelson Foster" w:date="2017-03-03T22:31:00Z"/>
              <w:del w:id="1374" w:author="uga" w:date="2017-03-04T13:51:00Z"/>
              <w:i w:val="0"/>
              <w:sz w:val="24"/>
              <w:szCs w:val="24"/>
            </w:rPr>
          </w:rPrChange>
        </w:rPr>
        <w:pPrChange w:id="1375" w:author="uga" w:date="2017-03-04T14:01:00Z">
          <w:pPr>
            <w:ind w:left="360"/>
          </w:pPr>
        </w:pPrChange>
      </w:pPr>
    </w:p>
    <w:p w14:paraId="4D87004F" w14:textId="77777777" w:rsidR="00340DB2" w:rsidRPr="008D0F68" w:rsidRDefault="00340DB2">
      <w:pPr>
        <w:spacing w:line="240" w:lineRule="auto"/>
        <w:rPr>
          <w:ins w:id="1376" w:author="Nelson Foster" w:date="2017-03-03T22:31:00Z"/>
          <w:rFonts w:ascii="Calibri" w:hAnsi="Calibri" w:cs="Calibri"/>
          <w:i w:val="0"/>
          <w:sz w:val="22"/>
          <w:szCs w:val="22"/>
          <w:rPrChange w:id="1377" w:author="uga" w:date="2017-03-04T13:56:00Z">
            <w:rPr>
              <w:ins w:id="1378" w:author="Nelson Foster" w:date="2017-03-03T22:31:00Z"/>
              <w:i w:val="0"/>
              <w:sz w:val="24"/>
              <w:szCs w:val="24"/>
            </w:rPr>
          </w:rPrChange>
        </w:rPr>
        <w:pPrChange w:id="1379" w:author="uga" w:date="2017-03-04T14:01:00Z">
          <w:pPr/>
        </w:pPrChange>
      </w:pPr>
      <w:ins w:id="1380" w:author="Nelson Foster" w:date="2017-03-03T22:31:00Z">
        <w:r w:rsidRPr="008D0F68">
          <w:rPr>
            <w:rFonts w:ascii="Calibri" w:hAnsi="Calibri" w:cs="Calibri"/>
            <w:i w:val="0"/>
            <w:sz w:val="22"/>
            <w:szCs w:val="22"/>
            <w:rPrChange w:id="1381" w:author="uga" w:date="2017-03-04T13:56:00Z">
              <w:rPr>
                <w:i w:val="0"/>
                <w:sz w:val="24"/>
                <w:szCs w:val="24"/>
              </w:rPr>
            </w:rPrChange>
          </w:rPr>
          <w:t>Is it Achievable?</w:t>
        </w:r>
      </w:ins>
    </w:p>
    <w:p w14:paraId="4F23BC60" w14:textId="77777777" w:rsidR="00340DB2" w:rsidRPr="008D0F68" w:rsidRDefault="00340DB2">
      <w:pPr>
        <w:spacing w:line="240" w:lineRule="auto"/>
        <w:rPr>
          <w:ins w:id="1382" w:author="Nelson Foster" w:date="2017-03-03T22:31:00Z"/>
          <w:rFonts w:ascii="Calibri" w:hAnsi="Calibri" w:cs="Calibri"/>
          <w:i w:val="0"/>
          <w:sz w:val="22"/>
          <w:szCs w:val="22"/>
          <w:rPrChange w:id="1383" w:author="uga" w:date="2017-03-04T13:56:00Z">
            <w:rPr>
              <w:ins w:id="1384" w:author="Nelson Foster" w:date="2017-03-03T22:31:00Z"/>
              <w:i w:val="0"/>
              <w:sz w:val="24"/>
              <w:szCs w:val="24"/>
            </w:rPr>
          </w:rPrChange>
        </w:rPr>
        <w:pPrChange w:id="1385" w:author="uga" w:date="2017-03-04T14:01:00Z">
          <w:pPr/>
        </w:pPrChange>
      </w:pPr>
      <w:ins w:id="1386" w:author="Nelson Foster" w:date="2017-03-03T22:31:00Z">
        <w:r w:rsidRPr="008D0F68">
          <w:rPr>
            <w:rFonts w:ascii="Calibri" w:hAnsi="Calibri" w:cs="Calibri"/>
            <w:i w:val="0"/>
            <w:sz w:val="22"/>
            <w:szCs w:val="22"/>
            <w:rPrChange w:id="1387" w:author="uga" w:date="2017-03-04T13:56:00Z">
              <w:rPr>
                <w:i w:val="0"/>
                <w:sz w:val="24"/>
                <w:szCs w:val="24"/>
              </w:rPr>
            </w:rPrChange>
          </w:rPr>
          <w:t xml:space="preserve">The dataset is a relatively small tabular formatted dataset, making analyzing the dataset is quite achievable so with conventional resources (RStudio, laptop computer).  Utilizing several packages in R to convert various data elements into quantifiable measures makes this achievable.  </w:t>
        </w:r>
      </w:ins>
    </w:p>
    <w:p w14:paraId="28FE9B5F" w14:textId="77777777" w:rsidR="00340DB2" w:rsidRPr="008D0F68" w:rsidRDefault="00340DB2">
      <w:pPr>
        <w:spacing w:line="240" w:lineRule="auto"/>
        <w:rPr>
          <w:ins w:id="1388" w:author="Nelson Foster" w:date="2017-03-03T22:31:00Z"/>
          <w:rFonts w:ascii="Calibri" w:hAnsi="Calibri" w:cs="Calibri"/>
          <w:i w:val="0"/>
          <w:sz w:val="22"/>
          <w:szCs w:val="22"/>
          <w:rPrChange w:id="1389" w:author="uga" w:date="2017-03-04T13:56:00Z">
            <w:rPr>
              <w:ins w:id="1390" w:author="Nelson Foster" w:date="2017-03-03T22:31:00Z"/>
              <w:i w:val="0"/>
              <w:sz w:val="24"/>
              <w:szCs w:val="24"/>
            </w:rPr>
          </w:rPrChange>
        </w:rPr>
        <w:pPrChange w:id="1391" w:author="uga" w:date="2017-03-04T14:01:00Z">
          <w:pPr/>
        </w:pPrChange>
      </w:pPr>
      <w:ins w:id="1392" w:author="Nelson Foster" w:date="2017-03-03T22:31:00Z">
        <w:r w:rsidRPr="008D0F68">
          <w:rPr>
            <w:rFonts w:ascii="Calibri" w:hAnsi="Calibri" w:cs="Calibri"/>
            <w:i w:val="0"/>
            <w:sz w:val="22"/>
            <w:szCs w:val="22"/>
            <w:rPrChange w:id="1393" w:author="uga" w:date="2017-03-04T13:56:00Z">
              <w:rPr>
                <w:i w:val="0"/>
                <w:sz w:val="24"/>
                <w:szCs w:val="24"/>
              </w:rPr>
            </w:rPrChange>
          </w:rPr>
          <w:t>Is it Relevant?</w:t>
        </w:r>
      </w:ins>
    </w:p>
    <w:p w14:paraId="4A9B65F3" w14:textId="77777777" w:rsidR="00340DB2" w:rsidRDefault="00340DB2">
      <w:pPr>
        <w:spacing w:line="240" w:lineRule="auto"/>
        <w:rPr>
          <w:ins w:id="1394" w:author="Nelson Foster" w:date="2017-03-04T14:32:00Z"/>
          <w:rFonts w:ascii="Calibri" w:hAnsi="Calibri" w:cs="Calibri"/>
          <w:i w:val="0"/>
          <w:sz w:val="22"/>
          <w:szCs w:val="22"/>
        </w:rPr>
        <w:pPrChange w:id="1395" w:author="uga" w:date="2017-03-04T14:01:00Z">
          <w:pPr/>
        </w:pPrChange>
      </w:pPr>
      <w:ins w:id="1396" w:author="Nelson Foster" w:date="2017-03-03T22:31:00Z">
        <w:r w:rsidRPr="008D0F68">
          <w:rPr>
            <w:rFonts w:ascii="Calibri" w:hAnsi="Calibri" w:cs="Calibri"/>
            <w:i w:val="0"/>
            <w:sz w:val="22"/>
            <w:szCs w:val="22"/>
            <w:rPrChange w:id="1397" w:author="uga" w:date="2017-03-04T13:56:00Z">
              <w:rPr>
                <w:i w:val="0"/>
                <w:sz w:val="24"/>
                <w:szCs w:val="24"/>
              </w:rPr>
            </w:rPrChange>
          </w:rPr>
          <w:t xml:space="preserve">Our research question expands on existing research by conducting more extensive analysis on the time variable and how it correlates to other variables relating to injury or death due to being involved in a motor vehicle collision. </w:t>
        </w:r>
      </w:ins>
    </w:p>
    <w:p w14:paraId="125266BC" w14:textId="77777777" w:rsidR="00B04F65" w:rsidRPr="008D0F68" w:rsidRDefault="00B04F65">
      <w:pPr>
        <w:spacing w:line="240" w:lineRule="auto"/>
        <w:rPr>
          <w:ins w:id="1398" w:author="Nelson Foster" w:date="2017-03-03T22:31:00Z"/>
          <w:rFonts w:ascii="Calibri" w:hAnsi="Calibri" w:cs="Calibri"/>
          <w:i w:val="0"/>
          <w:sz w:val="22"/>
          <w:szCs w:val="22"/>
          <w:rPrChange w:id="1399" w:author="uga" w:date="2017-03-04T13:56:00Z">
            <w:rPr>
              <w:ins w:id="1400" w:author="Nelson Foster" w:date="2017-03-03T22:31:00Z"/>
              <w:i w:val="0"/>
              <w:sz w:val="24"/>
              <w:szCs w:val="24"/>
            </w:rPr>
          </w:rPrChange>
        </w:rPr>
        <w:pPrChange w:id="1401" w:author="uga" w:date="2017-03-04T14:01:00Z">
          <w:pPr/>
        </w:pPrChange>
      </w:pPr>
    </w:p>
    <w:p w14:paraId="46A2FE55" w14:textId="77777777" w:rsidR="00340DB2" w:rsidRPr="008D0F68" w:rsidRDefault="00340DB2">
      <w:pPr>
        <w:spacing w:line="240" w:lineRule="auto"/>
        <w:rPr>
          <w:ins w:id="1402" w:author="Nelson Foster" w:date="2017-03-03T22:31:00Z"/>
          <w:rFonts w:ascii="Calibri" w:hAnsi="Calibri" w:cs="Calibri"/>
          <w:i w:val="0"/>
          <w:sz w:val="22"/>
          <w:szCs w:val="22"/>
          <w:rPrChange w:id="1403" w:author="uga" w:date="2017-03-04T13:56:00Z">
            <w:rPr>
              <w:ins w:id="1404" w:author="Nelson Foster" w:date="2017-03-03T22:31:00Z"/>
              <w:i w:val="0"/>
              <w:sz w:val="24"/>
              <w:szCs w:val="24"/>
            </w:rPr>
          </w:rPrChange>
        </w:rPr>
        <w:pPrChange w:id="1405" w:author="uga" w:date="2017-03-04T14:01:00Z">
          <w:pPr/>
        </w:pPrChange>
      </w:pPr>
      <w:ins w:id="1406" w:author="Nelson Foster" w:date="2017-03-03T22:31:00Z">
        <w:r w:rsidRPr="008D0F68">
          <w:rPr>
            <w:rFonts w:ascii="Calibri" w:hAnsi="Calibri" w:cs="Calibri"/>
            <w:i w:val="0"/>
            <w:sz w:val="22"/>
            <w:szCs w:val="22"/>
            <w:rPrChange w:id="1407" w:author="uga" w:date="2017-03-04T13:56:00Z">
              <w:rPr>
                <w:i w:val="0"/>
                <w:sz w:val="24"/>
                <w:szCs w:val="24"/>
              </w:rPr>
            </w:rPrChange>
          </w:rPr>
          <w:lastRenderedPageBreak/>
          <w:t>Is it Time-Oriented?</w:t>
        </w:r>
      </w:ins>
    </w:p>
    <w:p w14:paraId="4505DF39" w14:textId="0DF507FC" w:rsidR="00FF1E4A" w:rsidRPr="008D0F68" w:rsidDel="000B40F7" w:rsidRDefault="00340DB2">
      <w:pPr>
        <w:spacing w:line="240" w:lineRule="auto"/>
        <w:rPr>
          <w:ins w:id="1408" w:author="Sadaf Asrar" w:date="2017-02-28T09:32:00Z"/>
          <w:del w:id="1409" w:author="Nelson Foster" w:date="2017-03-03T22:16:00Z"/>
          <w:rFonts w:ascii="Calibri" w:hAnsi="Calibri" w:cs="Calibri"/>
          <w:i w:val="0"/>
          <w:sz w:val="22"/>
          <w:szCs w:val="22"/>
          <w:rPrChange w:id="1410" w:author="uga" w:date="2017-03-04T13:56:00Z">
            <w:rPr>
              <w:ins w:id="1411" w:author="Sadaf Asrar" w:date="2017-02-28T09:32:00Z"/>
              <w:del w:id="1412" w:author="Nelson Foster" w:date="2017-03-03T22:16:00Z"/>
            </w:rPr>
          </w:rPrChange>
        </w:rPr>
        <w:pPrChange w:id="1413" w:author="uga" w:date="2017-03-04T14:01:00Z">
          <w:pPr/>
        </w:pPrChange>
      </w:pPr>
      <w:ins w:id="1414" w:author="Nelson Foster" w:date="2017-03-03T22:31:00Z">
        <w:r w:rsidRPr="008D0F68">
          <w:rPr>
            <w:rFonts w:ascii="Calibri" w:hAnsi="Calibri" w:cs="Calibri"/>
            <w:i w:val="0"/>
            <w:sz w:val="22"/>
            <w:szCs w:val="22"/>
            <w:rPrChange w:id="1415" w:author="uga" w:date="2017-03-04T13:56:00Z">
              <w:rPr>
                <w:i w:val="0"/>
                <w:sz w:val="24"/>
                <w:szCs w:val="24"/>
              </w:rPr>
            </w:rPrChange>
          </w:rPr>
          <w:t xml:space="preserve">Our research question is time oriented in that it is an aggregation of motor vehicle collisions from July 2012 to February 2017.  Though the dataset is updated weekly on New York City’s OpenData website, we took a snapshot of the data of February 2017 in order to have a finite dataset. Further, our analysis specifically focuses on the time variable, i.e., the time of day a collision occurred. </w:t>
        </w:r>
      </w:ins>
    </w:p>
    <w:p w14:paraId="207CFB0E" w14:textId="2DB4692F" w:rsidR="00555FF1" w:rsidRPr="008D0F68" w:rsidDel="000B40F7" w:rsidRDefault="00555FF1">
      <w:pPr>
        <w:pStyle w:val="ListParagraph"/>
        <w:spacing w:line="240" w:lineRule="auto"/>
        <w:ind w:left="1440"/>
        <w:rPr>
          <w:del w:id="1416" w:author="Nelson Foster" w:date="2017-03-03T22:16:00Z"/>
          <w:rFonts w:ascii="Calibri" w:hAnsi="Calibri" w:cs="Calibri"/>
          <w:b/>
          <w:sz w:val="22"/>
          <w:szCs w:val="22"/>
          <w:rPrChange w:id="1417" w:author="uga" w:date="2017-03-04T13:56:00Z">
            <w:rPr>
              <w:del w:id="1418" w:author="Nelson Foster" w:date="2017-03-03T22:16:00Z"/>
            </w:rPr>
          </w:rPrChange>
        </w:rPr>
        <w:pPrChange w:id="1419" w:author="uga" w:date="2017-03-04T14:01:00Z">
          <w:pPr/>
        </w:pPrChange>
      </w:pPr>
    </w:p>
    <w:p w14:paraId="2092A6A9" w14:textId="77777777" w:rsidR="00FF1E4A" w:rsidRPr="008D0F68" w:rsidDel="00EB36CD" w:rsidRDefault="00FF1E4A">
      <w:pPr>
        <w:spacing w:line="240" w:lineRule="auto"/>
        <w:rPr>
          <w:ins w:id="1420" w:author="Sadaf Asrar" w:date="2017-02-28T09:32:00Z"/>
          <w:del w:id="1421" w:author="Nelson Foster" w:date="2017-03-03T21:31:00Z"/>
          <w:rFonts w:ascii="Calibri" w:hAnsi="Calibri" w:cs="Calibri"/>
          <w:i w:val="0"/>
          <w:sz w:val="22"/>
          <w:szCs w:val="22"/>
          <w:rPrChange w:id="1422" w:author="uga" w:date="2017-03-04T13:56:00Z">
            <w:rPr>
              <w:ins w:id="1423" w:author="Sadaf Asrar" w:date="2017-02-28T09:32:00Z"/>
              <w:del w:id="1424" w:author="Nelson Foster" w:date="2017-03-03T21:31:00Z"/>
            </w:rPr>
          </w:rPrChange>
        </w:rPr>
        <w:pPrChange w:id="1425" w:author="uga" w:date="2017-03-04T14:01:00Z">
          <w:pPr/>
        </w:pPrChange>
      </w:pPr>
    </w:p>
    <w:p w14:paraId="7B0888B4" w14:textId="4C174AE1" w:rsidR="00555FF1" w:rsidRPr="008D0F68" w:rsidDel="0028711D" w:rsidRDefault="00555FF1">
      <w:pPr>
        <w:spacing w:line="240" w:lineRule="auto"/>
        <w:rPr>
          <w:ins w:id="1426" w:author="uga" w:date="2017-02-25T18:21:00Z"/>
          <w:del w:id="1427" w:author="Nelson Foster" w:date="2017-03-03T21:59:00Z"/>
          <w:rFonts w:ascii="Calibri" w:hAnsi="Calibri" w:cs="Calibri"/>
          <w:i w:val="0"/>
          <w:sz w:val="22"/>
          <w:szCs w:val="22"/>
          <w:rPrChange w:id="1428" w:author="uga" w:date="2017-03-04T13:56:00Z">
            <w:rPr>
              <w:ins w:id="1429" w:author="uga" w:date="2017-02-25T18:21:00Z"/>
              <w:del w:id="1430" w:author="Nelson Foster" w:date="2017-03-03T21:59:00Z"/>
            </w:rPr>
          </w:rPrChange>
        </w:rPr>
        <w:pPrChange w:id="1431" w:author="uga" w:date="2017-03-04T14:01:00Z">
          <w:pPr/>
        </w:pPrChange>
      </w:pPr>
      <w:ins w:id="1432" w:author="uga" w:date="2017-02-25T18:17:00Z">
        <w:del w:id="1433" w:author="Nelson Foster" w:date="2017-03-03T21:59:00Z">
          <w:r w:rsidRPr="008D0F68" w:rsidDel="0028711D">
            <w:rPr>
              <w:rFonts w:ascii="Calibri" w:hAnsi="Calibri" w:cs="Calibri"/>
              <w:i w:val="0"/>
              <w:sz w:val="22"/>
              <w:szCs w:val="22"/>
              <w:rPrChange w:id="1434" w:author="uga" w:date="2017-03-04T13:56:00Z">
                <w:rPr/>
              </w:rPrChange>
            </w:rPr>
            <w:delText xml:space="preserve">While it </w:delText>
          </w:r>
        </w:del>
      </w:ins>
      <w:ins w:id="1435" w:author="uga" w:date="2017-02-25T18:18:00Z">
        <w:del w:id="1436" w:author="Nelson Foster" w:date="2017-03-03T21:59:00Z">
          <w:r w:rsidRPr="008D0F68" w:rsidDel="0028711D">
            <w:rPr>
              <w:rFonts w:ascii="Calibri" w:hAnsi="Calibri" w:cs="Calibri"/>
              <w:i w:val="0"/>
              <w:sz w:val="22"/>
              <w:szCs w:val="22"/>
              <w:rPrChange w:id="1437" w:author="uga" w:date="2017-03-04T13:56:00Z">
                <w:rPr/>
              </w:rPrChange>
            </w:rPr>
            <w:delText>is</w:delText>
          </w:r>
        </w:del>
      </w:ins>
      <w:ins w:id="1438" w:author="uga" w:date="2017-02-25T18:17:00Z">
        <w:del w:id="1439" w:author="Nelson Foster" w:date="2017-03-03T21:59:00Z">
          <w:r w:rsidRPr="008D0F68" w:rsidDel="0028711D">
            <w:rPr>
              <w:rFonts w:ascii="Calibri" w:hAnsi="Calibri" w:cs="Calibri"/>
              <w:i w:val="0"/>
              <w:sz w:val="22"/>
              <w:szCs w:val="22"/>
              <w:rPrChange w:id="1440" w:author="uga" w:date="2017-03-04T13:56:00Z">
                <w:rPr/>
              </w:rPrChange>
            </w:rPr>
            <w:delText xml:space="preserve"> not </w:delText>
          </w:r>
        </w:del>
      </w:ins>
      <w:ins w:id="1441" w:author="uga" w:date="2017-02-25T18:18:00Z">
        <w:del w:id="1442" w:author="Nelson Foster" w:date="2017-03-03T21:59:00Z">
          <w:r w:rsidRPr="008D0F68" w:rsidDel="0028711D">
            <w:rPr>
              <w:rFonts w:ascii="Calibri" w:hAnsi="Calibri" w:cs="Calibri"/>
              <w:i w:val="0"/>
              <w:sz w:val="22"/>
              <w:szCs w:val="22"/>
              <w:rPrChange w:id="1443" w:author="uga" w:date="2017-03-04T13:56:00Z">
                <w:rPr/>
              </w:rPrChange>
            </w:rPr>
            <w:delText>answerable</w:delText>
          </w:r>
        </w:del>
      </w:ins>
      <w:ins w:id="1444" w:author="uga" w:date="2017-02-25T18:17:00Z">
        <w:del w:id="1445" w:author="Nelson Foster" w:date="2017-03-03T21:59:00Z">
          <w:r w:rsidRPr="008D0F68" w:rsidDel="0028711D">
            <w:rPr>
              <w:rFonts w:ascii="Calibri" w:hAnsi="Calibri" w:cs="Calibri"/>
              <w:i w:val="0"/>
              <w:sz w:val="22"/>
              <w:szCs w:val="22"/>
              <w:rPrChange w:id="1446" w:author="uga" w:date="2017-03-04T13:56:00Z">
                <w:rPr/>
              </w:rPrChange>
            </w:rPr>
            <w:delText xml:space="preserve"> with the </w:delText>
          </w:r>
        </w:del>
      </w:ins>
      <w:ins w:id="1447" w:author="uga" w:date="2017-02-25T18:19:00Z">
        <w:del w:id="1448" w:author="Nelson Foster" w:date="2017-03-03T21:59:00Z">
          <w:r w:rsidRPr="008D0F68" w:rsidDel="0028711D">
            <w:rPr>
              <w:rFonts w:ascii="Calibri" w:hAnsi="Calibri" w:cs="Calibri"/>
              <w:i w:val="0"/>
              <w:sz w:val="22"/>
              <w:szCs w:val="22"/>
              <w:rPrChange w:id="1449" w:author="uga" w:date="2017-03-04T13:56:00Z">
                <w:rPr/>
              </w:rPrChange>
            </w:rPr>
            <w:delText>current</w:delText>
          </w:r>
        </w:del>
      </w:ins>
      <w:ins w:id="1450" w:author="uga" w:date="2017-02-25T18:17:00Z">
        <w:del w:id="1451" w:author="Nelson Foster" w:date="2017-03-03T21:59:00Z">
          <w:r w:rsidRPr="008D0F68" w:rsidDel="0028711D">
            <w:rPr>
              <w:rFonts w:ascii="Calibri" w:hAnsi="Calibri" w:cs="Calibri"/>
              <w:i w:val="0"/>
              <w:sz w:val="22"/>
              <w:szCs w:val="22"/>
              <w:rPrChange w:id="1452" w:author="uga" w:date="2017-03-04T13:56:00Z">
                <w:rPr/>
              </w:rPrChange>
            </w:rPr>
            <w:delText xml:space="preserve"> dataset, we would</w:delText>
          </w:r>
        </w:del>
      </w:ins>
      <w:ins w:id="1453" w:author="uga" w:date="2017-02-25T18:21:00Z">
        <w:del w:id="1454" w:author="Nelson Foster" w:date="2017-03-03T21:59:00Z">
          <w:r w:rsidRPr="008D0F68" w:rsidDel="0028711D">
            <w:rPr>
              <w:rFonts w:ascii="Calibri" w:hAnsi="Calibri" w:cs="Calibri"/>
              <w:i w:val="0"/>
              <w:sz w:val="22"/>
              <w:szCs w:val="22"/>
              <w:rPrChange w:id="1455" w:author="uga" w:date="2017-03-04T13:56:00Z">
                <w:rPr/>
              </w:rPrChange>
            </w:rPr>
            <w:delText xml:space="preserve"> also like to explore the</w:delText>
          </w:r>
        </w:del>
      </w:ins>
      <w:ins w:id="1456" w:author="uga" w:date="2017-02-25T18:22:00Z">
        <w:del w:id="1457" w:author="Nelson Foster" w:date="2017-03-03T21:59:00Z">
          <w:r w:rsidRPr="008D0F68" w:rsidDel="0028711D">
            <w:rPr>
              <w:rFonts w:ascii="Calibri" w:hAnsi="Calibri" w:cs="Calibri"/>
              <w:i w:val="0"/>
              <w:sz w:val="22"/>
              <w:szCs w:val="22"/>
              <w:rPrChange w:id="1458" w:author="uga" w:date="2017-03-04T13:56:00Z">
                <w:rPr/>
              </w:rPrChange>
            </w:rPr>
            <w:delText xml:space="preserve"> role</w:delText>
          </w:r>
        </w:del>
      </w:ins>
      <w:ins w:id="1459" w:author="uga" w:date="2017-02-25T18:21:00Z">
        <w:del w:id="1460" w:author="Nelson Foster" w:date="2017-03-03T21:59:00Z">
          <w:r w:rsidRPr="008D0F68" w:rsidDel="0028711D">
            <w:rPr>
              <w:rFonts w:ascii="Calibri" w:hAnsi="Calibri" w:cs="Calibri"/>
              <w:i w:val="0"/>
              <w:sz w:val="22"/>
              <w:szCs w:val="22"/>
              <w:rPrChange w:id="1461" w:author="uga" w:date="2017-03-04T13:56:00Z">
                <w:rPr/>
              </w:rPrChange>
            </w:rPr>
            <w:delText xml:space="preserve"> if any, proximity to a hospital, and traffic conditions at the time of collision, effect the number of people killed in motor vehicle collisions at different times of the day in New York City</w:delText>
          </w:r>
        </w:del>
      </w:ins>
    </w:p>
    <w:p w14:paraId="610F5EEB" w14:textId="4BE7EC1B" w:rsidR="00555FF1" w:rsidRPr="008D0F68" w:rsidRDefault="00555FF1">
      <w:pPr>
        <w:spacing w:line="240" w:lineRule="auto"/>
        <w:rPr>
          <w:ins w:id="1462" w:author="uga" w:date="2017-02-25T18:33:00Z"/>
          <w:rFonts w:ascii="Calibri" w:hAnsi="Calibri" w:cs="Calibri"/>
          <w:i w:val="0"/>
          <w:sz w:val="22"/>
          <w:szCs w:val="22"/>
          <w:rPrChange w:id="1463" w:author="uga" w:date="2017-03-04T13:56:00Z">
            <w:rPr>
              <w:ins w:id="1464" w:author="uga" w:date="2017-02-25T18:33:00Z"/>
            </w:rPr>
          </w:rPrChange>
        </w:rPr>
        <w:pPrChange w:id="1465" w:author="uga" w:date="2017-03-04T14:01:00Z">
          <w:pPr/>
        </w:pPrChange>
      </w:pPr>
    </w:p>
    <w:p w14:paraId="739B3028" w14:textId="576E74EC" w:rsidR="007561C6" w:rsidRPr="008D0F68" w:rsidDel="00EB36CD" w:rsidRDefault="007561C6">
      <w:pPr>
        <w:pStyle w:val="ListParagraph"/>
        <w:numPr>
          <w:ilvl w:val="1"/>
          <w:numId w:val="14"/>
        </w:numPr>
        <w:spacing w:line="240" w:lineRule="auto"/>
        <w:rPr>
          <w:ins w:id="1466" w:author="Sadaf Asrar" w:date="2017-02-28T09:34:00Z"/>
          <w:del w:id="1467" w:author="Nelson Foster" w:date="2017-03-03T21:32:00Z"/>
          <w:rFonts w:ascii="Calibri" w:hAnsi="Calibri" w:cs="Calibri"/>
          <w:i w:val="0"/>
          <w:sz w:val="22"/>
          <w:szCs w:val="22"/>
          <w:rPrChange w:id="1468" w:author="uga" w:date="2017-03-04T13:56:00Z">
            <w:rPr>
              <w:ins w:id="1469" w:author="Sadaf Asrar" w:date="2017-02-28T09:34:00Z"/>
              <w:del w:id="1470" w:author="Nelson Foster" w:date="2017-03-03T21:32:00Z"/>
            </w:rPr>
          </w:rPrChange>
        </w:rPr>
        <w:pPrChange w:id="1471" w:author="uga" w:date="2017-03-04T14:01:00Z">
          <w:pPr/>
        </w:pPrChange>
      </w:pPr>
      <w:ins w:id="1472" w:author="Sadaf Asrar" w:date="2017-02-28T09:34:00Z">
        <w:del w:id="1473" w:author="Nelson Foster" w:date="2017-03-03T21:32:00Z">
          <w:r w:rsidRPr="008D0F68" w:rsidDel="00EB36CD">
            <w:rPr>
              <w:rFonts w:ascii="Calibri" w:hAnsi="Calibri" w:cs="Calibri"/>
              <w:i w:val="0"/>
              <w:sz w:val="22"/>
              <w:szCs w:val="22"/>
              <w:rPrChange w:id="1474" w:author="uga" w:date="2017-03-04T13:56:00Z">
                <w:rPr/>
              </w:rPrChange>
            </w:rPr>
            <w:delText>What additional information would be beneficial?</w:delText>
          </w:r>
        </w:del>
      </w:ins>
    </w:p>
    <w:p w14:paraId="07D99229" w14:textId="681282B2" w:rsidR="007561C6" w:rsidRPr="008D0F68" w:rsidDel="0028711D" w:rsidRDefault="007561C6">
      <w:pPr>
        <w:pStyle w:val="ListParagraph"/>
        <w:spacing w:line="240" w:lineRule="auto"/>
        <w:ind w:left="1440"/>
        <w:rPr>
          <w:ins w:id="1475" w:author="Sadaf Asrar" w:date="2017-02-28T09:34:00Z"/>
          <w:del w:id="1476" w:author="Nelson Foster" w:date="2017-03-03T22:01:00Z"/>
          <w:rFonts w:ascii="Calibri" w:hAnsi="Calibri" w:cs="Calibri"/>
          <w:i w:val="0"/>
          <w:sz w:val="22"/>
          <w:szCs w:val="22"/>
          <w:rPrChange w:id="1477" w:author="uga" w:date="2017-03-04T13:56:00Z">
            <w:rPr>
              <w:ins w:id="1478" w:author="Sadaf Asrar" w:date="2017-02-28T09:34:00Z"/>
              <w:del w:id="1479" w:author="Nelson Foster" w:date="2017-03-03T22:01:00Z"/>
            </w:rPr>
          </w:rPrChange>
        </w:rPr>
        <w:pPrChange w:id="1480" w:author="uga" w:date="2017-03-04T14:01:00Z">
          <w:pPr/>
        </w:pPrChange>
      </w:pPr>
    </w:p>
    <w:p w14:paraId="1B59B55B" w14:textId="3BEEEE5E" w:rsidR="007D1323" w:rsidRPr="008D0F68" w:rsidDel="00EB36CD" w:rsidRDefault="007D1323">
      <w:pPr>
        <w:pStyle w:val="ListParagraph"/>
        <w:spacing w:line="240" w:lineRule="auto"/>
        <w:ind w:left="1440"/>
        <w:rPr>
          <w:del w:id="1481" w:author="Nelson Foster" w:date="2017-03-03T21:32:00Z"/>
          <w:rFonts w:ascii="Calibri" w:hAnsi="Calibri" w:cs="Calibri"/>
          <w:i w:val="0"/>
          <w:sz w:val="22"/>
          <w:szCs w:val="22"/>
          <w:rPrChange w:id="1482" w:author="uga" w:date="2017-03-04T13:56:00Z">
            <w:rPr>
              <w:del w:id="1483" w:author="Nelson Foster" w:date="2017-03-03T21:32:00Z"/>
            </w:rPr>
          </w:rPrChange>
        </w:rPr>
        <w:pPrChange w:id="1484" w:author="uga" w:date="2017-03-04T14:01:00Z">
          <w:pPr/>
        </w:pPrChange>
      </w:pPr>
      <w:ins w:id="1485" w:author="uga" w:date="2017-02-25T18:33:00Z">
        <w:del w:id="1486" w:author="Nelson Foster" w:date="2017-03-03T21:32:00Z">
          <w:r w:rsidRPr="008D0F68" w:rsidDel="00EB36CD">
            <w:rPr>
              <w:rFonts w:ascii="Calibri" w:hAnsi="Calibri" w:cs="Calibri"/>
              <w:i w:val="0"/>
              <w:sz w:val="22"/>
              <w:szCs w:val="22"/>
              <w:rPrChange w:id="1487" w:author="uga" w:date="2017-03-04T13:56:00Z">
                <w:rPr/>
              </w:rPrChange>
            </w:rPr>
            <w:delText xml:space="preserve">3.f. </w:delText>
          </w:r>
        </w:del>
      </w:ins>
      <w:ins w:id="1488" w:author="uga" w:date="2017-02-25T18:37:00Z">
        <w:del w:id="1489" w:author="Nelson Foster" w:date="2017-03-03T21:32:00Z">
          <w:r w:rsidRPr="008D0F68" w:rsidDel="00EB36CD">
            <w:rPr>
              <w:rFonts w:ascii="Calibri" w:hAnsi="Calibri" w:cs="Calibri"/>
              <w:i w:val="0"/>
              <w:sz w:val="22"/>
              <w:szCs w:val="22"/>
              <w:rPrChange w:id="1490" w:author="uga" w:date="2017-03-04T13:56:00Z">
                <w:rPr/>
              </w:rPrChange>
            </w:rPr>
            <w:delText>While the dataset includes variables for number of persons injured and number of persons killed, it does not contain any measure of the severity of the injury</w:delText>
          </w:r>
        </w:del>
      </w:ins>
      <w:ins w:id="1491" w:author="uga" w:date="2017-02-25T18:38:00Z">
        <w:del w:id="1492" w:author="Nelson Foster" w:date="2017-03-03T21:32:00Z">
          <w:r w:rsidRPr="008D0F68" w:rsidDel="00EB36CD">
            <w:rPr>
              <w:rFonts w:ascii="Calibri" w:hAnsi="Calibri" w:cs="Calibri"/>
              <w:i w:val="0"/>
              <w:sz w:val="22"/>
              <w:szCs w:val="22"/>
              <w:rPrChange w:id="1493" w:author="uga" w:date="2017-03-04T13:56:00Z">
                <w:rPr/>
              </w:rPrChange>
            </w:rPr>
            <w:delText>. In other words, while we can assess the number of people injured, we cannot identify the extent of the injury. Similarly, we cannot identify if the individuals killed</w:delText>
          </w:r>
        </w:del>
      </w:ins>
      <w:ins w:id="1494" w:author="uga" w:date="2017-02-25T18:37:00Z">
        <w:del w:id="1495" w:author="Nelson Foster" w:date="2017-03-03T21:32:00Z">
          <w:r w:rsidRPr="008D0F68" w:rsidDel="00EB36CD">
            <w:rPr>
              <w:rFonts w:ascii="Calibri" w:hAnsi="Calibri" w:cs="Calibri"/>
              <w:i w:val="0"/>
              <w:sz w:val="22"/>
              <w:szCs w:val="22"/>
              <w:rPrChange w:id="1496" w:author="uga" w:date="2017-03-04T13:56:00Z">
                <w:rPr/>
              </w:rPrChange>
            </w:rPr>
            <w:delText xml:space="preserve"> </w:delText>
          </w:r>
        </w:del>
      </w:ins>
      <w:ins w:id="1497" w:author="uga" w:date="2017-02-25T19:28:00Z">
        <w:del w:id="1498" w:author="Nelson Foster" w:date="2017-03-03T21:32:00Z">
          <w:r w:rsidR="009007CF" w:rsidRPr="008D0F68" w:rsidDel="00EB36CD">
            <w:rPr>
              <w:rFonts w:ascii="Calibri" w:hAnsi="Calibri" w:cs="Calibri"/>
              <w:i w:val="0"/>
              <w:sz w:val="22"/>
              <w:szCs w:val="22"/>
              <w:rPrChange w:id="1499" w:author="uga" w:date="2017-03-04T13:56:00Z">
                <w:rPr/>
              </w:rPrChange>
            </w:rPr>
            <w:delText>died on the spot or at a later time</w:delText>
          </w:r>
        </w:del>
      </w:ins>
      <w:ins w:id="1500" w:author="uga" w:date="2017-02-25T19:30:00Z">
        <w:del w:id="1501" w:author="Nelson Foster" w:date="2017-03-03T21:32:00Z">
          <w:r w:rsidR="009007CF" w:rsidRPr="008D0F68" w:rsidDel="00EB36CD">
            <w:rPr>
              <w:rFonts w:ascii="Calibri" w:hAnsi="Calibri" w:cs="Calibri"/>
              <w:i w:val="0"/>
              <w:sz w:val="22"/>
              <w:szCs w:val="22"/>
              <w:rPrChange w:id="1502" w:author="uga" w:date="2017-03-04T13:56:00Z">
                <w:rPr/>
              </w:rPrChange>
            </w:rPr>
            <w:delText>. A severity index would better enhance our ability to answer the question</w:delText>
          </w:r>
        </w:del>
      </w:ins>
      <w:ins w:id="1503" w:author="uga" w:date="2017-02-25T19:31:00Z">
        <w:del w:id="1504" w:author="Nelson Foster" w:date="2017-03-03T21:32:00Z">
          <w:r w:rsidR="009007CF" w:rsidRPr="008D0F68" w:rsidDel="00EB36CD">
            <w:rPr>
              <w:rFonts w:ascii="Calibri" w:hAnsi="Calibri" w:cs="Calibri"/>
              <w:i w:val="0"/>
              <w:sz w:val="22"/>
              <w:szCs w:val="22"/>
              <w:rPrChange w:id="1505" w:author="uga" w:date="2017-03-04T13:56:00Z">
                <w:rPr/>
              </w:rPrChange>
            </w:rPr>
            <w:delText xml:space="preserve">. That being said, </w:delText>
          </w:r>
        </w:del>
      </w:ins>
      <w:ins w:id="1506" w:author="Sadaf Asrar" w:date="2017-02-28T09:49:00Z">
        <w:del w:id="1507" w:author="Nelson Foster" w:date="2017-03-03T21:32:00Z">
          <w:r w:rsidR="004F20EF" w:rsidRPr="008D0F68" w:rsidDel="00EB36CD">
            <w:rPr>
              <w:rFonts w:ascii="Calibri" w:hAnsi="Calibri" w:cs="Calibri"/>
              <w:i w:val="0"/>
              <w:sz w:val="22"/>
              <w:szCs w:val="22"/>
              <w:rPrChange w:id="1508" w:author="uga" w:date="2017-03-04T13:56:00Z">
                <w:rPr/>
              </w:rPrChange>
            </w:rPr>
            <w:delText>s</w:delText>
          </w:r>
        </w:del>
      </w:ins>
      <w:ins w:id="1509" w:author="uga" w:date="2017-02-25T19:31:00Z">
        <w:del w:id="1510" w:author="Nelson Foster" w:date="2017-03-03T21:32:00Z">
          <w:r w:rsidR="009007CF" w:rsidRPr="008D0F68" w:rsidDel="00EB36CD">
            <w:rPr>
              <w:rFonts w:ascii="Calibri" w:hAnsi="Calibri" w:cs="Calibri"/>
              <w:i w:val="0"/>
              <w:sz w:val="22"/>
              <w:szCs w:val="22"/>
              <w:rPrChange w:id="1511" w:author="uga" w:date="2017-03-04T13:56:00Z">
                <w:rPr/>
              </w:rPrChange>
            </w:rPr>
            <w:delText>Severity of injury is likely recorded in police and follow-up medical reports. Such data is likely not</w:delText>
          </w:r>
        </w:del>
      </w:ins>
      <w:ins w:id="1512" w:author="Sadaf Asrar" w:date="2017-02-28T09:50:00Z">
        <w:del w:id="1513" w:author="Nelson Foster" w:date="2017-03-03T21:32:00Z">
          <w:r w:rsidR="004F20EF" w:rsidRPr="008D0F68" w:rsidDel="00EB36CD">
            <w:rPr>
              <w:rFonts w:ascii="Calibri" w:hAnsi="Calibri" w:cs="Calibri"/>
              <w:i w:val="0"/>
              <w:sz w:val="22"/>
              <w:szCs w:val="22"/>
              <w:rPrChange w:id="1514" w:author="uga" w:date="2017-03-04T13:56:00Z">
                <w:rPr/>
              </w:rPrChange>
            </w:rPr>
            <w:delText>may not be</w:delText>
          </w:r>
        </w:del>
      </w:ins>
      <w:ins w:id="1515" w:author="uga" w:date="2017-02-25T19:31:00Z">
        <w:del w:id="1516" w:author="Nelson Foster" w:date="2017-03-03T21:32:00Z">
          <w:r w:rsidR="009007CF" w:rsidRPr="008D0F68" w:rsidDel="00EB36CD">
            <w:rPr>
              <w:rFonts w:ascii="Calibri" w:hAnsi="Calibri" w:cs="Calibri"/>
              <w:i w:val="0"/>
              <w:sz w:val="22"/>
              <w:szCs w:val="22"/>
              <w:rPrChange w:id="1517" w:author="uga" w:date="2017-03-04T13:56:00Z">
                <w:rPr/>
              </w:rPrChange>
            </w:rPr>
            <w:delText xml:space="preserve"> public</w:delText>
          </w:r>
        </w:del>
      </w:ins>
      <w:ins w:id="1518" w:author="Sadaf Asrar" w:date="2017-02-28T09:50:00Z">
        <w:del w:id="1519" w:author="Nelson Foster" w:date="2017-03-03T21:32:00Z">
          <w:r w:rsidR="004F20EF" w:rsidRPr="008D0F68" w:rsidDel="00EB36CD">
            <w:rPr>
              <w:rFonts w:ascii="Calibri" w:hAnsi="Calibri" w:cs="Calibri"/>
              <w:i w:val="0"/>
              <w:sz w:val="22"/>
              <w:szCs w:val="22"/>
              <w:rPrChange w:id="1520" w:author="uga" w:date="2017-03-04T13:56:00Z">
                <w:rPr/>
              </w:rPrChange>
            </w:rPr>
            <w:delText>ly available</w:delText>
          </w:r>
        </w:del>
      </w:ins>
      <w:ins w:id="1521" w:author="uga" w:date="2017-02-25T19:31:00Z">
        <w:del w:id="1522" w:author="Nelson Foster" w:date="2017-03-03T21:32:00Z">
          <w:r w:rsidR="009007CF" w:rsidRPr="008D0F68" w:rsidDel="00EB36CD">
            <w:rPr>
              <w:rFonts w:ascii="Calibri" w:hAnsi="Calibri" w:cs="Calibri"/>
              <w:i w:val="0"/>
              <w:sz w:val="22"/>
              <w:szCs w:val="22"/>
              <w:rPrChange w:id="1523" w:author="uga" w:date="2017-03-04T13:56:00Z">
                <w:rPr/>
              </w:rPrChange>
            </w:rPr>
            <w:delText xml:space="preserve"> as it is PHI and as such</w:delText>
          </w:r>
        </w:del>
      </w:ins>
      <w:ins w:id="1524" w:author="Sadaf Asrar" w:date="2017-02-28T09:50:00Z">
        <w:del w:id="1525" w:author="Nelson Foster" w:date="2017-03-03T21:32:00Z">
          <w:r w:rsidR="004F20EF" w:rsidRPr="008D0F68" w:rsidDel="00EB36CD">
            <w:rPr>
              <w:rFonts w:ascii="Calibri" w:hAnsi="Calibri" w:cs="Calibri"/>
              <w:i w:val="0"/>
              <w:sz w:val="22"/>
              <w:szCs w:val="22"/>
              <w:rPrChange w:id="1526" w:author="uga" w:date="2017-03-04T13:56:00Z">
                <w:rPr/>
              </w:rPrChange>
            </w:rPr>
            <w:delText>, it</w:delText>
          </w:r>
        </w:del>
      </w:ins>
      <w:ins w:id="1527" w:author="uga" w:date="2017-02-25T19:31:00Z">
        <w:del w:id="1528" w:author="Nelson Foster" w:date="2017-03-03T21:32:00Z">
          <w:r w:rsidR="009007CF" w:rsidRPr="008D0F68" w:rsidDel="00EB36CD">
            <w:rPr>
              <w:rFonts w:ascii="Calibri" w:hAnsi="Calibri" w:cs="Calibri"/>
              <w:i w:val="0"/>
              <w:sz w:val="22"/>
              <w:szCs w:val="22"/>
              <w:rPrChange w:id="1529" w:author="uga" w:date="2017-03-04T13:56:00Z">
                <w:rPr/>
              </w:rPrChange>
            </w:rPr>
            <w:delText xml:space="preserve"> maybe</w:delText>
          </w:r>
        </w:del>
      </w:ins>
      <w:ins w:id="1530" w:author="Sadaf Asrar" w:date="2017-02-28T09:50:00Z">
        <w:del w:id="1531" w:author="Nelson Foster" w:date="2017-03-03T21:32:00Z">
          <w:r w:rsidR="004F20EF" w:rsidRPr="008D0F68" w:rsidDel="00EB36CD">
            <w:rPr>
              <w:rFonts w:ascii="Calibri" w:hAnsi="Calibri" w:cs="Calibri"/>
              <w:i w:val="0"/>
              <w:sz w:val="22"/>
              <w:szCs w:val="22"/>
              <w:rPrChange w:id="1532" w:author="uga" w:date="2017-03-04T13:56:00Z">
                <w:rPr/>
              </w:rPrChange>
            </w:rPr>
            <w:delText>may be</w:delText>
          </w:r>
        </w:del>
      </w:ins>
      <w:ins w:id="1533" w:author="uga" w:date="2017-02-25T19:31:00Z">
        <w:del w:id="1534" w:author="Nelson Foster" w:date="2017-03-03T21:32:00Z">
          <w:r w:rsidR="009007CF" w:rsidRPr="008D0F68" w:rsidDel="00EB36CD">
            <w:rPr>
              <w:rFonts w:ascii="Calibri" w:hAnsi="Calibri" w:cs="Calibri"/>
              <w:i w:val="0"/>
              <w:sz w:val="22"/>
              <w:szCs w:val="22"/>
              <w:rPrChange w:id="1535" w:author="uga" w:date="2017-03-04T13:56:00Z">
                <w:rPr/>
              </w:rPrChange>
            </w:rPr>
            <w:delText xml:space="preserve"> difficult to link it at the traffic accident level. </w:delText>
          </w:r>
        </w:del>
      </w:ins>
    </w:p>
    <w:p w14:paraId="2AC3B5F3" w14:textId="583B4EE9" w:rsidR="004F20EF" w:rsidRPr="008D0F68" w:rsidDel="00EB36CD" w:rsidRDefault="004F20EF">
      <w:pPr>
        <w:pStyle w:val="ListParagraph"/>
        <w:spacing w:line="240" w:lineRule="auto"/>
        <w:ind w:left="1440"/>
        <w:rPr>
          <w:ins w:id="1536" w:author="Sadaf Asrar" w:date="2017-02-28T09:50:00Z"/>
          <w:del w:id="1537" w:author="Nelson Foster" w:date="2017-03-03T21:32:00Z"/>
          <w:rFonts w:ascii="Calibri" w:hAnsi="Calibri" w:cs="Calibri"/>
          <w:i w:val="0"/>
          <w:sz w:val="22"/>
          <w:szCs w:val="22"/>
          <w:rPrChange w:id="1538" w:author="uga" w:date="2017-03-04T13:56:00Z">
            <w:rPr>
              <w:ins w:id="1539" w:author="Sadaf Asrar" w:date="2017-02-28T09:50:00Z"/>
              <w:del w:id="1540" w:author="Nelson Foster" w:date="2017-03-03T21:32:00Z"/>
            </w:rPr>
          </w:rPrChange>
        </w:rPr>
        <w:pPrChange w:id="1541" w:author="uga" w:date="2017-03-04T14:01:00Z">
          <w:pPr/>
        </w:pPrChange>
      </w:pPr>
    </w:p>
    <w:p w14:paraId="4967EC15" w14:textId="764F1469" w:rsidR="009007CF" w:rsidRPr="008D0F68" w:rsidDel="00EB36CD" w:rsidRDefault="009007CF">
      <w:pPr>
        <w:pStyle w:val="ListParagraph"/>
        <w:spacing w:line="240" w:lineRule="auto"/>
        <w:ind w:left="1440"/>
        <w:rPr>
          <w:del w:id="1542" w:author="Nelson Foster" w:date="2017-03-03T21:32:00Z"/>
          <w:rFonts w:ascii="Calibri" w:hAnsi="Calibri" w:cs="Calibri"/>
          <w:i w:val="0"/>
          <w:sz w:val="22"/>
          <w:szCs w:val="22"/>
          <w:rPrChange w:id="1543" w:author="uga" w:date="2017-03-04T13:56:00Z">
            <w:rPr>
              <w:del w:id="1544" w:author="Nelson Foster" w:date="2017-03-03T21:32:00Z"/>
            </w:rPr>
          </w:rPrChange>
        </w:rPr>
        <w:pPrChange w:id="1545" w:author="uga" w:date="2017-03-04T14:01:00Z">
          <w:pPr/>
        </w:pPrChange>
      </w:pPr>
    </w:p>
    <w:p w14:paraId="48B02299" w14:textId="52CF0331" w:rsidR="004F20EF" w:rsidRPr="008D0F68" w:rsidDel="00EB36CD" w:rsidRDefault="004F20EF">
      <w:pPr>
        <w:pStyle w:val="ListParagraph"/>
        <w:spacing w:line="240" w:lineRule="auto"/>
        <w:ind w:left="1440"/>
        <w:rPr>
          <w:ins w:id="1546" w:author="Sadaf Asrar" w:date="2017-02-28T09:51:00Z"/>
          <w:del w:id="1547" w:author="Nelson Foster" w:date="2017-03-03T21:32:00Z"/>
          <w:rFonts w:ascii="Calibri" w:hAnsi="Calibri" w:cs="Calibri"/>
          <w:i w:val="0"/>
          <w:sz w:val="22"/>
          <w:szCs w:val="22"/>
          <w:rPrChange w:id="1548" w:author="uga" w:date="2017-03-04T13:56:00Z">
            <w:rPr>
              <w:ins w:id="1549" w:author="Sadaf Asrar" w:date="2017-02-28T09:51:00Z"/>
              <w:del w:id="1550" w:author="Nelson Foster" w:date="2017-03-03T21:32:00Z"/>
            </w:rPr>
          </w:rPrChange>
        </w:rPr>
        <w:pPrChange w:id="1551" w:author="uga" w:date="2017-03-04T14:01:00Z">
          <w:pPr/>
        </w:pPrChange>
      </w:pPr>
    </w:p>
    <w:p w14:paraId="1D81DEEF" w14:textId="2EB3D752" w:rsidR="004F20EF" w:rsidRPr="008D0F68" w:rsidDel="00EB36CD" w:rsidRDefault="004F20EF">
      <w:pPr>
        <w:pStyle w:val="ListParagraph"/>
        <w:spacing w:line="240" w:lineRule="auto"/>
        <w:ind w:left="1440"/>
        <w:rPr>
          <w:ins w:id="1552" w:author="Sadaf Asrar" w:date="2017-02-28T09:55:00Z"/>
          <w:del w:id="1553" w:author="Nelson Foster" w:date="2017-03-03T21:32:00Z"/>
          <w:rFonts w:ascii="Calibri" w:hAnsi="Calibri" w:cs="Calibri"/>
          <w:i w:val="0"/>
          <w:sz w:val="22"/>
          <w:szCs w:val="22"/>
          <w:rPrChange w:id="1554" w:author="uga" w:date="2017-03-04T13:56:00Z">
            <w:rPr>
              <w:ins w:id="1555" w:author="Sadaf Asrar" w:date="2017-02-28T09:55:00Z"/>
              <w:del w:id="1556" w:author="Nelson Foster" w:date="2017-03-03T21:32:00Z"/>
            </w:rPr>
          </w:rPrChange>
        </w:rPr>
        <w:pPrChange w:id="1557" w:author="uga" w:date="2017-03-04T14:01:00Z">
          <w:pPr/>
        </w:pPrChange>
      </w:pPr>
      <w:ins w:id="1558" w:author="Sadaf Asrar" w:date="2017-02-28T09:51:00Z">
        <w:del w:id="1559" w:author="Nelson Foster" w:date="2017-03-03T21:32:00Z">
          <w:r w:rsidRPr="008D0F68" w:rsidDel="00EB36CD">
            <w:rPr>
              <w:rFonts w:ascii="Calibri" w:hAnsi="Calibri" w:cs="Calibri"/>
              <w:i w:val="0"/>
              <w:sz w:val="22"/>
              <w:szCs w:val="22"/>
              <w:rPrChange w:id="1560" w:author="uga" w:date="2017-03-04T13:56:00Z">
                <w:rPr/>
              </w:rPrChange>
            </w:rPr>
            <w:delText xml:space="preserve">Additionally, variables like </w:delText>
          </w:r>
        </w:del>
      </w:ins>
      <w:ins w:id="1561" w:author="uga" w:date="2017-02-25T19:31:00Z">
        <w:del w:id="1562" w:author="Nelson Foster" w:date="2017-03-03T21:32:00Z">
          <w:r w:rsidR="009007CF" w:rsidRPr="008D0F68" w:rsidDel="00EB36CD">
            <w:rPr>
              <w:rFonts w:ascii="Calibri" w:hAnsi="Calibri" w:cs="Calibri"/>
              <w:i w:val="0"/>
              <w:sz w:val="22"/>
              <w:szCs w:val="22"/>
              <w:rPrChange w:id="1563" w:author="uga" w:date="2017-03-04T13:56:00Z">
                <w:rPr/>
              </w:rPrChange>
            </w:rPr>
            <w:delText>P</w:delText>
          </w:r>
        </w:del>
      </w:ins>
      <w:ins w:id="1564" w:author="Sadaf Asrar" w:date="2017-02-28T09:51:00Z">
        <w:del w:id="1565" w:author="Nelson Foster" w:date="2017-03-03T21:32:00Z">
          <w:r w:rsidRPr="008D0F68" w:rsidDel="00EB36CD">
            <w:rPr>
              <w:rFonts w:ascii="Calibri" w:hAnsi="Calibri" w:cs="Calibri"/>
              <w:i w:val="0"/>
              <w:sz w:val="22"/>
              <w:szCs w:val="22"/>
              <w:rPrChange w:id="1566" w:author="uga" w:date="2017-03-04T13:56:00Z">
                <w:rPr/>
              </w:rPrChange>
            </w:rPr>
            <w:delText>p</w:delText>
          </w:r>
        </w:del>
      </w:ins>
      <w:ins w:id="1567" w:author="uga" w:date="2017-02-25T19:31:00Z">
        <w:del w:id="1568" w:author="Nelson Foster" w:date="2017-03-03T21:32:00Z">
          <w:r w:rsidR="009007CF" w:rsidRPr="008D0F68" w:rsidDel="00EB36CD">
            <w:rPr>
              <w:rFonts w:ascii="Calibri" w:hAnsi="Calibri" w:cs="Calibri"/>
              <w:i w:val="0"/>
              <w:sz w:val="22"/>
              <w:szCs w:val="22"/>
              <w:rPrChange w:id="1569" w:author="uga" w:date="2017-03-04T13:56:00Z">
                <w:rPr/>
              </w:rPrChange>
            </w:rPr>
            <w:delText xml:space="preserve">roximity to the nearest hospital </w:delText>
          </w:r>
        </w:del>
      </w:ins>
      <w:ins w:id="1570" w:author="Sadaf Asrar" w:date="2017-02-28T09:51:00Z">
        <w:del w:id="1571" w:author="Nelson Foster" w:date="2017-03-03T21:32:00Z">
          <w:r w:rsidRPr="008D0F68" w:rsidDel="00EB36CD">
            <w:rPr>
              <w:rFonts w:ascii="Calibri" w:hAnsi="Calibri" w:cs="Calibri"/>
              <w:i w:val="0"/>
              <w:sz w:val="22"/>
              <w:szCs w:val="22"/>
              <w:rPrChange w:id="1572" w:author="uga" w:date="2017-03-04T13:56:00Z">
                <w:rPr/>
              </w:rPrChange>
            </w:rPr>
            <w:delText xml:space="preserve">and traffic conditions could be confounding factors </w:delText>
          </w:r>
        </w:del>
      </w:ins>
      <w:ins w:id="1573" w:author="Sadaf Asrar" w:date="2017-02-28T09:52:00Z">
        <w:del w:id="1574" w:author="Nelson Foster" w:date="2017-03-03T21:32:00Z">
          <w:r w:rsidRPr="008D0F68" w:rsidDel="00EB36CD">
            <w:rPr>
              <w:rFonts w:ascii="Calibri" w:hAnsi="Calibri" w:cs="Calibri"/>
              <w:i w:val="0"/>
              <w:sz w:val="22"/>
              <w:szCs w:val="22"/>
              <w:rPrChange w:id="1575" w:author="uga" w:date="2017-03-04T13:56:00Z">
                <w:rPr/>
              </w:rPrChange>
            </w:rPr>
            <w:delText xml:space="preserve">to how severe the injury from the collision was or whether any of the injured party died waiting for medical attention. </w:delText>
          </w:r>
        </w:del>
      </w:ins>
      <w:ins w:id="1576" w:author="Sadaf Asrar" w:date="2017-02-28T09:53:00Z">
        <w:del w:id="1577" w:author="Nelson Foster" w:date="2017-03-03T21:32:00Z">
          <w:r w:rsidRPr="008D0F68" w:rsidDel="00EB36CD">
            <w:rPr>
              <w:rFonts w:ascii="Calibri" w:hAnsi="Calibri" w:cs="Calibri"/>
              <w:i w:val="0"/>
              <w:sz w:val="22"/>
              <w:szCs w:val="22"/>
              <w:rPrChange w:id="1578" w:author="uga" w:date="2017-03-04T13:56:00Z">
                <w:rPr/>
              </w:rPrChange>
            </w:rPr>
            <w:delText xml:space="preserve">In other words, the relationship of injury </w:delText>
          </w:r>
        </w:del>
      </w:ins>
      <w:ins w:id="1579" w:author="Sadaf Asrar" w:date="2017-02-28T09:56:00Z">
        <w:del w:id="1580" w:author="Nelson Foster" w:date="2017-03-03T21:32:00Z">
          <w:r w:rsidRPr="008D0F68" w:rsidDel="00EB36CD">
            <w:rPr>
              <w:rFonts w:ascii="Calibri" w:hAnsi="Calibri" w:cs="Calibri"/>
              <w:i w:val="0"/>
              <w:sz w:val="22"/>
              <w:szCs w:val="22"/>
              <w:rPrChange w:id="1581" w:author="uga" w:date="2017-03-04T13:56:00Z">
                <w:rPr/>
              </w:rPrChange>
            </w:rPr>
            <w:delText>and</w:delText>
          </w:r>
        </w:del>
      </w:ins>
      <w:ins w:id="1582" w:author="Sadaf Asrar" w:date="2017-02-28T09:53:00Z">
        <w:del w:id="1583" w:author="Nelson Foster" w:date="2017-03-03T21:32:00Z">
          <w:r w:rsidRPr="008D0F68" w:rsidDel="00EB36CD">
            <w:rPr>
              <w:rFonts w:ascii="Calibri" w:hAnsi="Calibri" w:cs="Calibri"/>
              <w:i w:val="0"/>
              <w:sz w:val="22"/>
              <w:szCs w:val="22"/>
              <w:rPrChange w:id="1584" w:author="uga" w:date="2017-03-04T13:56:00Z">
                <w:rPr/>
              </w:rPrChange>
            </w:rPr>
            <w:delText xml:space="preserve"> death from collision versus time could be further </w:delText>
          </w:r>
        </w:del>
      </w:ins>
      <w:ins w:id="1585" w:author="Sadaf Asrar" w:date="2017-02-28T09:54:00Z">
        <w:del w:id="1586" w:author="Nelson Foster" w:date="2017-03-03T21:32:00Z">
          <w:r w:rsidRPr="008D0F68" w:rsidDel="00EB36CD">
            <w:rPr>
              <w:rFonts w:ascii="Calibri" w:hAnsi="Calibri" w:cs="Calibri"/>
              <w:i w:val="0"/>
              <w:sz w:val="22"/>
              <w:szCs w:val="22"/>
              <w:rPrChange w:id="1587" w:author="uga" w:date="2017-03-04T13:56:00Z">
                <w:rPr/>
              </w:rPrChange>
            </w:rPr>
            <w:delText xml:space="preserve">explored by controlling for proximity to the nearest hospital and </w:delText>
          </w:r>
        </w:del>
      </w:ins>
      <w:ins w:id="1588" w:author="Sadaf Asrar" w:date="2017-02-28T09:53:00Z">
        <w:del w:id="1589" w:author="Nelson Foster" w:date="2017-03-03T21:32:00Z">
          <w:r w:rsidRPr="008D0F68" w:rsidDel="00EB36CD">
            <w:rPr>
              <w:rFonts w:ascii="Calibri" w:hAnsi="Calibri" w:cs="Calibri"/>
              <w:i w:val="0"/>
              <w:sz w:val="22"/>
              <w:szCs w:val="22"/>
              <w:rPrChange w:id="1590" w:author="uga" w:date="2017-03-04T13:56:00Z">
                <w:rPr/>
              </w:rPrChange>
            </w:rPr>
            <w:delText>t</w:delText>
          </w:r>
        </w:del>
      </w:ins>
      <w:ins w:id="1591" w:author="Sadaf Asrar" w:date="2017-02-28T09:54:00Z">
        <w:del w:id="1592" w:author="Nelson Foster" w:date="2017-03-03T21:32:00Z">
          <w:r w:rsidRPr="008D0F68" w:rsidDel="00EB36CD">
            <w:rPr>
              <w:rFonts w:ascii="Calibri" w:hAnsi="Calibri" w:cs="Calibri"/>
              <w:i w:val="0"/>
              <w:sz w:val="22"/>
              <w:szCs w:val="22"/>
              <w:rPrChange w:id="1593" w:author="uga" w:date="2017-03-04T13:56:00Z">
                <w:rPr/>
              </w:rPrChange>
            </w:rPr>
            <w:delText>raffic conditions at the time of the collision</w:delText>
          </w:r>
        </w:del>
      </w:ins>
      <w:ins w:id="1594" w:author="Sadaf Asrar" w:date="2017-02-28T09:55:00Z">
        <w:del w:id="1595" w:author="Nelson Foster" w:date="2017-03-03T21:32:00Z">
          <w:r w:rsidRPr="008D0F68" w:rsidDel="00EB36CD">
            <w:rPr>
              <w:rFonts w:ascii="Calibri" w:hAnsi="Calibri" w:cs="Calibri"/>
              <w:i w:val="0"/>
              <w:sz w:val="22"/>
              <w:szCs w:val="22"/>
              <w:rPrChange w:id="1596" w:author="uga" w:date="2017-03-04T13:56:00Z">
                <w:rPr/>
              </w:rPrChange>
            </w:rPr>
            <w:delText xml:space="preserve">. </w:delText>
          </w:r>
        </w:del>
      </w:ins>
      <w:ins w:id="1597" w:author="Sadaf Asrar" w:date="2017-02-28T09:57:00Z">
        <w:del w:id="1598" w:author="Nelson Foster" w:date="2017-03-03T21:32:00Z">
          <w:r w:rsidRPr="008D0F68" w:rsidDel="00EB36CD">
            <w:rPr>
              <w:rFonts w:ascii="Calibri" w:hAnsi="Calibri" w:cs="Calibri"/>
              <w:i w:val="0"/>
              <w:sz w:val="22"/>
              <w:szCs w:val="22"/>
              <w:rPrChange w:id="1599" w:author="uga" w:date="2017-03-04T13:56:00Z">
                <w:rPr/>
              </w:rPrChange>
            </w:rPr>
            <w:delText>Proximity to a hospital might affect the severity of injury or even death, as close proximity could mean that paramedics could not only get at the scene of the collision faster, but also take the injured individuals to the hospital quicker. Similarly, the state of traffic congestion at the time of collision could not only influence likelihood of accidents, but also the response time for paramedics to provide medical support, which</w:delText>
          </w:r>
        </w:del>
      </w:ins>
      <w:ins w:id="1600" w:author="Sadaf Asrar" w:date="2017-02-28T09:58:00Z">
        <w:del w:id="1601" w:author="Nelson Foster" w:date="2017-03-03T21:32:00Z">
          <w:r w:rsidRPr="008D0F68" w:rsidDel="00EB36CD">
            <w:rPr>
              <w:rFonts w:ascii="Calibri" w:hAnsi="Calibri" w:cs="Calibri"/>
              <w:i w:val="0"/>
              <w:sz w:val="22"/>
              <w:szCs w:val="22"/>
              <w:rPrChange w:id="1602" w:author="uga" w:date="2017-03-04T13:56:00Z">
                <w:rPr/>
              </w:rPrChange>
            </w:rPr>
            <w:delText xml:space="preserve"> in turn can</w:delText>
          </w:r>
        </w:del>
      </w:ins>
      <w:ins w:id="1603" w:author="Sadaf Asrar" w:date="2017-02-28T09:57:00Z">
        <w:del w:id="1604" w:author="Nelson Foster" w:date="2017-03-03T21:32:00Z">
          <w:r w:rsidRPr="008D0F68" w:rsidDel="00EB36CD">
            <w:rPr>
              <w:rFonts w:ascii="Calibri" w:hAnsi="Calibri" w:cs="Calibri"/>
              <w:i w:val="0"/>
              <w:sz w:val="22"/>
              <w:szCs w:val="22"/>
              <w:rPrChange w:id="1605" w:author="uga" w:date="2017-03-04T13:56:00Z">
                <w:rPr/>
              </w:rPrChange>
            </w:rPr>
            <w:delText xml:space="preserve"> influence the extent of injuries suffered. </w:delText>
          </w:r>
        </w:del>
      </w:ins>
    </w:p>
    <w:p w14:paraId="5EF6A915" w14:textId="445841A0" w:rsidR="004F20EF" w:rsidRPr="008D0F68" w:rsidDel="00EB36CD" w:rsidRDefault="004F20EF">
      <w:pPr>
        <w:pStyle w:val="ListParagraph"/>
        <w:spacing w:line="240" w:lineRule="auto"/>
        <w:ind w:left="1440"/>
        <w:rPr>
          <w:ins w:id="1606" w:author="Sadaf Asrar" w:date="2017-02-28T09:55:00Z"/>
          <w:del w:id="1607" w:author="Nelson Foster" w:date="2017-03-03T21:32:00Z"/>
          <w:rFonts w:ascii="Calibri" w:hAnsi="Calibri" w:cs="Calibri"/>
          <w:i w:val="0"/>
          <w:sz w:val="22"/>
          <w:szCs w:val="22"/>
          <w:rPrChange w:id="1608" w:author="uga" w:date="2017-03-04T13:56:00Z">
            <w:rPr>
              <w:ins w:id="1609" w:author="Sadaf Asrar" w:date="2017-02-28T09:55:00Z"/>
              <w:del w:id="1610" w:author="Nelson Foster" w:date="2017-03-03T21:32:00Z"/>
            </w:rPr>
          </w:rPrChange>
        </w:rPr>
        <w:pPrChange w:id="1611" w:author="uga" w:date="2017-03-04T14:01:00Z">
          <w:pPr/>
        </w:pPrChange>
      </w:pPr>
    </w:p>
    <w:p w14:paraId="41B08FCE" w14:textId="12E6784A" w:rsidR="009007CF" w:rsidRPr="008D0F68" w:rsidDel="00EB36CD" w:rsidRDefault="004F20EF">
      <w:pPr>
        <w:pStyle w:val="ListParagraph"/>
        <w:spacing w:after="0" w:line="240" w:lineRule="auto"/>
        <w:ind w:left="1440"/>
        <w:rPr>
          <w:del w:id="1612" w:author="Nelson Foster" w:date="2017-03-03T21:32:00Z"/>
          <w:rFonts w:ascii="Calibri" w:hAnsi="Calibri" w:cs="Calibri"/>
          <w:i w:val="0"/>
          <w:sz w:val="22"/>
          <w:szCs w:val="22"/>
          <w:rPrChange w:id="1613" w:author="uga" w:date="2017-03-04T13:56:00Z">
            <w:rPr>
              <w:del w:id="1614" w:author="Nelson Foster" w:date="2017-03-03T21:32:00Z"/>
            </w:rPr>
          </w:rPrChange>
        </w:rPr>
        <w:pPrChange w:id="1615" w:author="uga" w:date="2017-03-04T14:01:00Z">
          <w:pPr>
            <w:pStyle w:val="ListParagraph"/>
            <w:numPr>
              <w:ilvl w:val="4"/>
              <w:numId w:val="6"/>
            </w:numPr>
            <w:spacing w:after="160" w:line="259" w:lineRule="auto"/>
            <w:ind w:left="3600" w:hanging="360"/>
          </w:pPr>
        </w:pPrChange>
      </w:pPr>
      <w:ins w:id="1616" w:author="Sadaf Asrar" w:date="2017-02-28T09:55:00Z">
        <w:del w:id="1617" w:author="Nelson Foster" w:date="2017-03-03T21:32:00Z">
          <w:r w:rsidRPr="008D0F68" w:rsidDel="00EB36CD">
            <w:rPr>
              <w:rFonts w:ascii="Calibri" w:hAnsi="Calibri" w:cs="Calibri"/>
              <w:i w:val="0"/>
              <w:sz w:val="22"/>
              <w:szCs w:val="22"/>
              <w:rPrChange w:id="1618" w:author="uga" w:date="2017-03-04T13:56:00Z">
                <w:rPr/>
              </w:rPrChange>
            </w:rPr>
            <w:delText xml:space="preserve">While the proximity to the nearest hospital is not a variable included in this dataset, it </w:delText>
          </w:r>
        </w:del>
      </w:ins>
      <w:ins w:id="1619" w:author="uga" w:date="2017-02-25T19:31:00Z">
        <w:del w:id="1620" w:author="Nelson Foster" w:date="2017-03-03T21:32:00Z">
          <w:r w:rsidR="009007CF" w:rsidRPr="008D0F68" w:rsidDel="00EB36CD">
            <w:rPr>
              <w:rFonts w:ascii="Calibri" w:hAnsi="Calibri" w:cs="Calibri"/>
              <w:i w:val="0"/>
              <w:sz w:val="22"/>
              <w:szCs w:val="22"/>
              <w:rPrChange w:id="1621" w:author="uga" w:date="2017-03-04T13:56:00Z">
                <w:rPr/>
              </w:rPrChange>
            </w:rPr>
            <w:delText xml:space="preserve">is not included in the dataset. It could be </w:delText>
          </w:r>
        </w:del>
      </w:ins>
      <w:ins w:id="1622" w:author="uga" w:date="2017-02-25T19:32:00Z">
        <w:del w:id="1623" w:author="Nelson Foster" w:date="2017-03-03T21:32:00Z">
          <w:r w:rsidR="009007CF" w:rsidRPr="008D0F68" w:rsidDel="00EB36CD">
            <w:rPr>
              <w:rFonts w:ascii="Calibri" w:hAnsi="Calibri" w:cs="Calibri"/>
              <w:i w:val="0"/>
              <w:sz w:val="22"/>
              <w:szCs w:val="22"/>
              <w:rPrChange w:id="1624" w:author="uga" w:date="2017-03-04T13:56:00Z">
                <w:rPr/>
              </w:rPrChange>
            </w:rPr>
            <w:delText>calculated</w:delText>
          </w:r>
        </w:del>
      </w:ins>
      <w:ins w:id="1625" w:author="uga" w:date="2017-02-25T19:31:00Z">
        <w:del w:id="1626" w:author="Nelson Foster" w:date="2017-03-03T21:32:00Z">
          <w:r w:rsidR="009007CF" w:rsidRPr="008D0F68" w:rsidDel="00EB36CD">
            <w:rPr>
              <w:rFonts w:ascii="Calibri" w:hAnsi="Calibri" w:cs="Calibri"/>
              <w:i w:val="0"/>
              <w:sz w:val="22"/>
              <w:szCs w:val="22"/>
              <w:rPrChange w:id="1627" w:author="uga" w:date="2017-03-04T13:56:00Z">
                <w:rPr/>
              </w:rPrChange>
            </w:rPr>
            <w:delText xml:space="preserve"> </w:delText>
          </w:r>
        </w:del>
      </w:ins>
      <w:ins w:id="1628" w:author="uga" w:date="2017-02-25T19:32:00Z">
        <w:del w:id="1629" w:author="Nelson Foster" w:date="2017-03-03T21:32:00Z">
          <w:r w:rsidR="009007CF" w:rsidRPr="008D0F68" w:rsidDel="00EB36CD">
            <w:rPr>
              <w:rFonts w:ascii="Calibri" w:hAnsi="Calibri" w:cs="Calibri"/>
              <w:i w:val="0"/>
              <w:sz w:val="22"/>
              <w:szCs w:val="22"/>
              <w:rPrChange w:id="1630" w:author="uga" w:date="2017-03-04T13:56:00Z">
                <w:rPr/>
              </w:rPrChange>
            </w:rPr>
            <w:delText>using the addresses of all hospitals in NYC and then added to this dataset</w:delText>
          </w:r>
        </w:del>
      </w:ins>
      <w:ins w:id="1631" w:author="Sadaf Asrar" w:date="2017-02-28T09:55:00Z">
        <w:del w:id="1632" w:author="Nelson Foster" w:date="2017-03-03T21:32:00Z">
          <w:r w:rsidRPr="008D0F68" w:rsidDel="00EB36CD">
            <w:rPr>
              <w:rFonts w:ascii="Calibri" w:hAnsi="Calibri" w:cs="Calibri"/>
              <w:i w:val="0"/>
              <w:sz w:val="22"/>
              <w:szCs w:val="22"/>
              <w:rPrChange w:id="1633" w:author="uga" w:date="2017-03-04T13:56:00Z">
                <w:rPr/>
              </w:rPrChange>
            </w:rPr>
            <w:delText>, as the dataset include the precise location of the collision</w:delText>
          </w:r>
        </w:del>
      </w:ins>
      <w:ins w:id="1634" w:author="uga" w:date="2017-02-25T19:32:00Z">
        <w:del w:id="1635" w:author="Nelson Foster" w:date="2017-03-03T21:32:00Z">
          <w:r w:rsidR="009007CF" w:rsidRPr="008D0F68" w:rsidDel="00EB36CD">
            <w:rPr>
              <w:rFonts w:ascii="Calibri" w:hAnsi="Calibri" w:cs="Calibri"/>
              <w:i w:val="0"/>
              <w:sz w:val="22"/>
              <w:szCs w:val="22"/>
              <w:rPrChange w:id="1636" w:author="uga" w:date="2017-03-04T13:56:00Z">
                <w:rPr/>
              </w:rPrChange>
            </w:rPr>
            <w:delText xml:space="preserve">. </w:delText>
          </w:r>
        </w:del>
      </w:ins>
      <w:ins w:id="1637" w:author="Sadaf Asrar" w:date="2017-02-28T09:59:00Z">
        <w:del w:id="1638" w:author="Nelson Foster" w:date="2017-03-03T21:32:00Z">
          <w:r w:rsidR="007B2A69" w:rsidRPr="008D0F68" w:rsidDel="00EB36CD">
            <w:rPr>
              <w:rFonts w:ascii="Calibri" w:hAnsi="Calibri" w:cs="Calibri"/>
              <w:i w:val="0"/>
              <w:sz w:val="22"/>
              <w:szCs w:val="22"/>
              <w:rPrChange w:id="1639" w:author="uga" w:date="2017-03-04T13:56:00Z">
                <w:rPr/>
              </w:rPrChange>
            </w:rPr>
            <w:delText xml:space="preserve">Similarly, the state of traffic conditions at the time of the collision are not included in the dataset. </w:delText>
          </w:r>
        </w:del>
      </w:ins>
      <w:ins w:id="1640" w:author="Sadaf Asrar" w:date="2017-02-28T10:00:00Z">
        <w:del w:id="1641" w:author="Nelson Foster" w:date="2017-03-03T21:32:00Z">
          <w:r w:rsidR="007B2A69" w:rsidRPr="008D0F68" w:rsidDel="00EB36CD">
            <w:rPr>
              <w:rFonts w:ascii="Calibri" w:hAnsi="Calibri" w:cs="Calibri"/>
              <w:i w:val="0"/>
              <w:sz w:val="22"/>
              <w:szCs w:val="22"/>
              <w:rPrChange w:id="1642" w:author="uga" w:date="2017-03-04T13:56:00Z">
                <w:rPr/>
              </w:rPrChange>
            </w:rPr>
            <w:delText xml:space="preserve">Data on traffic conditions could be researched and included to this dataset. </w:delText>
          </w:r>
        </w:del>
      </w:ins>
      <w:ins w:id="1643" w:author="uga" w:date="2017-02-25T19:32:00Z">
        <w:del w:id="1644" w:author="Nelson Foster" w:date="2017-03-03T21:32:00Z">
          <w:r w:rsidR="009007CF" w:rsidRPr="008D0F68" w:rsidDel="00EB36CD">
            <w:rPr>
              <w:rFonts w:ascii="Calibri" w:hAnsi="Calibri" w:cs="Calibri"/>
              <w:i w:val="0"/>
              <w:sz w:val="22"/>
              <w:szCs w:val="22"/>
              <w:rPrChange w:id="1645" w:author="uga" w:date="2017-03-04T13:56:00Z">
                <w:rPr/>
              </w:rPrChange>
            </w:rPr>
            <w:delText xml:space="preserve">Proximity to a hospital might affect the severity of injury or even death, as close proximity could mean that paramedics could not only get at the scene of the collision faster, but also take the injured individuals to the hospital quicker. </w:delText>
          </w:r>
        </w:del>
      </w:ins>
    </w:p>
    <w:p w14:paraId="4A5F3E75" w14:textId="2EA17A90" w:rsidR="007B2A69" w:rsidRPr="008D0F68" w:rsidDel="00EB36CD" w:rsidRDefault="007B2A69">
      <w:pPr>
        <w:pStyle w:val="ListParagraph"/>
        <w:spacing w:line="240" w:lineRule="auto"/>
        <w:ind w:left="1440"/>
        <w:rPr>
          <w:ins w:id="1646" w:author="Sadaf Asrar" w:date="2017-02-28T10:01:00Z"/>
          <w:del w:id="1647" w:author="Nelson Foster" w:date="2017-03-03T21:32:00Z"/>
          <w:rFonts w:ascii="Calibri" w:hAnsi="Calibri" w:cs="Calibri"/>
          <w:i w:val="0"/>
          <w:sz w:val="22"/>
          <w:szCs w:val="22"/>
          <w:rPrChange w:id="1648" w:author="uga" w:date="2017-03-04T13:56:00Z">
            <w:rPr>
              <w:ins w:id="1649" w:author="Sadaf Asrar" w:date="2017-02-28T10:01:00Z"/>
              <w:del w:id="1650" w:author="Nelson Foster" w:date="2017-03-03T21:32:00Z"/>
            </w:rPr>
          </w:rPrChange>
        </w:rPr>
        <w:pPrChange w:id="1651" w:author="uga" w:date="2017-03-04T14:01:00Z">
          <w:pPr/>
        </w:pPrChange>
      </w:pPr>
    </w:p>
    <w:p w14:paraId="42EBDF20" w14:textId="03E7AB53" w:rsidR="007B2A69" w:rsidRPr="008D0F68" w:rsidDel="00EB36CD" w:rsidRDefault="007B2A69">
      <w:pPr>
        <w:pStyle w:val="ListParagraph"/>
        <w:spacing w:line="240" w:lineRule="auto"/>
        <w:ind w:left="1440"/>
        <w:rPr>
          <w:ins w:id="1652" w:author="Sadaf Asrar" w:date="2017-02-28T10:01:00Z"/>
          <w:del w:id="1653" w:author="Nelson Foster" w:date="2017-03-03T21:32:00Z"/>
          <w:rFonts w:ascii="Calibri" w:hAnsi="Calibri" w:cs="Calibri"/>
          <w:i w:val="0"/>
          <w:sz w:val="22"/>
          <w:szCs w:val="22"/>
          <w:rPrChange w:id="1654" w:author="uga" w:date="2017-03-04T13:56:00Z">
            <w:rPr>
              <w:ins w:id="1655" w:author="Sadaf Asrar" w:date="2017-02-28T10:01:00Z"/>
              <w:del w:id="1656" w:author="Nelson Foster" w:date="2017-03-03T21:32:00Z"/>
            </w:rPr>
          </w:rPrChange>
        </w:rPr>
        <w:pPrChange w:id="1657" w:author="uga" w:date="2017-03-04T14:01:00Z">
          <w:pPr/>
        </w:pPrChange>
      </w:pPr>
    </w:p>
    <w:p w14:paraId="64276343" w14:textId="69A44DCA" w:rsidR="009007CF" w:rsidRPr="008D0F68" w:rsidDel="00EB36CD" w:rsidRDefault="009007CF">
      <w:pPr>
        <w:spacing w:line="240" w:lineRule="auto"/>
        <w:rPr>
          <w:ins w:id="1658" w:author="uga" w:date="2017-02-25T19:33:00Z"/>
          <w:del w:id="1659" w:author="Nelson Foster" w:date="2017-03-03T21:32:00Z"/>
          <w:rFonts w:ascii="Calibri" w:hAnsi="Calibri" w:cs="Calibri"/>
          <w:i w:val="0"/>
          <w:sz w:val="22"/>
          <w:szCs w:val="22"/>
          <w:rPrChange w:id="1660" w:author="uga" w:date="2017-03-04T13:56:00Z">
            <w:rPr>
              <w:ins w:id="1661" w:author="uga" w:date="2017-02-25T19:33:00Z"/>
              <w:del w:id="1662" w:author="Nelson Foster" w:date="2017-03-03T21:32:00Z"/>
            </w:rPr>
          </w:rPrChange>
        </w:rPr>
        <w:pPrChange w:id="1663" w:author="uga" w:date="2017-03-04T14:01:00Z">
          <w:pPr/>
        </w:pPrChange>
      </w:pPr>
    </w:p>
    <w:p w14:paraId="613288CB" w14:textId="7FB930FB" w:rsidR="009007CF" w:rsidRPr="008D0F68" w:rsidDel="00EB36CD" w:rsidRDefault="009007CF">
      <w:pPr>
        <w:spacing w:after="160" w:line="240" w:lineRule="auto"/>
        <w:rPr>
          <w:ins w:id="1664" w:author="uga" w:date="2017-02-25T19:36:00Z"/>
          <w:del w:id="1665" w:author="Nelson Foster" w:date="2017-03-03T21:32:00Z"/>
          <w:rFonts w:ascii="Calibri" w:hAnsi="Calibri" w:cs="Calibri"/>
          <w:i w:val="0"/>
          <w:sz w:val="22"/>
          <w:szCs w:val="22"/>
          <w:rPrChange w:id="1666" w:author="uga" w:date="2017-03-04T13:56:00Z">
            <w:rPr>
              <w:ins w:id="1667" w:author="uga" w:date="2017-02-25T19:36:00Z"/>
              <w:del w:id="1668" w:author="Nelson Foster" w:date="2017-03-03T21:32:00Z"/>
            </w:rPr>
          </w:rPrChange>
        </w:rPr>
        <w:pPrChange w:id="1669" w:author="uga" w:date="2017-03-04T14:01:00Z">
          <w:pPr>
            <w:pStyle w:val="ListParagraph"/>
            <w:numPr>
              <w:ilvl w:val="4"/>
              <w:numId w:val="6"/>
            </w:numPr>
            <w:spacing w:after="160" w:line="259" w:lineRule="auto"/>
            <w:ind w:left="3600" w:hanging="360"/>
          </w:pPr>
        </w:pPrChange>
      </w:pPr>
      <w:ins w:id="1670" w:author="uga" w:date="2017-02-25T19:33:00Z">
        <w:del w:id="1671" w:author="Nelson Foster" w:date="2017-03-03T21:32:00Z">
          <w:r w:rsidRPr="008D0F68" w:rsidDel="00EB36CD">
            <w:rPr>
              <w:rFonts w:ascii="Calibri" w:hAnsi="Calibri" w:cs="Calibri"/>
              <w:i w:val="0"/>
              <w:sz w:val="22"/>
              <w:szCs w:val="22"/>
              <w:rPrChange w:id="1672" w:author="uga" w:date="2017-03-04T13:56:00Z">
                <w:rPr/>
              </w:rPrChange>
            </w:rPr>
            <w:delText xml:space="preserve">Traffic conditions at the time of the </w:delText>
          </w:r>
        </w:del>
      </w:ins>
      <w:ins w:id="1673" w:author="uga" w:date="2017-02-25T19:34:00Z">
        <w:del w:id="1674" w:author="Nelson Foster" w:date="2017-03-03T21:32:00Z">
          <w:r w:rsidRPr="008D0F68" w:rsidDel="00EB36CD">
            <w:rPr>
              <w:rFonts w:ascii="Calibri" w:hAnsi="Calibri" w:cs="Calibri"/>
              <w:i w:val="0"/>
              <w:sz w:val="22"/>
              <w:szCs w:val="22"/>
              <w:rPrChange w:id="1675" w:author="uga" w:date="2017-03-04T13:56:00Z">
                <w:rPr/>
              </w:rPrChange>
            </w:rPr>
            <w:delText>collision</w:delText>
          </w:r>
        </w:del>
      </w:ins>
      <w:ins w:id="1676" w:author="uga" w:date="2017-02-25T19:33:00Z">
        <w:del w:id="1677" w:author="Nelson Foster" w:date="2017-03-03T21:32:00Z">
          <w:r w:rsidRPr="008D0F68" w:rsidDel="00EB36CD">
            <w:rPr>
              <w:rFonts w:ascii="Calibri" w:hAnsi="Calibri" w:cs="Calibri"/>
              <w:i w:val="0"/>
              <w:sz w:val="22"/>
              <w:szCs w:val="22"/>
              <w:rPrChange w:id="1678" w:author="uga" w:date="2017-03-04T13:56:00Z">
                <w:rPr/>
              </w:rPrChange>
            </w:rPr>
            <w:delText xml:space="preserve"> are not included in the dataset. </w:delText>
          </w:r>
        </w:del>
      </w:ins>
      <w:ins w:id="1679" w:author="uga" w:date="2017-02-25T19:34:00Z">
        <w:del w:id="1680" w:author="Nelson Foster" w:date="2017-03-03T21:32:00Z">
          <w:r w:rsidRPr="008D0F68" w:rsidDel="00EB36CD">
            <w:rPr>
              <w:rFonts w:ascii="Calibri" w:hAnsi="Calibri" w:cs="Calibri"/>
              <w:i w:val="0"/>
              <w:sz w:val="22"/>
              <w:szCs w:val="22"/>
              <w:rPrChange w:id="1681" w:author="uga" w:date="2017-03-04T13:56:00Z">
                <w:rPr/>
              </w:rPrChange>
            </w:rPr>
            <w:delText>State of traffic congestion could influence likelihood of accidents as well as response time for paramedics to provide medical support (which influences extent of injury).</w:delText>
          </w:r>
        </w:del>
      </w:ins>
    </w:p>
    <w:p w14:paraId="4304769E" w14:textId="7F861F5F" w:rsidR="009007CF" w:rsidRPr="008D0F68" w:rsidDel="00EB36CD" w:rsidRDefault="009007CF">
      <w:pPr>
        <w:pStyle w:val="ListParagraph"/>
        <w:spacing w:after="0" w:line="240" w:lineRule="auto"/>
        <w:ind w:left="1440"/>
        <w:rPr>
          <w:ins w:id="1682" w:author="Sadaf Asrar" w:date="2017-02-28T10:03:00Z"/>
          <w:del w:id="1683" w:author="Nelson Foster" w:date="2017-03-03T21:32:00Z"/>
          <w:rFonts w:ascii="Calibri" w:hAnsi="Calibri" w:cs="Calibri"/>
          <w:i w:val="0"/>
          <w:sz w:val="22"/>
          <w:szCs w:val="22"/>
          <w:rPrChange w:id="1684" w:author="uga" w:date="2017-03-04T13:56:00Z">
            <w:rPr>
              <w:ins w:id="1685" w:author="Sadaf Asrar" w:date="2017-02-28T10:03:00Z"/>
              <w:del w:id="1686" w:author="Nelson Foster" w:date="2017-03-03T21:32:00Z"/>
            </w:rPr>
          </w:rPrChange>
        </w:rPr>
        <w:pPrChange w:id="1687" w:author="uga" w:date="2017-03-04T14:01:00Z">
          <w:pPr>
            <w:pStyle w:val="ListParagraph"/>
            <w:numPr>
              <w:ilvl w:val="4"/>
              <w:numId w:val="6"/>
            </w:numPr>
            <w:spacing w:after="160" w:line="259" w:lineRule="auto"/>
            <w:ind w:left="3600" w:hanging="360"/>
          </w:pPr>
        </w:pPrChange>
      </w:pPr>
      <w:ins w:id="1688" w:author="uga" w:date="2017-02-25T19:36:00Z">
        <w:del w:id="1689" w:author="Nelson Foster" w:date="2017-03-03T21:32:00Z">
          <w:r w:rsidRPr="008D0F68" w:rsidDel="00EB36CD">
            <w:rPr>
              <w:rFonts w:ascii="Calibri" w:hAnsi="Calibri" w:cs="Calibri"/>
              <w:i w:val="0"/>
              <w:sz w:val="22"/>
              <w:szCs w:val="22"/>
              <w:rPrChange w:id="1690" w:author="uga" w:date="2017-03-04T13:56:00Z">
                <w:rPr/>
              </w:rPrChange>
            </w:rPr>
            <w:delText xml:space="preserve">All three factors mentioned </w:delText>
          </w:r>
        </w:del>
      </w:ins>
      <w:ins w:id="1691" w:author="uga" w:date="2017-02-25T19:37:00Z">
        <w:del w:id="1692" w:author="Nelson Foster" w:date="2017-03-03T21:32:00Z">
          <w:r w:rsidRPr="008D0F68" w:rsidDel="00EB36CD">
            <w:rPr>
              <w:rFonts w:ascii="Calibri" w:hAnsi="Calibri" w:cs="Calibri"/>
              <w:i w:val="0"/>
              <w:sz w:val="22"/>
              <w:szCs w:val="22"/>
              <w:rPrChange w:id="1693" w:author="uga" w:date="2017-03-04T13:56:00Z">
                <w:rPr/>
              </w:rPrChange>
            </w:rPr>
            <w:delText xml:space="preserve">in this subsection, </w:delText>
          </w:r>
        </w:del>
      </w:ins>
      <w:ins w:id="1694" w:author="Sadaf Asrar" w:date="2017-02-28T10:02:00Z">
        <w:del w:id="1695" w:author="Nelson Foster" w:date="2017-03-03T21:32:00Z">
          <w:r w:rsidR="007B2A69" w:rsidRPr="008D0F68" w:rsidDel="00EB36CD">
            <w:rPr>
              <w:rFonts w:ascii="Calibri" w:hAnsi="Calibri" w:cs="Calibri"/>
              <w:i w:val="0"/>
              <w:sz w:val="22"/>
              <w:szCs w:val="22"/>
              <w:rPrChange w:id="1696" w:author="uga" w:date="2017-03-04T13:56:00Z">
                <w:rPr/>
              </w:rPrChange>
            </w:rPr>
            <w:delText xml:space="preserve">namely, </w:delText>
          </w:r>
        </w:del>
      </w:ins>
      <w:ins w:id="1697" w:author="uga" w:date="2017-02-25T19:39:00Z">
        <w:del w:id="1698" w:author="Nelson Foster" w:date="2017-03-03T21:32:00Z">
          <w:r w:rsidR="008C5F2C" w:rsidRPr="008D0F68" w:rsidDel="00EB36CD">
            <w:rPr>
              <w:rFonts w:ascii="Calibri" w:hAnsi="Calibri" w:cs="Calibri"/>
              <w:i w:val="0"/>
              <w:sz w:val="22"/>
              <w:szCs w:val="22"/>
              <w:rPrChange w:id="1699" w:author="uga" w:date="2017-03-04T13:56:00Z">
                <w:rPr/>
              </w:rPrChange>
            </w:rPr>
            <w:delText>severity</w:delText>
          </w:r>
        </w:del>
      </w:ins>
      <w:ins w:id="1700" w:author="uga" w:date="2017-02-25T19:37:00Z">
        <w:del w:id="1701" w:author="Nelson Foster" w:date="2017-03-03T21:32:00Z">
          <w:r w:rsidRPr="008D0F68" w:rsidDel="00EB36CD">
            <w:rPr>
              <w:rFonts w:ascii="Calibri" w:hAnsi="Calibri" w:cs="Calibri"/>
              <w:i w:val="0"/>
              <w:sz w:val="22"/>
              <w:szCs w:val="22"/>
              <w:rPrChange w:id="1702" w:author="uga" w:date="2017-03-04T13:56:00Z">
                <w:rPr/>
              </w:rPrChange>
            </w:rPr>
            <w:delText xml:space="preserve"> index, proximity to hospital, and traffic condition</w:delText>
          </w:r>
        </w:del>
      </w:ins>
      <w:ins w:id="1703" w:author="Sadaf Asrar" w:date="2017-02-28T10:02:00Z">
        <w:del w:id="1704" w:author="Nelson Foster" w:date="2017-03-03T21:32:00Z">
          <w:r w:rsidR="007B2A69" w:rsidRPr="008D0F68" w:rsidDel="00EB36CD">
            <w:rPr>
              <w:rFonts w:ascii="Calibri" w:hAnsi="Calibri" w:cs="Calibri"/>
              <w:i w:val="0"/>
              <w:sz w:val="22"/>
              <w:szCs w:val="22"/>
              <w:rPrChange w:id="1705" w:author="uga" w:date="2017-03-04T13:56:00Z">
                <w:rPr/>
              </w:rPrChange>
            </w:rPr>
            <w:delText>s,</w:delText>
          </w:r>
        </w:del>
      </w:ins>
      <w:ins w:id="1706" w:author="uga" w:date="2017-02-25T19:37:00Z">
        <w:del w:id="1707" w:author="Nelson Foster" w:date="2017-03-03T21:32:00Z">
          <w:r w:rsidRPr="008D0F68" w:rsidDel="00EB36CD">
            <w:rPr>
              <w:rFonts w:ascii="Calibri" w:hAnsi="Calibri" w:cs="Calibri"/>
              <w:i w:val="0"/>
              <w:sz w:val="22"/>
              <w:szCs w:val="22"/>
              <w:rPrChange w:id="1708" w:author="uga" w:date="2017-03-04T13:56:00Z">
                <w:rPr/>
              </w:rPrChange>
            </w:rPr>
            <w:delText xml:space="preserve"> can help us better answer our research question </w:delText>
          </w:r>
        </w:del>
      </w:ins>
      <w:ins w:id="1709" w:author="Sadaf Asrar" w:date="2017-02-28T10:03:00Z">
        <w:del w:id="1710" w:author="Nelson Foster" w:date="2017-03-03T21:32:00Z">
          <w:r w:rsidR="007B2A69" w:rsidRPr="008D0F68" w:rsidDel="00EB36CD">
            <w:rPr>
              <w:rFonts w:ascii="Calibri" w:hAnsi="Calibri" w:cs="Calibri"/>
              <w:i w:val="0"/>
              <w:sz w:val="22"/>
              <w:szCs w:val="22"/>
              <w:rPrChange w:id="1711" w:author="uga" w:date="2017-03-04T13:56:00Z">
                <w:rPr/>
              </w:rPrChange>
            </w:rPr>
            <w:delText xml:space="preserve">by using inferential statistics </w:delText>
          </w:r>
        </w:del>
      </w:ins>
      <w:ins w:id="1712" w:author="uga" w:date="2017-02-25T19:37:00Z">
        <w:del w:id="1713" w:author="Nelson Foster" w:date="2017-03-03T21:32:00Z">
          <w:r w:rsidRPr="008D0F68" w:rsidDel="00EB36CD">
            <w:rPr>
              <w:rFonts w:ascii="Calibri" w:hAnsi="Calibri" w:cs="Calibri"/>
              <w:i w:val="0"/>
              <w:sz w:val="22"/>
              <w:szCs w:val="22"/>
              <w:rPrChange w:id="1714" w:author="uga" w:date="2017-03-04T13:56:00Z">
                <w:rPr/>
              </w:rPrChange>
            </w:rPr>
            <w:delText xml:space="preserve">as we could </w:delText>
          </w:r>
        </w:del>
      </w:ins>
      <w:ins w:id="1715" w:author="uga" w:date="2017-02-25T19:38:00Z">
        <w:del w:id="1716" w:author="Nelson Foster" w:date="2017-03-03T21:32:00Z">
          <w:r w:rsidRPr="008D0F68" w:rsidDel="00EB36CD">
            <w:rPr>
              <w:rFonts w:ascii="Calibri" w:hAnsi="Calibri" w:cs="Calibri"/>
              <w:i w:val="0"/>
              <w:sz w:val="22"/>
              <w:szCs w:val="22"/>
              <w:rPrChange w:id="1717" w:author="uga" w:date="2017-03-04T13:56:00Z">
                <w:rPr/>
              </w:rPrChange>
            </w:rPr>
            <w:delText>potential</w:delText>
          </w:r>
        </w:del>
      </w:ins>
      <w:ins w:id="1718" w:author="Sadaf Asrar" w:date="2017-02-28T10:03:00Z">
        <w:del w:id="1719" w:author="Nelson Foster" w:date="2017-03-03T21:32:00Z">
          <w:r w:rsidR="007B2A69" w:rsidRPr="008D0F68" w:rsidDel="00EB36CD">
            <w:rPr>
              <w:rFonts w:ascii="Calibri" w:hAnsi="Calibri" w:cs="Calibri"/>
              <w:i w:val="0"/>
              <w:sz w:val="22"/>
              <w:szCs w:val="22"/>
              <w:rPrChange w:id="1720" w:author="uga" w:date="2017-03-04T13:56:00Z">
                <w:rPr/>
              </w:rPrChange>
            </w:rPr>
            <w:delText>ly</w:delText>
          </w:r>
        </w:del>
      </w:ins>
      <w:ins w:id="1721" w:author="uga" w:date="2017-02-25T19:37:00Z">
        <w:del w:id="1722" w:author="Nelson Foster" w:date="2017-03-03T21:32:00Z">
          <w:r w:rsidRPr="008D0F68" w:rsidDel="00EB36CD">
            <w:rPr>
              <w:rFonts w:ascii="Calibri" w:hAnsi="Calibri" w:cs="Calibri"/>
              <w:i w:val="0"/>
              <w:sz w:val="22"/>
              <w:szCs w:val="22"/>
              <w:rPrChange w:id="1723" w:author="uga" w:date="2017-03-04T13:56:00Z">
                <w:rPr/>
              </w:rPrChange>
            </w:rPr>
            <w:delText xml:space="preserve"> control for these factors in a multiple linear regression model where the </w:delText>
          </w:r>
        </w:del>
      </w:ins>
      <w:ins w:id="1724" w:author="uga" w:date="2017-02-25T19:38:00Z">
        <w:del w:id="1725" w:author="Nelson Foster" w:date="2017-03-03T21:32:00Z">
          <w:r w:rsidRPr="008D0F68" w:rsidDel="00EB36CD">
            <w:rPr>
              <w:rFonts w:ascii="Calibri" w:hAnsi="Calibri" w:cs="Calibri"/>
              <w:i w:val="0"/>
              <w:sz w:val="22"/>
              <w:szCs w:val="22"/>
              <w:rPrChange w:id="1726" w:author="uga" w:date="2017-03-04T13:56:00Z">
                <w:rPr/>
              </w:rPrChange>
            </w:rPr>
            <w:delText>dependent</w:delText>
          </w:r>
        </w:del>
      </w:ins>
      <w:ins w:id="1727" w:author="uga" w:date="2017-02-25T19:37:00Z">
        <w:del w:id="1728" w:author="Nelson Foster" w:date="2017-03-03T21:32:00Z">
          <w:r w:rsidRPr="008D0F68" w:rsidDel="00EB36CD">
            <w:rPr>
              <w:rFonts w:ascii="Calibri" w:hAnsi="Calibri" w:cs="Calibri"/>
              <w:i w:val="0"/>
              <w:sz w:val="22"/>
              <w:szCs w:val="22"/>
              <w:rPrChange w:id="1729" w:author="uga" w:date="2017-03-04T13:56:00Z">
                <w:rPr/>
              </w:rPrChange>
            </w:rPr>
            <w:delText xml:space="preserve"> variable is </w:delText>
          </w:r>
        </w:del>
      </w:ins>
      <w:ins w:id="1730" w:author="uga" w:date="2017-02-25T19:38:00Z">
        <w:del w:id="1731" w:author="Nelson Foster" w:date="2017-03-03T21:32:00Z">
          <w:r w:rsidRPr="008D0F68" w:rsidDel="00EB36CD">
            <w:rPr>
              <w:rFonts w:ascii="Calibri" w:hAnsi="Calibri" w:cs="Calibri"/>
              <w:i w:val="0"/>
              <w:sz w:val="22"/>
              <w:szCs w:val="22"/>
              <w:rPrChange w:id="1732" w:author="uga" w:date="2017-03-04T13:56:00Z">
                <w:rPr/>
              </w:rPrChange>
            </w:rPr>
            <w:delText>number of people in</w:delText>
          </w:r>
        </w:del>
      </w:ins>
      <w:ins w:id="1733" w:author="uga" w:date="2017-02-25T19:39:00Z">
        <w:del w:id="1734" w:author="Nelson Foster" w:date="2017-03-03T21:32:00Z">
          <w:r w:rsidRPr="008D0F68" w:rsidDel="00EB36CD">
            <w:rPr>
              <w:rFonts w:ascii="Calibri" w:hAnsi="Calibri" w:cs="Calibri"/>
              <w:i w:val="0"/>
              <w:sz w:val="22"/>
              <w:szCs w:val="22"/>
              <w:rPrChange w:id="1735" w:author="uga" w:date="2017-03-04T13:56:00Z">
                <w:rPr/>
              </w:rPrChange>
            </w:rPr>
            <w:delText>j</w:delText>
          </w:r>
        </w:del>
      </w:ins>
      <w:ins w:id="1736" w:author="uga" w:date="2017-02-25T19:38:00Z">
        <w:del w:id="1737" w:author="Nelson Foster" w:date="2017-03-03T21:32:00Z">
          <w:r w:rsidRPr="008D0F68" w:rsidDel="00EB36CD">
            <w:rPr>
              <w:rFonts w:ascii="Calibri" w:hAnsi="Calibri" w:cs="Calibri"/>
              <w:i w:val="0"/>
              <w:sz w:val="22"/>
              <w:szCs w:val="22"/>
              <w:rPrChange w:id="1738" w:author="uga" w:date="2017-03-04T13:56:00Z">
                <w:rPr/>
              </w:rPrChange>
            </w:rPr>
            <w:delText xml:space="preserve">ured or killed in traffic </w:delText>
          </w:r>
        </w:del>
      </w:ins>
      <w:ins w:id="1739" w:author="uga" w:date="2017-02-25T19:39:00Z">
        <w:del w:id="1740" w:author="Nelson Foster" w:date="2017-03-03T21:32:00Z">
          <w:r w:rsidRPr="008D0F68" w:rsidDel="00EB36CD">
            <w:rPr>
              <w:rFonts w:ascii="Calibri" w:hAnsi="Calibri" w:cs="Calibri"/>
              <w:i w:val="0"/>
              <w:sz w:val="22"/>
              <w:szCs w:val="22"/>
              <w:rPrChange w:id="1741" w:author="uga" w:date="2017-03-04T13:56:00Z">
                <w:rPr/>
              </w:rPrChange>
            </w:rPr>
            <w:delText>collisions</w:delText>
          </w:r>
        </w:del>
      </w:ins>
      <w:ins w:id="1742" w:author="uga" w:date="2017-02-25T19:38:00Z">
        <w:del w:id="1743" w:author="Nelson Foster" w:date="2017-03-03T21:32:00Z">
          <w:r w:rsidRPr="008D0F68" w:rsidDel="00EB36CD">
            <w:rPr>
              <w:rFonts w:ascii="Calibri" w:hAnsi="Calibri" w:cs="Calibri"/>
              <w:i w:val="0"/>
              <w:sz w:val="22"/>
              <w:szCs w:val="22"/>
              <w:rPrChange w:id="1744" w:author="uga" w:date="2017-03-04T13:56:00Z">
                <w:rPr/>
              </w:rPrChange>
            </w:rPr>
            <w:delText xml:space="preserve"> and the independent variable of interest is </w:delText>
          </w:r>
        </w:del>
      </w:ins>
      <w:ins w:id="1745" w:author="uga" w:date="2017-02-25T19:39:00Z">
        <w:del w:id="1746" w:author="Nelson Foster" w:date="2017-03-03T21:32:00Z">
          <w:r w:rsidR="008C5F2C" w:rsidRPr="008D0F68" w:rsidDel="00EB36CD">
            <w:rPr>
              <w:rFonts w:ascii="Calibri" w:hAnsi="Calibri" w:cs="Calibri"/>
              <w:i w:val="0"/>
              <w:sz w:val="22"/>
              <w:szCs w:val="22"/>
              <w:rPrChange w:id="1747" w:author="uga" w:date="2017-03-04T13:56:00Z">
                <w:rPr/>
              </w:rPrChange>
            </w:rPr>
            <w:delText xml:space="preserve">time of day. </w:delText>
          </w:r>
        </w:del>
      </w:ins>
    </w:p>
    <w:p w14:paraId="048D28FB" w14:textId="292CD962" w:rsidR="007B2A69" w:rsidRPr="008D0F68" w:rsidDel="0028711D" w:rsidRDefault="007B2A69">
      <w:pPr>
        <w:pStyle w:val="ListParagraph"/>
        <w:spacing w:after="0" w:line="240" w:lineRule="auto"/>
        <w:ind w:left="1440"/>
        <w:rPr>
          <w:ins w:id="1748" w:author="uga" w:date="2017-02-25T19:34:00Z"/>
          <w:del w:id="1749" w:author="Nelson Foster" w:date="2017-03-03T22:01:00Z"/>
          <w:rFonts w:ascii="Calibri" w:hAnsi="Calibri" w:cs="Calibri"/>
          <w:i w:val="0"/>
          <w:sz w:val="22"/>
          <w:szCs w:val="22"/>
          <w:rPrChange w:id="1750" w:author="uga" w:date="2017-03-04T13:56:00Z">
            <w:rPr>
              <w:ins w:id="1751" w:author="uga" w:date="2017-02-25T19:34:00Z"/>
              <w:del w:id="1752" w:author="Nelson Foster" w:date="2017-03-03T22:01:00Z"/>
            </w:rPr>
          </w:rPrChange>
        </w:rPr>
        <w:pPrChange w:id="1753" w:author="uga" w:date="2017-03-04T14:01:00Z">
          <w:pPr>
            <w:pStyle w:val="ListParagraph"/>
            <w:numPr>
              <w:ilvl w:val="4"/>
              <w:numId w:val="6"/>
            </w:numPr>
            <w:spacing w:after="160" w:line="259" w:lineRule="auto"/>
            <w:ind w:left="3600" w:hanging="360"/>
          </w:pPr>
        </w:pPrChange>
      </w:pPr>
    </w:p>
    <w:p w14:paraId="7BAEC3C8" w14:textId="389C3B9A" w:rsidR="007B2A69" w:rsidRPr="008D0F68" w:rsidDel="0028711D" w:rsidRDefault="007B2A69">
      <w:pPr>
        <w:pStyle w:val="ListParagraph"/>
        <w:numPr>
          <w:ilvl w:val="1"/>
          <w:numId w:val="14"/>
        </w:numPr>
        <w:spacing w:after="160" w:line="240" w:lineRule="auto"/>
        <w:rPr>
          <w:ins w:id="1754" w:author="Sadaf Asrar" w:date="2017-02-28T10:04:00Z"/>
          <w:del w:id="1755" w:author="Nelson Foster" w:date="2017-03-03T22:01:00Z"/>
          <w:rFonts w:ascii="Calibri" w:hAnsi="Calibri" w:cs="Calibri"/>
          <w:i w:val="0"/>
          <w:sz w:val="22"/>
          <w:szCs w:val="22"/>
          <w:rPrChange w:id="1756" w:author="uga" w:date="2017-03-04T13:56:00Z">
            <w:rPr>
              <w:ins w:id="1757" w:author="Sadaf Asrar" w:date="2017-02-28T10:04:00Z"/>
              <w:del w:id="1758" w:author="Nelson Foster" w:date="2017-03-03T22:01:00Z"/>
            </w:rPr>
          </w:rPrChange>
        </w:rPr>
        <w:pPrChange w:id="1759" w:author="uga" w:date="2017-03-04T14:01:00Z">
          <w:pPr>
            <w:pStyle w:val="ListParagraph"/>
            <w:numPr>
              <w:ilvl w:val="1"/>
              <w:numId w:val="14"/>
            </w:numPr>
            <w:spacing w:after="160"/>
            <w:ind w:left="1440" w:hanging="360"/>
          </w:pPr>
        </w:pPrChange>
      </w:pPr>
      <w:ins w:id="1760" w:author="Sadaf Asrar" w:date="2017-02-28T10:04:00Z">
        <w:del w:id="1761" w:author="Nelson Foster" w:date="2017-03-03T22:01:00Z">
          <w:r w:rsidRPr="008D0F68" w:rsidDel="0028711D">
            <w:rPr>
              <w:rFonts w:ascii="Calibri" w:hAnsi="Calibri" w:cs="Calibri"/>
              <w:i w:val="0"/>
              <w:sz w:val="22"/>
              <w:szCs w:val="22"/>
              <w:rPrChange w:id="1762" w:author="uga" w:date="2017-03-04T13:56:00Z">
                <w:rPr/>
              </w:rPrChange>
            </w:rPr>
            <w:delText xml:space="preserve">How did your question change, if at all, after Exploratory Data Analysis? </w:delText>
          </w:r>
        </w:del>
      </w:ins>
    </w:p>
    <w:p w14:paraId="395136C4" w14:textId="5CA742DC" w:rsidR="007B2A69" w:rsidRPr="008D0F68" w:rsidDel="0028711D" w:rsidRDefault="007B2A69">
      <w:pPr>
        <w:pStyle w:val="ListParagraph"/>
        <w:spacing w:after="160" w:line="240" w:lineRule="auto"/>
        <w:ind w:left="1440"/>
        <w:rPr>
          <w:ins w:id="1763" w:author="Sadaf Asrar" w:date="2017-02-28T10:04:00Z"/>
          <w:del w:id="1764" w:author="Nelson Foster" w:date="2017-03-03T22:01:00Z"/>
          <w:rFonts w:ascii="Calibri" w:hAnsi="Calibri" w:cs="Calibri"/>
          <w:i w:val="0"/>
          <w:sz w:val="22"/>
          <w:szCs w:val="22"/>
          <w:rPrChange w:id="1765" w:author="uga" w:date="2017-03-04T13:56:00Z">
            <w:rPr>
              <w:ins w:id="1766" w:author="Sadaf Asrar" w:date="2017-02-28T10:04:00Z"/>
              <w:del w:id="1767" w:author="Nelson Foster" w:date="2017-03-03T22:01:00Z"/>
            </w:rPr>
          </w:rPrChange>
        </w:rPr>
        <w:pPrChange w:id="1768" w:author="uga" w:date="2017-03-04T14:01:00Z">
          <w:pPr>
            <w:pStyle w:val="ListParagraph"/>
            <w:numPr>
              <w:ilvl w:val="4"/>
              <w:numId w:val="6"/>
            </w:numPr>
            <w:spacing w:after="160" w:line="259" w:lineRule="auto"/>
            <w:ind w:left="3600" w:hanging="360"/>
          </w:pPr>
        </w:pPrChange>
      </w:pPr>
    </w:p>
    <w:p w14:paraId="2FF670BB" w14:textId="2E20EAF0" w:rsidR="009007CF" w:rsidRPr="008D0F68" w:rsidDel="0028711D" w:rsidRDefault="009007CF">
      <w:pPr>
        <w:pStyle w:val="ListParagraph"/>
        <w:spacing w:after="160" w:line="240" w:lineRule="auto"/>
        <w:ind w:left="1440"/>
        <w:rPr>
          <w:ins w:id="1769" w:author="Sadaf Asrar" w:date="2017-02-28T10:08:00Z"/>
          <w:del w:id="1770" w:author="Nelson Foster" w:date="2017-03-03T22:01:00Z"/>
          <w:rFonts w:ascii="Calibri" w:hAnsi="Calibri" w:cs="Calibri"/>
          <w:i w:val="0"/>
          <w:sz w:val="22"/>
          <w:szCs w:val="22"/>
          <w:rPrChange w:id="1771" w:author="uga" w:date="2017-03-04T13:56:00Z">
            <w:rPr>
              <w:ins w:id="1772" w:author="Sadaf Asrar" w:date="2017-02-28T10:08:00Z"/>
              <w:del w:id="1773" w:author="Nelson Foster" w:date="2017-03-03T22:01:00Z"/>
            </w:rPr>
          </w:rPrChange>
        </w:rPr>
        <w:pPrChange w:id="1774" w:author="uga" w:date="2017-03-04T14:01:00Z">
          <w:pPr>
            <w:pStyle w:val="ListParagraph"/>
            <w:numPr>
              <w:ilvl w:val="4"/>
              <w:numId w:val="6"/>
            </w:numPr>
            <w:spacing w:after="160" w:line="259" w:lineRule="auto"/>
            <w:ind w:left="3600" w:hanging="360"/>
          </w:pPr>
        </w:pPrChange>
      </w:pPr>
      <w:ins w:id="1775" w:author="uga" w:date="2017-02-25T19:34:00Z">
        <w:del w:id="1776" w:author="Nelson Foster" w:date="2017-03-03T22:01:00Z">
          <w:r w:rsidRPr="008D0F68" w:rsidDel="0028711D">
            <w:rPr>
              <w:rFonts w:ascii="Calibri" w:hAnsi="Calibri" w:cs="Calibri"/>
              <w:i w:val="0"/>
              <w:sz w:val="22"/>
              <w:szCs w:val="22"/>
              <w:rPrChange w:id="1777" w:author="uga" w:date="2017-03-04T13:56:00Z">
                <w:rPr/>
              </w:rPrChange>
            </w:rPr>
            <w:delText xml:space="preserve">3.g. Based on the data available in the dataset and the </w:delText>
          </w:r>
        </w:del>
      </w:ins>
      <w:ins w:id="1778" w:author="uga" w:date="2017-02-25T19:35:00Z">
        <w:del w:id="1779" w:author="Nelson Foster" w:date="2017-03-03T22:01:00Z">
          <w:r w:rsidRPr="008D0F68" w:rsidDel="0028711D">
            <w:rPr>
              <w:rFonts w:ascii="Calibri" w:hAnsi="Calibri" w:cs="Calibri"/>
              <w:i w:val="0"/>
              <w:sz w:val="22"/>
              <w:szCs w:val="22"/>
              <w:rPrChange w:id="1780" w:author="uga" w:date="2017-03-04T13:56:00Z">
                <w:rPr/>
              </w:rPrChange>
            </w:rPr>
            <w:delText xml:space="preserve">background research and </w:delText>
          </w:r>
        </w:del>
      </w:ins>
      <w:ins w:id="1781" w:author="uga" w:date="2017-02-25T19:34:00Z">
        <w:del w:id="1782" w:author="Nelson Foster" w:date="2017-03-03T22:01:00Z">
          <w:r w:rsidRPr="008D0F68" w:rsidDel="0028711D">
            <w:rPr>
              <w:rFonts w:ascii="Calibri" w:hAnsi="Calibri" w:cs="Calibri"/>
              <w:i w:val="0"/>
              <w:sz w:val="22"/>
              <w:szCs w:val="22"/>
              <w:rPrChange w:id="1783" w:author="uga" w:date="2017-03-04T13:56:00Z">
                <w:rPr/>
              </w:rPrChange>
            </w:rPr>
            <w:delText xml:space="preserve">eda we performed as </w:delText>
          </w:r>
        </w:del>
      </w:ins>
      <w:ins w:id="1784" w:author="uga" w:date="2017-02-25T19:35:00Z">
        <w:del w:id="1785" w:author="Nelson Foster" w:date="2017-03-03T22:01:00Z">
          <w:r w:rsidRPr="008D0F68" w:rsidDel="0028711D">
            <w:rPr>
              <w:rFonts w:ascii="Calibri" w:hAnsi="Calibri" w:cs="Calibri"/>
              <w:i w:val="0"/>
              <w:sz w:val="22"/>
              <w:szCs w:val="22"/>
              <w:rPrChange w:id="1786" w:author="uga" w:date="2017-03-04T13:56:00Z">
                <w:rPr/>
              </w:rPrChange>
            </w:rPr>
            <w:delText>a group</w:delText>
          </w:r>
        </w:del>
      </w:ins>
      <w:ins w:id="1787" w:author="uga" w:date="2017-02-25T19:34:00Z">
        <w:del w:id="1788" w:author="Nelson Foster" w:date="2017-03-03T22:01:00Z">
          <w:r w:rsidRPr="008D0F68" w:rsidDel="0028711D">
            <w:rPr>
              <w:rFonts w:ascii="Calibri" w:hAnsi="Calibri" w:cs="Calibri"/>
              <w:i w:val="0"/>
              <w:sz w:val="22"/>
              <w:szCs w:val="22"/>
              <w:rPrChange w:id="1789" w:author="uga" w:date="2017-03-04T13:56:00Z">
                <w:rPr/>
              </w:rPrChange>
            </w:rPr>
            <w:delText xml:space="preserve">, </w:delText>
          </w:r>
        </w:del>
      </w:ins>
      <w:ins w:id="1790" w:author="uga" w:date="2017-02-25T19:35:00Z">
        <w:del w:id="1791" w:author="Nelson Foster" w:date="2017-03-03T22:01:00Z">
          <w:r w:rsidRPr="008D0F68" w:rsidDel="0028711D">
            <w:rPr>
              <w:rFonts w:ascii="Calibri" w:hAnsi="Calibri" w:cs="Calibri"/>
              <w:i w:val="0"/>
              <w:sz w:val="22"/>
              <w:szCs w:val="22"/>
              <w:rPrChange w:id="1792" w:author="uga" w:date="2017-03-04T13:56:00Z">
                <w:rPr/>
              </w:rPrChange>
            </w:rPr>
            <w:delText xml:space="preserve">we went from our original question of </w:delText>
          </w:r>
        </w:del>
      </w:ins>
      <w:ins w:id="1793" w:author="uga" w:date="2017-02-25T19:36:00Z">
        <w:del w:id="1794" w:author="Nelson Foster" w:date="2017-03-03T22:01:00Z">
          <w:r w:rsidRPr="008D0F68" w:rsidDel="0028711D">
            <w:rPr>
              <w:rFonts w:ascii="Calibri" w:hAnsi="Calibri" w:cs="Calibri"/>
              <w:i w:val="0"/>
              <w:sz w:val="22"/>
              <w:szCs w:val="22"/>
              <w:rPrChange w:id="1795" w:author="uga" w:date="2017-03-04T13:56:00Z">
                <w:rPr/>
              </w:rPrChange>
            </w:rPr>
            <w:delText>“</w:delText>
          </w:r>
          <w:r w:rsidRPr="008D0F68" w:rsidDel="0028711D">
            <w:rPr>
              <w:rFonts w:ascii="Calibri" w:hAnsi="Calibri" w:cs="Calibri"/>
              <w:bCs/>
              <w:i w:val="0"/>
              <w:sz w:val="22"/>
              <w:szCs w:val="22"/>
              <w:rPrChange w:id="1796" w:author="uga" w:date="2017-03-04T13:56:00Z">
                <w:rPr>
                  <w:bCs/>
                </w:rPr>
              </w:rPrChange>
            </w:rPr>
            <w:delText xml:space="preserve">What are the most dangerous areas in New York City for traffic collisions?" to </w:delText>
          </w:r>
        </w:del>
      </w:ins>
      <w:ins w:id="1797" w:author="uga" w:date="2017-02-25T19:39:00Z">
        <w:del w:id="1798" w:author="Nelson Foster" w:date="2017-03-03T22:01:00Z">
          <w:r w:rsidR="008C5F2C" w:rsidRPr="008D0F68" w:rsidDel="0028711D">
            <w:rPr>
              <w:rFonts w:ascii="Calibri" w:hAnsi="Calibri" w:cs="Calibri"/>
              <w:i w:val="0"/>
              <w:sz w:val="22"/>
              <w:szCs w:val="22"/>
              <w:rPrChange w:id="1799" w:author="uga" w:date="2017-03-04T13:56:00Z">
                <w:rPr/>
              </w:rPrChange>
            </w:rPr>
            <w:delText>“</w:delText>
          </w:r>
        </w:del>
      </w:ins>
      <w:ins w:id="1800" w:author="Sadaf Asrar" w:date="2017-02-28T10:04:00Z">
        <w:del w:id="1801" w:author="Nelson Foster" w:date="2017-03-03T22:01:00Z">
          <w:r w:rsidR="007B2A69" w:rsidRPr="008D0F68" w:rsidDel="0028711D">
            <w:rPr>
              <w:rFonts w:ascii="Calibri" w:hAnsi="Calibri" w:cs="Calibri"/>
              <w:i w:val="0"/>
              <w:sz w:val="22"/>
              <w:szCs w:val="22"/>
              <w:rPrChange w:id="1802" w:author="uga" w:date="2017-03-04T13:56:00Z">
                <w:rPr/>
              </w:rPrChange>
            </w:rPr>
            <w:delText>What is the most dangerous time for motor vehicle collisions in NYC?</w:delText>
          </w:r>
        </w:del>
      </w:ins>
      <w:ins w:id="1803" w:author="uga" w:date="2017-02-25T19:39:00Z">
        <w:del w:id="1804" w:author="Nelson Foster" w:date="2017-03-03T22:01:00Z">
          <w:r w:rsidR="008C5F2C" w:rsidRPr="008D0F68" w:rsidDel="0028711D">
            <w:rPr>
              <w:rFonts w:ascii="Calibri" w:hAnsi="Calibri" w:cs="Calibri"/>
              <w:i w:val="0"/>
              <w:sz w:val="22"/>
              <w:szCs w:val="22"/>
              <w:rPrChange w:id="1805" w:author="uga" w:date="2017-03-04T13:56:00Z">
                <w:rPr/>
              </w:rPrChange>
            </w:rPr>
            <w:delText>Is there a relationship between the time of day and the mean number of people injured or killed in motor vehicle collisions in New York City?”</w:delText>
          </w:r>
        </w:del>
      </w:ins>
      <w:ins w:id="1806" w:author="Sadaf Asrar" w:date="2017-02-28T10:05:00Z">
        <w:del w:id="1807" w:author="Nelson Foster" w:date="2017-03-03T22:01:00Z">
          <w:r w:rsidR="007B2A69" w:rsidRPr="008D0F68" w:rsidDel="0028711D">
            <w:rPr>
              <w:rFonts w:ascii="Calibri" w:hAnsi="Calibri" w:cs="Calibri"/>
              <w:i w:val="0"/>
              <w:sz w:val="22"/>
              <w:szCs w:val="22"/>
              <w:rPrChange w:id="1808" w:author="uga" w:date="2017-03-04T13:56:00Z">
                <w:rPr/>
              </w:rPrChange>
            </w:rPr>
            <w:delText xml:space="preserve"> As summarized in section 3.e., </w:delText>
          </w:r>
        </w:del>
      </w:ins>
      <w:ins w:id="1809" w:author="Sadaf Asrar" w:date="2017-02-28T10:07:00Z">
        <w:del w:id="1810" w:author="Nelson Foster" w:date="2017-03-03T22:01:00Z">
          <w:r w:rsidR="007B2A69" w:rsidRPr="008D0F68" w:rsidDel="0028711D">
            <w:rPr>
              <w:rFonts w:ascii="Calibri" w:hAnsi="Calibri" w:cs="Calibri"/>
              <w:i w:val="0"/>
              <w:sz w:val="22"/>
              <w:szCs w:val="22"/>
              <w:rPrChange w:id="1811" w:author="uga" w:date="2017-03-04T13:56:00Z">
                <w:rPr/>
              </w:rPrChange>
            </w:rPr>
            <w:delText xml:space="preserve">we refined our research question to </w:delText>
          </w:r>
        </w:del>
      </w:ins>
      <w:ins w:id="1812" w:author="Sadaf Asrar" w:date="2017-02-28T10:08:00Z">
        <w:del w:id="1813" w:author="Nelson Foster" w:date="2017-03-03T22:01:00Z">
          <w:r w:rsidR="007B2A69" w:rsidRPr="008D0F68" w:rsidDel="0028711D">
            <w:rPr>
              <w:rFonts w:ascii="Calibri" w:hAnsi="Calibri" w:cs="Calibri"/>
              <w:i w:val="0"/>
              <w:sz w:val="22"/>
              <w:szCs w:val="22"/>
              <w:rPrChange w:id="1814" w:author="uga" w:date="2017-03-04T13:56:00Z">
                <w:rPr/>
              </w:rPrChange>
            </w:rPr>
            <w:delText>look at</w:delText>
          </w:r>
        </w:del>
      </w:ins>
      <w:ins w:id="1815" w:author="Sadaf Asrar" w:date="2017-02-28T10:07:00Z">
        <w:del w:id="1816" w:author="Nelson Foster" w:date="2017-03-03T22:01:00Z">
          <w:r w:rsidR="007B2A69" w:rsidRPr="008D0F68" w:rsidDel="0028711D">
            <w:rPr>
              <w:rFonts w:ascii="Calibri" w:hAnsi="Calibri" w:cs="Calibri"/>
              <w:i w:val="0"/>
              <w:sz w:val="22"/>
              <w:szCs w:val="22"/>
              <w:rPrChange w:id="1817" w:author="uga" w:date="2017-03-04T13:56:00Z">
                <w:rPr/>
              </w:rPrChange>
            </w:rPr>
            <w:delText xml:space="preserve"> the relationship of time of day and injuries and death from collisions as we found plenty of existing research on the relationship of </w:delText>
          </w:r>
        </w:del>
      </w:ins>
      <w:ins w:id="1818" w:author="Sadaf Asrar" w:date="2017-02-28T10:08:00Z">
        <w:del w:id="1819" w:author="Nelson Foster" w:date="2017-03-03T22:01:00Z">
          <w:r w:rsidR="007B2A69" w:rsidRPr="008D0F68" w:rsidDel="0028711D">
            <w:rPr>
              <w:rFonts w:ascii="Calibri" w:hAnsi="Calibri" w:cs="Calibri"/>
              <w:i w:val="0"/>
              <w:sz w:val="22"/>
              <w:szCs w:val="22"/>
              <w:rPrChange w:id="1820" w:author="uga" w:date="2017-03-04T13:56:00Z">
                <w:rPr/>
              </w:rPrChange>
            </w:rPr>
            <w:delText xml:space="preserve">location and injuries and death from collision. </w:delText>
          </w:r>
        </w:del>
      </w:ins>
    </w:p>
    <w:p w14:paraId="08693B48" w14:textId="5B97B090" w:rsidR="000A46D7" w:rsidRPr="008D0F68" w:rsidDel="0028711D" w:rsidRDefault="000A46D7">
      <w:pPr>
        <w:pStyle w:val="ListParagraph"/>
        <w:spacing w:after="160" w:line="240" w:lineRule="auto"/>
        <w:ind w:left="1440"/>
        <w:rPr>
          <w:ins w:id="1821" w:author="Sadaf Asrar" w:date="2017-02-28T10:08:00Z"/>
          <w:del w:id="1822" w:author="Nelson Foster" w:date="2017-03-03T22:02:00Z"/>
          <w:rFonts w:ascii="Calibri" w:hAnsi="Calibri" w:cs="Calibri"/>
          <w:i w:val="0"/>
          <w:sz w:val="22"/>
          <w:szCs w:val="22"/>
          <w:rPrChange w:id="1823" w:author="uga" w:date="2017-03-04T13:56:00Z">
            <w:rPr>
              <w:ins w:id="1824" w:author="Sadaf Asrar" w:date="2017-02-28T10:08:00Z"/>
              <w:del w:id="1825" w:author="Nelson Foster" w:date="2017-03-03T22:02:00Z"/>
            </w:rPr>
          </w:rPrChange>
        </w:rPr>
        <w:pPrChange w:id="1826" w:author="uga" w:date="2017-03-04T14:01:00Z">
          <w:pPr>
            <w:pStyle w:val="ListParagraph"/>
            <w:numPr>
              <w:ilvl w:val="4"/>
              <w:numId w:val="6"/>
            </w:numPr>
            <w:spacing w:after="160" w:line="259" w:lineRule="auto"/>
            <w:ind w:left="3600" w:hanging="360"/>
          </w:pPr>
        </w:pPrChange>
      </w:pPr>
    </w:p>
    <w:p w14:paraId="3F167846" w14:textId="4B08A34B" w:rsidR="000A46D7" w:rsidRPr="008D0F68" w:rsidDel="0028711D" w:rsidRDefault="000A46D7">
      <w:pPr>
        <w:pStyle w:val="ListParagraph"/>
        <w:numPr>
          <w:ilvl w:val="1"/>
          <w:numId w:val="14"/>
        </w:numPr>
        <w:spacing w:after="160" w:line="240" w:lineRule="auto"/>
        <w:rPr>
          <w:ins w:id="1827" w:author="Sadaf Asrar" w:date="2017-02-28T10:10:00Z"/>
          <w:del w:id="1828" w:author="Nelson Foster" w:date="2017-03-03T22:02:00Z"/>
          <w:rFonts w:ascii="Calibri" w:hAnsi="Calibri" w:cs="Calibri"/>
          <w:i w:val="0"/>
          <w:sz w:val="22"/>
          <w:szCs w:val="22"/>
          <w:rPrChange w:id="1829" w:author="uga" w:date="2017-03-04T13:56:00Z">
            <w:rPr>
              <w:ins w:id="1830" w:author="Sadaf Asrar" w:date="2017-02-28T10:10:00Z"/>
              <w:del w:id="1831" w:author="Nelson Foster" w:date="2017-03-03T22:02:00Z"/>
              <w:i w:val="0"/>
            </w:rPr>
          </w:rPrChange>
        </w:rPr>
        <w:pPrChange w:id="1832" w:author="uga" w:date="2017-03-04T14:01:00Z">
          <w:pPr>
            <w:pStyle w:val="ListParagraph"/>
            <w:numPr>
              <w:ilvl w:val="1"/>
              <w:numId w:val="7"/>
            </w:numPr>
            <w:spacing w:after="160"/>
            <w:ind w:left="1440" w:hanging="360"/>
          </w:pPr>
        </w:pPrChange>
      </w:pPr>
      <w:ins w:id="1833" w:author="Sadaf Asrar" w:date="2017-02-28T10:08:00Z">
        <w:del w:id="1834" w:author="Nelson Foster" w:date="2017-03-03T22:02:00Z">
          <w:r w:rsidRPr="008D0F68" w:rsidDel="0028711D">
            <w:rPr>
              <w:rFonts w:ascii="Calibri" w:hAnsi="Calibri" w:cs="Calibri"/>
              <w:i w:val="0"/>
              <w:sz w:val="22"/>
              <w:szCs w:val="22"/>
              <w:rPrChange w:id="1835" w:author="uga" w:date="2017-03-04T13:56:00Z">
                <w:rPr/>
              </w:rPrChange>
            </w:rPr>
            <w:delText>Based on EDA can you begin to sketch out an answer to your question?</w:delText>
          </w:r>
        </w:del>
      </w:ins>
    </w:p>
    <w:p w14:paraId="62B11466" w14:textId="77777777" w:rsidR="007E6D31" w:rsidRPr="008D0F68" w:rsidDel="0028711D" w:rsidRDefault="007E6D31">
      <w:pPr>
        <w:pStyle w:val="ListParagraph"/>
        <w:spacing w:after="160" w:line="240" w:lineRule="auto"/>
        <w:ind w:left="1440"/>
        <w:rPr>
          <w:ins w:id="1836" w:author="Sadaf Asrar" w:date="2017-02-28T10:10:00Z"/>
          <w:del w:id="1837" w:author="Nelson Foster" w:date="2017-03-03T22:02:00Z"/>
          <w:rFonts w:ascii="Calibri" w:hAnsi="Calibri" w:cs="Calibri"/>
          <w:i w:val="0"/>
          <w:sz w:val="22"/>
          <w:szCs w:val="22"/>
          <w:rPrChange w:id="1838" w:author="uga" w:date="2017-03-04T13:56:00Z">
            <w:rPr>
              <w:ins w:id="1839" w:author="Sadaf Asrar" w:date="2017-02-28T10:10:00Z"/>
              <w:del w:id="1840" w:author="Nelson Foster" w:date="2017-03-03T22:02:00Z"/>
              <w:i w:val="0"/>
            </w:rPr>
          </w:rPrChange>
        </w:rPr>
        <w:pPrChange w:id="1841" w:author="uga" w:date="2017-03-04T14:01:00Z">
          <w:pPr>
            <w:pStyle w:val="ListParagraph"/>
            <w:numPr>
              <w:ilvl w:val="1"/>
              <w:numId w:val="7"/>
            </w:numPr>
            <w:spacing w:after="160"/>
            <w:ind w:left="1440" w:hanging="360"/>
          </w:pPr>
        </w:pPrChange>
      </w:pPr>
    </w:p>
    <w:p w14:paraId="3A653EAF" w14:textId="7271887B" w:rsidR="007E6D31" w:rsidRPr="008D0F68" w:rsidDel="000B40F7" w:rsidRDefault="007E6D31">
      <w:pPr>
        <w:spacing w:after="160" w:line="240" w:lineRule="auto"/>
        <w:rPr>
          <w:ins w:id="1842" w:author="Sadaf Asrar" w:date="2017-02-28T10:11:00Z"/>
          <w:del w:id="1843" w:author="Nelson Foster" w:date="2017-03-03T22:15:00Z"/>
          <w:rFonts w:ascii="Calibri" w:hAnsi="Calibri" w:cs="Calibri"/>
          <w:i w:val="0"/>
          <w:sz w:val="22"/>
          <w:szCs w:val="22"/>
          <w:rPrChange w:id="1844" w:author="uga" w:date="2017-03-04T13:56:00Z">
            <w:rPr>
              <w:ins w:id="1845" w:author="Sadaf Asrar" w:date="2017-02-28T10:11:00Z"/>
              <w:del w:id="1846" w:author="Nelson Foster" w:date="2017-03-03T22:15:00Z"/>
            </w:rPr>
          </w:rPrChange>
        </w:rPr>
        <w:pPrChange w:id="1847" w:author="uga" w:date="2017-03-04T14:01:00Z">
          <w:pPr>
            <w:pStyle w:val="ListParagraph"/>
            <w:numPr>
              <w:ilvl w:val="1"/>
              <w:numId w:val="7"/>
            </w:numPr>
            <w:spacing w:after="160"/>
            <w:ind w:left="1440" w:hanging="360"/>
          </w:pPr>
        </w:pPrChange>
      </w:pPr>
      <w:ins w:id="1848" w:author="Sadaf Asrar" w:date="2017-02-28T10:10:00Z">
        <w:r w:rsidRPr="008D0F68">
          <w:rPr>
            <w:rFonts w:ascii="Calibri" w:hAnsi="Calibri" w:cs="Calibri"/>
            <w:i w:val="0"/>
            <w:sz w:val="22"/>
            <w:szCs w:val="22"/>
            <w:rPrChange w:id="1849" w:author="uga" w:date="2017-03-04T13:56:00Z">
              <w:rPr>
                <w:i w:val="0"/>
              </w:rPr>
            </w:rPrChange>
          </w:rPr>
          <w:t xml:space="preserve">To </w:t>
        </w:r>
        <w:del w:id="1850" w:author="Nelson Foster" w:date="2017-03-03T22:16:00Z">
          <w:r w:rsidRPr="008D0F68" w:rsidDel="000B40F7">
            <w:rPr>
              <w:rFonts w:ascii="Calibri" w:hAnsi="Calibri" w:cs="Calibri"/>
              <w:i w:val="0"/>
              <w:sz w:val="22"/>
              <w:szCs w:val="22"/>
              <w:rPrChange w:id="1851" w:author="uga" w:date="2017-03-04T13:56:00Z">
                <w:rPr>
                  <w:i w:val="0"/>
                </w:rPr>
              </w:rPrChange>
            </w:rPr>
            <w:delText xml:space="preserve">answer </w:delText>
          </w:r>
        </w:del>
      </w:ins>
      <w:ins w:id="1852" w:author="Nelson Foster" w:date="2017-03-03T22:16:00Z">
        <w:r w:rsidR="000B40F7" w:rsidRPr="008D0F68">
          <w:rPr>
            <w:rFonts w:ascii="Calibri" w:hAnsi="Calibri" w:cs="Calibri"/>
            <w:i w:val="0"/>
            <w:sz w:val="22"/>
            <w:szCs w:val="22"/>
            <w:rPrChange w:id="1853" w:author="uga" w:date="2017-03-04T13:56:00Z">
              <w:rPr>
                <w:i w:val="0"/>
                <w:sz w:val="24"/>
                <w:szCs w:val="24"/>
              </w:rPr>
            </w:rPrChange>
          </w:rPr>
          <w:t xml:space="preserve">sketch an answer to </w:t>
        </w:r>
      </w:ins>
      <w:ins w:id="1854" w:author="Sadaf Asrar" w:date="2017-02-28T10:10:00Z">
        <w:r w:rsidRPr="008D0F68">
          <w:rPr>
            <w:rFonts w:ascii="Calibri" w:hAnsi="Calibri" w:cs="Calibri"/>
            <w:i w:val="0"/>
            <w:sz w:val="22"/>
            <w:szCs w:val="22"/>
            <w:rPrChange w:id="1855" w:author="uga" w:date="2017-03-04T13:56:00Z">
              <w:rPr>
                <w:i w:val="0"/>
              </w:rPr>
            </w:rPrChange>
          </w:rPr>
          <w:t xml:space="preserve">our </w:t>
        </w:r>
      </w:ins>
      <w:ins w:id="1856" w:author="Nelson Foster" w:date="2017-03-03T22:16:00Z">
        <w:r w:rsidR="000B40F7" w:rsidRPr="008D0F68">
          <w:rPr>
            <w:rFonts w:ascii="Calibri" w:hAnsi="Calibri" w:cs="Calibri"/>
            <w:i w:val="0"/>
            <w:sz w:val="22"/>
            <w:szCs w:val="22"/>
            <w:rPrChange w:id="1857" w:author="uga" w:date="2017-03-04T13:56:00Z">
              <w:rPr>
                <w:i w:val="0"/>
                <w:sz w:val="24"/>
                <w:szCs w:val="24"/>
              </w:rPr>
            </w:rPrChange>
          </w:rPr>
          <w:t xml:space="preserve">refined </w:t>
        </w:r>
      </w:ins>
      <w:ins w:id="1858" w:author="Sadaf Asrar" w:date="2017-02-28T10:10:00Z">
        <w:r w:rsidRPr="008D0F68">
          <w:rPr>
            <w:rFonts w:ascii="Calibri" w:hAnsi="Calibri" w:cs="Calibri"/>
            <w:i w:val="0"/>
            <w:sz w:val="22"/>
            <w:szCs w:val="22"/>
            <w:rPrChange w:id="1859" w:author="uga" w:date="2017-03-04T13:56:00Z">
              <w:rPr>
                <w:i w:val="0"/>
              </w:rPr>
            </w:rPrChange>
          </w:rPr>
          <w:t>research question of “What is the most dangerous time for motor vehicle collisions in N</w:t>
        </w:r>
      </w:ins>
      <w:r w:rsidR="00967FF5">
        <w:rPr>
          <w:rFonts w:ascii="Calibri" w:hAnsi="Calibri" w:cs="Calibri"/>
          <w:i w:val="0"/>
          <w:sz w:val="22"/>
          <w:szCs w:val="22"/>
        </w:rPr>
        <w:t xml:space="preserve">ew York </w:t>
      </w:r>
      <w:r w:rsidR="003302F1" w:rsidRPr="008D0F68">
        <w:rPr>
          <w:rFonts w:ascii="Calibri" w:hAnsi="Calibri" w:cs="Calibri"/>
          <w:i w:val="0"/>
          <w:sz w:val="22"/>
          <w:szCs w:val="22"/>
          <w:rPrChange w:id="1860" w:author="uga" w:date="2017-03-04T13:56:00Z">
            <w:rPr>
              <w:rFonts w:ascii="Calibri" w:hAnsi="Calibri" w:cs="Calibri"/>
              <w:i w:val="0"/>
              <w:sz w:val="22"/>
              <w:szCs w:val="22"/>
            </w:rPr>
          </w:rPrChange>
        </w:rPr>
        <w:t>C</w:t>
      </w:r>
      <w:r w:rsidR="003302F1">
        <w:rPr>
          <w:rFonts w:ascii="Calibri" w:hAnsi="Calibri" w:cs="Calibri"/>
          <w:i w:val="0"/>
          <w:sz w:val="22"/>
          <w:szCs w:val="22"/>
        </w:rPr>
        <w:t>ity</w:t>
      </w:r>
      <w:r w:rsidR="003302F1" w:rsidRPr="008D0F68">
        <w:rPr>
          <w:rFonts w:ascii="Calibri" w:hAnsi="Calibri" w:cs="Calibri"/>
          <w:i w:val="0"/>
          <w:sz w:val="22"/>
          <w:szCs w:val="22"/>
          <w:rPrChange w:id="1861" w:author="uga" w:date="2017-03-04T13:56:00Z">
            <w:rPr>
              <w:rFonts w:ascii="Calibri" w:hAnsi="Calibri" w:cs="Calibri"/>
              <w:i w:val="0"/>
              <w:sz w:val="22"/>
              <w:szCs w:val="22"/>
            </w:rPr>
          </w:rPrChange>
        </w:rPr>
        <w:t>,</w:t>
      </w:r>
      <w:ins w:id="1862" w:author="Nelson Foster" w:date="2017-03-04T14:32:00Z">
        <w:r w:rsidR="00B04F65">
          <w:rPr>
            <w:rFonts w:ascii="Calibri" w:hAnsi="Calibri" w:cs="Calibri"/>
            <w:i w:val="0"/>
            <w:sz w:val="22"/>
            <w:szCs w:val="22"/>
          </w:rPr>
          <w:t>”</w:t>
        </w:r>
      </w:ins>
      <w:ins w:id="1863" w:author="Sadaf Asrar" w:date="2017-02-28T10:11:00Z">
        <w:del w:id="1864" w:author="Nelson Foster" w:date="2017-03-04T14:32:00Z">
          <w:r w:rsidRPr="008D0F68" w:rsidDel="00B04F65">
            <w:rPr>
              <w:rFonts w:ascii="Calibri" w:hAnsi="Calibri" w:cs="Calibri"/>
              <w:i w:val="0"/>
              <w:sz w:val="22"/>
              <w:szCs w:val="22"/>
              <w:rPrChange w:id="1865" w:author="uga" w:date="2017-03-04T13:56:00Z">
                <w:rPr/>
              </w:rPrChange>
            </w:rPr>
            <w:delText>”</w:delText>
          </w:r>
        </w:del>
      </w:ins>
      <w:ins w:id="1866" w:author="Sadaf Asrar" w:date="2017-02-28T10:10:00Z">
        <w:del w:id="1867" w:author="Nelson Foster" w:date="2017-03-04T14:32:00Z">
          <w:r w:rsidRPr="008D0F68" w:rsidDel="00B04F65">
            <w:rPr>
              <w:rFonts w:ascii="Calibri" w:hAnsi="Calibri" w:cs="Calibri"/>
              <w:i w:val="0"/>
              <w:sz w:val="22"/>
              <w:szCs w:val="22"/>
              <w:rPrChange w:id="1868" w:author="uga" w:date="2017-03-04T13:56:00Z">
                <w:rPr/>
              </w:rPrChange>
            </w:rPr>
            <w:delText>,</w:delText>
          </w:r>
        </w:del>
        <w:r w:rsidRPr="008D0F68">
          <w:rPr>
            <w:rFonts w:ascii="Calibri" w:hAnsi="Calibri" w:cs="Calibri"/>
            <w:i w:val="0"/>
            <w:sz w:val="22"/>
            <w:szCs w:val="22"/>
            <w:rPrChange w:id="1869" w:author="uga" w:date="2017-03-04T13:56:00Z">
              <w:rPr/>
            </w:rPrChange>
          </w:rPr>
          <w:t xml:space="preserve"> we </w:t>
        </w:r>
      </w:ins>
      <w:ins w:id="1870" w:author="Sadaf Asrar" w:date="2017-02-28T10:11:00Z">
        <w:r w:rsidRPr="008D0F68">
          <w:rPr>
            <w:rFonts w:ascii="Calibri" w:hAnsi="Calibri" w:cs="Calibri"/>
            <w:i w:val="0"/>
            <w:sz w:val="22"/>
            <w:szCs w:val="22"/>
            <w:rPrChange w:id="1871" w:author="uga" w:date="2017-03-04T13:56:00Z">
              <w:rPr/>
            </w:rPrChange>
          </w:rPr>
          <w:t>took the steps described below.</w:t>
        </w:r>
      </w:ins>
    </w:p>
    <w:p w14:paraId="383269B7" w14:textId="77777777" w:rsidR="007E6D31" w:rsidRPr="008D0F68" w:rsidRDefault="007E6D31">
      <w:pPr>
        <w:spacing w:after="160" w:line="240" w:lineRule="auto"/>
        <w:rPr>
          <w:ins w:id="1872" w:author="Sadaf Asrar" w:date="2017-02-28T10:11:00Z"/>
          <w:rFonts w:ascii="Calibri" w:hAnsi="Calibri" w:cs="Calibri"/>
          <w:i w:val="0"/>
          <w:sz w:val="22"/>
          <w:szCs w:val="22"/>
          <w:rPrChange w:id="1873" w:author="uga" w:date="2017-03-04T13:56:00Z">
            <w:rPr>
              <w:ins w:id="1874" w:author="Sadaf Asrar" w:date="2017-02-28T10:11:00Z"/>
            </w:rPr>
          </w:rPrChange>
        </w:rPr>
        <w:pPrChange w:id="1875" w:author="uga" w:date="2017-03-04T14:01:00Z">
          <w:pPr>
            <w:pStyle w:val="ListParagraph"/>
            <w:numPr>
              <w:ilvl w:val="1"/>
              <w:numId w:val="7"/>
            </w:numPr>
            <w:spacing w:after="160"/>
            <w:ind w:left="1440" w:hanging="360"/>
          </w:pPr>
        </w:pPrChange>
      </w:pPr>
    </w:p>
    <w:p w14:paraId="1DC2A24C" w14:textId="3D7D6503" w:rsidR="007E6D31" w:rsidRPr="008D0F68" w:rsidDel="000B40F7" w:rsidRDefault="007E6D31">
      <w:pPr>
        <w:spacing w:after="160" w:line="240" w:lineRule="auto"/>
        <w:rPr>
          <w:ins w:id="1876" w:author="Sadaf Asrar" w:date="2017-02-28T10:13:00Z"/>
          <w:del w:id="1877" w:author="Nelson Foster" w:date="2017-03-03T22:15:00Z"/>
          <w:rFonts w:ascii="Calibri" w:hAnsi="Calibri" w:cs="Calibri"/>
          <w:b/>
          <w:sz w:val="22"/>
          <w:szCs w:val="22"/>
          <w:rPrChange w:id="1878" w:author="uga" w:date="2017-03-04T13:56:00Z">
            <w:rPr>
              <w:ins w:id="1879" w:author="Sadaf Asrar" w:date="2017-02-28T10:13:00Z"/>
              <w:del w:id="1880" w:author="Nelson Foster" w:date="2017-03-03T22:15:00Z"/>
              <w:u w:val="single"/>
            </w:rPr>
          </w:rPrChange>
        </w:rPr>
        <w:pPrChange w:id="1881" w:author="uga" w:date="2017-03-04T14:01:00Z">
          <w:pPr>
            <w:pStyle w:val="ListParagraph"/>
            <w:numPr>
              <w:ilvl w:val="1"/>
              <w:numId w:val="7"/>
            </w:numPr>
            <w:spacing w:after="160"/>
            <w:ind w:left="1440" w:hanging="360"/>
          </w:pPr>
        </w:pPrChange>
      </w:pPr>
      <w:ins w:id="1882" w:author="Sadaf Asrar" w:date="2017-02-28T10:11:00Z">
        <w:r w:rsidRPr="008D0F68">
          <w:rPr>
            <w:rFonts w:ascii="Calibri" w:hAnsi="Calibri" w:cs="Calibri"/>
            <w:b/>
            <w:sz w:val="22"/>
            <w:szCs w:val="22"/>
            <w:rPrChange w:id="1883" w:author="uga" w:date="2017-03-04T13:56:00Z">
              <w:rPr/>
            </w:rPrChange>
          </w:rPr>
          <w:t xml:space="preserve">Defining </w:t>
        </w:r>
      </w:ins>
      <w:ins w:id="1884" w:author="Sadaf Asrar" w:date="2017-02-28T10:13:00Z">
        <w:r w:rsidRPr="008D0F68">
          <w:rPr>
            <w:rFonts w:ascii="Calibri" w:hAnsi="Calibri" w:cs="Calibri"/>
            <w:b/>
            <w:sz w:val="22"/>
            <w:szCs w:val="22"/>
            <w:rPrChange w:id="1885" w:author="uga" w:date="2017-03-04T13:56:00Z">
              <w:rPr>
                <w:u w:val="single"/>
              </w:rPr>
            </w:rPrChange>
          </w:rPr>
          <w:t>“</w:t>
        </w:r>
      </w:ins>
      <w:ins w:id="1886" w:author="Sadaf Asrar" w:date="2017-02-28T10:11:00Z">
        <w:r w:rsidRPr="008D0F68">
          <w:rPr>
            <w:rFonts w:ascii="Calibri" w:hAnsi="Calibri" w:cs="Calibri"/>
            <w:b/>
            <w:sz w:val="22"/>
            <w:szCs w:val="22"/>
            <w:rPrChange w:id="1887" w:author="uga" w:date="2017-03-04T13:56:00Z">
              <w:rPr/>
            </w:rPrChange>
          </w:rPr>
          <w:t>dangerous</w:t>
        </w:r>
      </w:ins>
      <w:ins w:id="1888" w:author="Sadaf Asrar" w:date="2017-02-28T10:13:00Z">
        <w:r w:rsidRPr="008D0F68">
          <w:rPr>
            <w:rFonts w:ascii="Calibri" w:hAnsi="Calibri" w:cs="Calibri"/>
            <w:b/>
            <w:sz w:val="22"/>
            <w:szCs w:val="22"/>
            <w:rPrChange w:id="1889" w:author="uga" w:date="2017-03-04T13:56:00Z">
              <w:rPr>
                <w:u w:val="single"/>
              </w:rPr>
            </w:rPrChange>
          </w:rPr>
          <w:t>”</w:t>
        </w:r>
      </w:ins>
    </w:p>
    <w:p w14:paraId="0E98EA4D" w14:textId="77777777" w:rsidR="007E6D31" w:rsidRPr="008D0F68" w:rsidRDefault="007E6D31">
      <w:pPr>
        <w:spacing w:after="160" w:line="240" w:lineRule="auto"/>
        <w:rPr>
          <w:ins w:id="1890" w:author="Sadaf Asrar" w:date="2017-02-28T10:13:00Z"/>
          <w:rFonts w:ascii="Calibri" w:hAnsi="Calibri" w:cs="Calibri"/>
          <w:i w:val="0"/>
          <w:sz w:val="22"/>
          <w:szCs w:val="22"/>
          <w:u w:val="single"/>
          <w:rPrChange w:id="1891" w:author="uga" w:date="2017-03-04T13:56:00Z">
            <w:rPr>
              <w:ins w:id="1892" w:author="Sadaf Asrar" w:date="2017-02-28T10:13:00Z"/>
              <w:u w:val="single"/>
            </w:rPr>
          </w:rPrChange>
        </w:rPr>
        <w:pPrChange w:id="1893" w:author="uga" w:date="2017-03-04T14:01:00Z">
          <w:pPr>
            <w:pStyle w:val="ListParagraph"/>
            <w:numPr>
              <w:ilvl w:val="1"/>
              <w:numId w:val="7"/>
            </w:numPr>
            <w:spacing w:after="160"/>
            <w:ind w:left="1440" w:hanging="360"/>
          </w:pPr>
        </w:pPrChange>
      </w:pPr>
    </w:p>
    <w:p w14:paraId="1B614705" w14:textId="5891196D" w:rsidR="007E6D31" w:rsidRPr="008D0F68" w:rsidDel="00340DB2" w:rsidRDefault="00235D00">
      <w:pPr>
        <w:pStyle w:val="ListParagraph"/>
        <w:spacing w:after="160" w:line="240" w:lineRule="auto"/>
        <w:ind w:left="0"/>
        <w:rPr>
          <w:del w:id="1894" w:author="Nelson Foster" w:date="2017-03-03T22:16:00Z"/>
          <w:rFonts w:ascii="Calibri" w:hAnsi="Calibri" w:cs="Calibri"/>
          <w:i w:val="0"/>
          <w:sz w:val="22"/>
          <w:szCs w:val="22"/>
          <w:rPrChange w:id="1895" w:author="uga" w:date="2017-03-04T13:56:00Z">
            <w:rPr>
              <w:del w:id="1896" w:author="Nelson Foster" w:date="2017-03-03T22:16:00Z"/>
              <w:i w:val="0"/>
              <w:sz w:val="24"/>
              <w:szCs w:val="24"/>
            </w:rPr>
          </w:rPrChange>
        </w:rPr>
        <w:pPrChange w:id="1897" w:author="uga" w:date="2017-03-04T14:01:00Z">
          <w:pPr>
            <w:pStyle w:val="ListParagraph"/>
            <w:numPr>
              <w:ilvl w:val="1"/>
              <w:numId w:val="7"/>
            </w:numPr>
            <w:spacing w:after="160"/>
            <w:ind w:left="1440" w:hanging="360"/>
          </w:pPr>
        </w:pPrChange>
      </w:pPr>
      <w:ins w:id="1898" w:author="Nelson Foster" w:date="2017-03-03T20:55:00Z">
        <w:r w:rsidRPr="008D0F68">
          <w:rPr>
            <w:rFonts w:ascii="Calibri" w:hAnsi="Calibri" w:cs="Calibri"/>
            <w:i w:val="0"/>
            <w:sz w:val="22"/>
            <w:szCs w:val="22"/>
            <w:rPrChange w:id="1899" w:author="uga" w:date="2017-03-04T13:56:00Z">
              <w:rPr>
                <w:sz w:val="24"/>
                <w:szCs w:val="24"/>
              </w:rPr>
            </w:rPrChange>
          </w:rPr>
          <w:t>As stated earlier, w</w:t>
        </w:r>
      </w:ins>
      <w:ins w:id="1900" w:author="Sadaf Asrar" w:date="2017-02-28T10:13:00Z">
        <w:del w:id="1901" w:author="Nelson Foster" w:date="2017-03-03T20:55:00Z">
          <w:r w:rsidR="007E6D31" w:rsidRPr="008D0F68" w:rsidDel="00235D00">
            <w:rPr>
              <w:rFonts w:ascii="Calibri" w:hAnsi="Calibri" w:cs="Calibri"/>
              <w:i w:val="0"/>
              <w:sz w:val="22"/>
              <w:szCs w:val="22"/>
              <w:rPrChange w:id="1902" w:author="uga" w:date="2017-03-04T13:56:00Z">
                <w:rPr/>
              </w:rPrChange>
            </w:rPr>
            <w:delText>W</w:delText>
          </w:r>
        </w:del>
        <w:r w:rsidR="007E6D31" w:rsidRPr="008D0F68">
          <w:rPr>
            <w:rFonts w:ascii="Calibri" w:hAnsi="Calibri" w:cs="Calibri"/>
            <w:i w:val="0"/>
            <w:sz w:val="22"/>
            <w:szCs w:val="22"/>
            <w:rPrChange w:id="1903" w:author="uga" w:date="2017-03-04T13:56:00Z">
              <w:rPr/>
            </w:rPrChange>
          </w:rPr>
          <w:t>hile the dataset includes variables for number of persons injured as well as number of persons killed in the collision, there is no</w:t>
        </w:r>
      </w:ins>
      <w:ins w:id="1904" w:author="Sadaf Asrar" w:date="2017-02-28T10:14:00Z">
        <w:r w:rsidR="007E6D31" w:rsidRPr="008D0F68">
          <w:rPr>
            <w:rFonts w:ascii="Calibri" w:hAnsi="Calibri" w:cs="Calibri"/>
            <w:i w:val="0"/>
            <w:sz w:val="22"/>
            <w:szCs w:val="22"/>
            <w:rPrChange w:id="1905" w:author="uga" w:date="2017-03-04T13:56:00Z">
              <w:rPr/>
            </w:rPrChange>
          </w:rPr>
          <w:t xml:space="preserve"> composite variable for all injuries or death. Additionally, the dataset does not include an index for severity of injury</w:t>
        </w:r>
      </w:ins>
      <w:ins w:id="1906" w:author="Sadaf Asrar" w:date="2017-02-28T10:15:00Z">
        <w:r w:rsidR="007E6D31" w:rsidRPr="008D0F68">
          <w:rPr>
            <w:rFonts w:ascii="Calibri" w:hAnsi="Calibri" w:cs="Calibri"/>
            <w:i w:val="0"/>
            <w:sz w:val="22"/>
            <w:szCs w:val="22"/>
            <w:rPrChange w:id="1907" w:author="uga" w:date="2017-03-04T13:56:00Z">
              <w:rPr/>
            </w:rPrChange>
          </w:rPr>
          <w:t xml:space="preserve">, as injury could range from minor cuts and bruises to brain and spinal cord damage. To define “dangerous”, we simply combined the two variables </w:t>
        </w:r>
      </w:ins>
      <w:ins w:id="1908" w:author="Sadaf Asrar" w:date="2017-02-28T10:16:00Z">
        <w:r w:rsidR="007E6D31" w:rsidRPr="008D0F68">
          <w:rPr>
            <w:rFonts w:ascii="Calibri" w:hAnsi="Calibri" w:cs="Calibri"/>
            <w:i w:val="0"/>
            <w:sz w:val="22"/>
            <w:szCs w:val="22"/>
            <w:rPrChange w:id="1909" w:author="uga" w:date="2017-03-04T13:56:00Z">
              <w:rPr/>
            </w:rPrChange>
          </w:rPr>
          <w:t xml:space="preserve">that captured the number of persons injured and number of persons killed in the collision to create a composite variable for number of persons injured and killed in the collision. We attempted to answer our </w:t>
        </w:r>
      </w:ins>
      <w:ins w:id="1910" w:author="Sadaf Asrar" w:date="2017-02-28T10:17:00Z">
        <w:r w:rsidR="007E6D31" w:rsidRPr="008D0F68">
          <w:rPr>
            <w:rFonts w:ascii="Calibri" w:hAnsi="Calibri" w:cs="Calibri"/>
            <w:i w:val="0"/>
            <w:sz w:val="22"/>
            <w:szCs w:val="22"/>
            <w:rPrChange w:id="1911" w:author="uga" w:date="2017-03-04T13:56:00Z">
              <w:rPr/>
            </w:rPrChange>
          </w:rPr>
          <w:t>research</w:t>
        </w:r>
      </w:ins>
      <w:ins w:id="1912" w:author="Sadaf Asrar" w:date="2017-02-28T10:16:00Z">
        <w:r w:rsidR="007E6D31" w:rsidRPr="008D0F68">
          <w:rPr>
            <w:rFonts w:ascii="Calibri" w:hAnsi="Calibri" w:cs="Calibri"/>
            <w:i w:val="0"/>
            <w:sz w:val="22"/>
            <w:szCs w:val="22"/>
            <w:rPrChange w:id="1913" w:author="uga" w:date="2017-03-04T13:56:00Z">
              <w:rPr/>
            </w:rPrChange>
          </w:rPr>
          <w:t xml:space="preserve"> questions using this variable as a metric for </w:t>
        </w:r>
      </w:ins>
      <w:ins w:id="1914" w:author="Sadaf Asrar" w:date="2017-02-28T10:17:00Z">
        <w:r w:rsidR="007E6D31" w:rsidRPr="008D0F68">
          <w:rPr>
            <w:rFonts w:ascii="Calibri" w:hAnsi="Calibri" w:cs="Calibri"/>
            <w:i w:val="0"/>
            <w:sz w:val="22"/>
            <w:szCs w:val="22"/>
            <w:rPrChange w:id="1915" w:author="uga" w:date="2017-03-04T13:56:00Z">
              <w:rPr/>
            </w:rPrChange>
          </w:rPr>
          <w:t>“</w:t>
        </w:r>
      </w:ins>
      <w:ins w:id="1916" w:author="Sadaf Asrar" w:date="2017-02-28T10:16:00Z">
        <w:r w:rsidR="007E6D31" w:rsidRPr="008D0F68">
          <w:rPr>
            <w:rFonts w:ascii="Calibri" w:hAnsi="Calibri" w:cs="Calibri"/>
            <w:i w:val="0"/>
            <w:sz w:val="22"/>
            <w:szCs w:val="22"/>
            <w:rPrChange w:id="1917" w:author="uga" w:date="2017-03-04T13:56:00Z">
              <w:rPr/>
            </w:rPrChange>
          </w:rPr>
          <w:t>dangerous</w:t>
        </w:r>
      </w:ins>
      <w:ins w:id="1918" w:author="Sadaf Asrar" w:date="2017-02-28T10:17:00Z">
        <w:r w:rsidR="007E6D31" w:rsidRPr="008D0F68">
          <w:rPr>
            <w:rFonts w:ascii="Calibri" w:hAnsi="Calibri" w:cs="Calibri"/>
            <w:i w:val="0"/>
            <w:sz w:val="22"/>
            <w:szCs w:val="22"/>
            <w:rPrChange w:id="1919" w:author="uga" w:date="2017-03-04T13:56:00Z">
              <w:rPr/>
            </w:rPrChange>
          </w:rPr>
          <w:t xml:space="preserve">” collision. </w:t>
        </w:r>
      </w:ins>
    </w:p>
    <w:p w14:paraId="6FC10F45" w14:textId="77777777" w:rsidR="00340DB2" w:rsidRPr="008D0F68" w:rsidRDefault="00340DB2">
      <w:pPr>
        <w:pStyle w:val="ListParagraph"/>
        <w:spacing w:after="160" w:line="240" w:lineRule="auto"/>
        <w:ind w:left="0"/>
        <w:rPr>
          <w:ins w:id="1920" w:author="Nelson Foster" w:date="2017-03-03T22:31:00Z"/>
          <w:rFonts w:ascii="Calibri" w:hAnsi="Calibri" w:cs="Calibri"/>
          <w:i w:val="0"/>
          <w:sz w:val="22"/>
          <w:szCs w:val="22"/>
          <w:rPrChange w:id="1921" w:author="uga" w:date="2017-03-04T13:56:00Z">
            <w:rPr>
              <w:ins w:id="1922" w:author="Nelson Foster" w:date="2017-03-03T22:31:00Z"/>
            </w:rPr>
          </w:rPrChange>
        </w:rPr>
        <w:pPrChange w:id="1923" w:author="uga" w:date="2017-03-04T14:01:00Z">
          <w:pPr>
            <w:pStyle w:val="ListParagraph"/>
            <w:numPr>
              <w:ilvl w:val="1"/>
              <w:numId w:val="7"/>
            </w:numPr>
            <w:spacing w:after="160"/>
            <w:ind w:left="1440" w:hanging="360"/>
          </w:pPr>
        </w:pPrChange>
      </w:pPr>
    </w:p>
    <w:p w14:paraId="15035248" w14:textId="77777777" w:rsidR="0028711D" w:rsidRPr="008D0F68" w:rsidDel="000B40F7" w:rsidRDefault="0028711D">
      <w:pPr>
        <w:spacing w:after="160" w:line="240" w:lineRule="auto"/>
        <w:rPr>
          <w:del w:id="1924" w:author="Nelson Foster" w:date="2017-03-03T22:13:00Z"/>
          <w:rFonts w:ascii="Calibri" w:hAnsi="Calibri" w:cs="Calibri"/>
          <w:i w:val="0"/>
          <w:sz w:val="22"/>
          <w:szCs w:val="22"/>
          <w:u w:val="single"/>
          <w:rPrChange w:id="1925" w:author="uga" w:date="2017-03-04T13:56:00Z">
            <w:rPr>
              <w:del w:id="1926" w:author="Nelson Foster" w:date="2017-03-03T22:13:00Z"/>
              <w:i w:val="0"/>
              <w:sz w:val="24"/>
              <w:szCs w:val="24"/>
              <w:u w:val="single"/>
            </w:rPr>
          </w:rPrChange>
        </w:rPr>
        <w:pPrChange w:id="1927" w:author="uga" w:date="2017-03-04T14:01:00Z">
          <w:pPr>
            <w:pStyle w:val="ListParagraph"/>
            <w:numPr>
              <w:ilvl w:val="1"/>
              <w:numId w:val="7"/>
            </w:numPr>
            <w:spacing w:after="160"/>
            <w:ind w:left="1440" w:hanging="360"/>
          </w:pPr>
        </w:pPrChange>
      </w:pPr>
    </w:p>
    <w:p w14:paraId="5E0A9EB9" w14:textId="77777777" w:rsidR="000B40F7" w:rsidRPr="008D0F68" w:rsidRDefault="000B40F7">
      <w:pPr>
        <w:pStyle w:val="ListParagraph"/>
        <w:spacing w:after="160" w:line="240" w:lineRule="auto"/>
        <w:ind w:left="0"/>
        <w:rPr>
          <w:ins w:id="1928" w:author="Nelson Foster" w:date="2017-03-03T22:13:00Z"/>
          <w:rFonts w:ascii="Calibri" w:hAnsi="Calibri" w:cs="Calibri"/>
          <w:sz w:val="22"/>
          <w:szCs w:val="22"/>
          <w:rPrChange w:id="1929" w:author="uga" w:date="2017-03-04T13:56:00Z">
            <w:rPr>
              <w:ins w:id="1930" w:author="Nelson Foster" w:date="2017-03-03T22:13:00Z"/>
            </w:rPr>
          </w:rPrChange>
        </w:rPr>
        <w:pPrChange w:id="1931" w:author="uga" w:date="2017-03-04T14:01:00Z">
          <w:pPr>
            <w:pStyle w:val="ListParagraph"/>
            <w:numPr>
              <w:ilvl w:val="1"/>
              <w:numId w:val="7"/>
            </w:numPr>
            <w:spacing w:after="160"/>
            <w:ind w:left="1440" w:hanging="360"/>
          </w:pPr>
        </w:pPrChange>
      </w:pPr>
    </w:p>
    <w:p w14:paraId="68A7C6C6" w14:textId="5A484403" w:rsidR="00E01202" w:rsidRPr="008D0F68" w:rsidDel="000B40F7" w:rsidRDefault="00E01202">
      <w:pPr>
        <w:spacing w:after="160" w:line="240" w:lineRule="auto"/>
        <w:ind w:firstLine="720"/>
        <w:rPr>
          <w:ins w:id="1932" w:author="Sadaf Asrar" w:date="2017-02-28T10:19:00Z"/>
          <w:del w:id="1933" w:author="Nelson Foster" w:date="2017-03-03T22:15:00Z"/>
          <w:rFonts w:ascii="Calibri" w:hAnsi="Calibri" w:cs="Calibri"/>
          <w:i w:val="0"/>
          <w:sz w:val="22"/>
          <w:szCs w:val="22"/>
          <w:u w:val="single"/>
          <w:rPrChange w:id="1934" w:author="uga" w:date="2017-03-04T13:56:00Z">
            <w:rPr>
              <w:ins w:id="1935" w:author="Sadaf Asrar" w:date="2017-02-28T10:19:00Z"/>
              <w:del w:id="1936" w:author="Nelson Foster" w:date="2017-03-03T22:15:00Z"/>
              <w:u w:val="single"/>
            </w:rPr>
          </w:rPrChange>
        </w:rPr>
        <w:pPrChange w:id="1937" w:author="uga" w:date="2017-03-04T14:01:00Z">
          <w:pPr>
            <w:pStyle w:val="ListParagraph"/>
            <w:numPr>
              <w:ilvl w:val="1"/>
              <w:numId w:val="7"/>
            </w:numPr>
            <w:spacing w:after="160"/>
            <w:ind w:left="1440" w:hanging="360"/>
          </w:pPr>
        </w:pPrChange>
      </w:pPr>
      <w:ins w:id="1938" w:author="Sadaf Asrar" w:date="2017-02-28T10:18:00Z">
        <w:r w:rsidRPr="008D0F68">
          <w:rPr>
            <w:rFonts w:ascii="Calibri" w:hAnsi="Calibri" w:cs="Calibri"/>
            <w:i w:val="0"/>
            <w:sz w:val="22"/>
            <w:szCs w:val="22"/>
            <w:u w:val="single"/>
            <w:rPrChange w:id="1939" w:author="uga" w:date="2017-03-04T13:56:00Z">
              <w:rPr/>
            </w:rPrChange>
          </w:rPr>
          <w:t xml:space="preserve">Exploring </w:t>
        </w:r>
      </w:ins>
      <w:ins w:id="1940" w:author="Sadaf Asrar" w:date="2017-02-28T10:19:00Z">
        <w:r w:rsidRPr="008D0F68">
          <w:rPr>
            <w:rFonts w:ascii="Calibri" w:hAnsi="Calibri" w:cs="Calibri"/>
            <w:i w:val="0"/>
            <w:sz w:val="22"/>
            <w:szCs w:val="22"/>
            <w:u w:val="single"/>
            <w:rPrChange w:id="1941" w:author="uga" w:date="2017-03-04T13:56:00Z">
              <w:rPr/>
            </w:rPrChange>
          </w:rPr>
          <w:t>the number of people injured and killed for the 24 hours of the da</w:t>
        </w:r>
      </w:ins>
      <w:ins w:id="1942" w:author="Nelson Foster" w:date="2017-03-03T22:15:00Z">
        <w:r w:rsidR="000B40F7" w:rsidRPr="008D0F68">
          <w:rPr>
            <w:rFonts w:ascii="Calibri" w:hAnsi="Calibri" w:cs="Calibri"/>
            <w:i w:val="0"/>
            <w:sz w:val="22"/>
            <w:szCs w:val="22"/>
            <w:u w:val="single"/>
            <w:rPrChange w:id="1943" w:author="uga" w:date="2017-03-04T13:56:00Z">
              <w:rPr>
                <w:i w:val="0"/>
                <w:sz w:val="24"/>
                <w:szCs w:val="24"/>
                <w:u w:val="single"/>
              </w:rPr>
            </w:rPrChange>
          </w:rPr>
          <w:t>y</w:t>
        </w:r>
      </w:ins>
      <w:ins w:id="1944" w:author="Sadaf Asrar" w:date="2017-02-28T10:19:00Z">
        <w:del w:id="1945" w:author="Nelson Foster" w:date="2017-03-03T22:15:00Z">
          <w:r w:rsidRPr="008D0F68" w:rsidDel="000B40F7">
            <w:rPr>
              <w:rFonts w:ascii="Calibri" w:hAnsi="Calibri" w:cs="Calibri"/>
              <w:i w:val="0"/>
              <w:sz w:val="22"/>
              <w:szCs w:val="22"/>
              <w:u w:val="single"/>
              <w:rPrChange w:id="1946" w:author="uga" w:date="2017-03-04T13:56:00Z">
                <w:rPr/>
              </w:rPrChange>
            </w:rPr>
            <w:delText>y</w:delText>
          </w:r>
        </w:del>
      </w:ins>
    </w:p>
    <w:p w14:paraId="33BF743B" w14:textId="77777777" w:rsidR="00D4449E" w:rsidRPr="008D0F68" w:rsidDel="008D0F68" w:rsidRDefault="00D4449E">
      <w:pPr>
        <w:spacing w:after="160" w:line="240" w:lineRule="auto"/>
        <w:ind w:firstLine="720"/>
        <w:rPr>
          <w:ins w:id="1947" w:author="Sadaf Asrar" w:date="2017-02-28T10:21:00Z"/>
          <w:del w:id="1948" w:author="uga" w:date="2017-03-04T13:49:00Z"/>
          <w:rFonts w:ascii="Calibri" w:hAnsi="Calibri" w:cs="Calibri"/>
          <w:i w:val="0"/>
          <w:sz w:val="22"/>
          <w:szCs w:val="22"/>
          <w:u w:val="single"/>
          <w:rPrChange w:id="1949" w:author="uga" w:date="2017-03-04T13:56:00Z">
            <w:rPr>
              <w:ins w:id="1950" w:author="Sadaf Asrar" w:date="2017-02-28T10:21:00Z"/>
              <w:del w:id="1951" w:author="uga" w:date="2017-03-04T13:49:00Z"/>
              <w:u w:val="single"/>
            </w:rPr>
          </w:rPrChange>
        </w:rPr>
        <w:pPrChange w:id="1952" w:author="uga" w:date="2017-03-04T14:01:00Z">
          <w:pPr>
            <w:pStyle w:val="ListParagraph"/>
            <w:numPr>
              <w:ilvl w:val="1"/>
              <w:numId w:val="7"/>
            </w:numPr>
            <w:spacing w:after="160"/>
            <w:ind w:left="1440" w:hanging="360"/>
          </w:pPr>
        </w:pPrChange>
      </w:pPr>
    </w:p>
    <w:p w14:paraId="3CC04E35" w14:textId="12760740" w:rsidR="00D4449E" w:rsidRPr="008D0F68" w:rsidDel="008D0F68" w:rsidRDefault="00D4449E">
      <w:pPr>
        <w:pStyle w:val="NoSpacing"/>
        <w:ind w:left="720"/>
        <w:rPr>
          <w:ins w:id="1953" w:author="Sadaf Asrar" w:date="2017-02-28T10:22:00Z"/>
          <w:del w:id="1954" w:author="uga" w:date="2017-03-04T13:49:00Z"/>
          <w:rFonts w:ascii="Calibri" w:hAnsi="Calibri" w:cs="Calibri"/>
          <w:i w:val="0"/>
          <w:sz w:val="22"/>
          <w:szCs w:val="22"/>
          <w:highlight w:val="yellow"/>
          <w:rPrChange w:id="1955" w:author="uga" w:date="2017-03-04T13:56:00Z">
            <w:rPr>
              <w:ins w:id="1956" w:author="Sadaf Asrar" w:date="2017-02-28T10:22:00Z"/>
              <w:del w:id="1957" w:author="uga" w:date="2017-03-04T13:49:00Z"/>
              <w:rFonts w:ascii="Courier" w:hAnsi="Courier"/>
              <w:highlight w:val="yellow"/>
            </w:rPr>
          </w:rPrChange>
        </w:rPr>
        <w:pPrChange w:id="1958" w:author="uga" w:date="2017-03-04T14:01:00Z">
          <w:pPr>
            <w:pStyle w:val="NoSpacing"/>
          </w:pPr>
        </w:pPrChange>
      </w:pPr>
      <w:ins w:id="1959" w:author="Sadaf Asrar" w:date="2017-02-28T10:22:00Z">
        <w:del w:id="1960" w:author="uga" w:date="2017-03-04T13:49:00Z">
          <w:r w:rsidRPr="008D0F68" w:rsidDel="008D0F68">
            <w:rPr>
              <w:rFonts w:ascii="Calibri" w:hAnsi="Calibri" w:cs="Calibri"/>
              <w:i w:val="0"/>
              <w:sz w:val="22"/>
              <w:szCs w:val="22"/>
              <w:highlight w:val="yellow"/>
              <w:rPrChange w:id="1961" w:author="uga" w:date="2017-03-04T13:56:00Z">
                <w:rPr>
                  <w:rFonts w:ascii="Courier" w:hAnsi="Courier"/>
                  <w:highlight w:val="yellow"/>
                </w:rPr>
              </w:rPrChange>
            </w:rPr>
            <w:delText>summaryBy(no_inj_kill ~ hour_f , data = collision,</w:delText>
          </w:r>
        </w:del>
      </w:ins>
    </w:p>
    <w:p w14:paraId="388512B5" w14:textId="1DE89D2A" w:rsidR="00D4449E" w:rsidRPr="008D0F68" w:rsidDel="008D0F68" w:rsidRDefault="00D4449E">
      <w:pPr>
        <w:pStyle w:val="NoSpacing"/>
        <w:ind w:left="720"/>
        <w:rPr>
          <w:ins w:id="1962" w:author="Sadaf Asrar" w:date="2017-02-28T10:22:00Z"/>
          <w:del w:id="1963" w:author="uga" w:date="2017-03-04T13:49:00Z"/>
          <w:rFonts w:ascii="Calibri" w:hAnsi="Calibri" w:cs="Calibri"/>
          <w:i w:val="0"/>
          <w:sz w:val="22"/>
          <w:szCs w:val="22"/>
          <w:rPrChange w:id="1964" w:author="uga" w:date="2017-03-04T13:56:00Z">
            <w:rPr>
              <w:ins w:id="1965" w:author="Sadaf Asrar" w:date="2017-02-28T10:22:00Z"/>
              <w:del w:id="1966" w:author="uga" w:date="2017-03-04T13:49:00Z"/>
              <w:rFonts w:ascii="Courier" w:hAnsi="Courier"/>
            </w:rPr>
          </w:rPrChange>
        </w:rPr>
        <w:pPrChange w:id="1967" w:author="uga" w:date="2017-03-04T14:01:00Z">
          <w:pPr>
            <w:pStyle w:val="NoSpacing"/>
          </w:pPr>
        </w:pPrChange>
      </w:pPr>
      <w:ins w:id="1968" w:author="Sadaf Asrar" w:date="2017-02-28T10:22:00Z">
        <w:del w:id="1969" w:author="uga" w:date="2017-03-04T13:49:00Z">
          <w:r w:rsidRPr="008D0F68" w:rsidDel="008D0F68">
            <w:rPr>
              <w:rFonts w:ascii="Calibri" w:hAnsi="Calibri" w:cs="Calibri"/>
              <w:i w:val="0"/>
              <w:sz w:val="22"/>
              <w:szCs w:val="22"/>
              <w:highlight w:val="yellow"/>
              <w:rPrChange w:id="1970" w:author="uga" w:date="2017-03-04T13:56:00Z">
                <w:rPr>
                  <w:rFonts w:ascii="Courier" w:hAnsi="Courier"/>
                  <w:highlight w:val="yellow"/>
                </w:rPr>
              </w:rPrChange>
            </w:rPr>
            <w:delText>FUN=function(x){m=sum(x)})</w:delText>
          </w:r>
        </w:del>
      </w:ins>
    </w:p>
    <w:p w14:paraId="642B8038" w14:textId="7FE21A16" w:rsidR="00D4449E" w:rsidRPr="008D0F68" w:rsidDel="008D0F68" w:rsidRDefault="00D4449E">
      <w:pPr>
        <w:pStyle w:val="NoSpacing"/>
        <w:ind w:left="720"/>
        <w:rPr>
          <w:ins w:id="1971" w:author="Sadaf Asrar" w:date="2017-02-28T10:22:00Z"/>
          <w:del w:id="1972" w:author="uga" w:date="2017-03-04T13:49:00Z"/>
          <w:rFonts w:ascii="Calibri" w:hAnsi="Calibri" w:cs="Calibri"/>
          <w:i w:val="0"/>
          <w:sz w:val="22"/>
          <w:szCs w:val="22"/>
          <w:rPrChange w:id="1973" w:author="uga" w:date="2017-03-04T13:56:00Z">
            <w:rPr>
              <w:ins w:id="1974" w:author="Sadaf Asrar" w:date="2017-02-28T10:22:00Z"/>
              <w:del w:id="1975" w:author="uga" w:date="2017-03-04T13:49:00Z"/>
              <w:rFonts w:ascii="Courier" w:hAnsi="Courier"/>
            </w:rPr>
          </w:rPrChange>
        </w:rPr>
        <w:pPrChange w:id="1976" w:author="uga" w:date="2017-03-04T14:01:00Z">
          <w:pPr>
            <w:pStyle w:val="NoSpacing"/>
          </w:pPr>
        </w:pPrChange>
      </w:pPr>
    </w:p>
    <w:p w14:paraId="73E2D5B5" w14:textId="18A9C2C6" w:rsidR="00D4449E" w:rsidRPr="008D0F68" w:rsidDel="008D0F68" w:rsidRDefault="00D4449E">
      <w:pPr>
        <w:pStyle w:val="NoSpacing"/>
        <w:ind w:left="720"/>
        <w:rPr>
          <w:ins w:id="1977" w:author="Sadaf Asrar" w:date="2017-02-28T10:22:00Z"/>
          <w:del w:id="1978" w:author="uga" w:date="2017-03-04T13:49:00Z"/>
          <w:rFonts w:ascii="Calibri" w:hAnsi="Calibri" w:cs="Calibri"/>
          <w:i w:val="0"/>
          <w:sz w:val="22"/>
          <w:szCs w:val="22"/>
          <w:highlight w:val="yellow"/>
          <w:rPrChange w:id="1979" w:author="uga" w:date="2017-03-04T13:56:00Z">
            <w:rPr>
              <w:ins w:id="1980" w:author="Sadaf Asrar" w:date="2017-02-28T10:22:00Z"/>
              <w:del w:id="1981" w:author="uga" w:date="2017-03-04T13:49:00Z"/>
              <w:rFonts w:ascii="Courier" w:hAnsi="Courier"/>
              <w:highlight w:val="yellow"/>
            </w:rPr>
          </w:rPrChange>
        </w:rPr>
        <w:pPrChange w:id="1982" w:author="uga" w:date="2017-03-04T14:01:00Z">
          <w:pPr>
            <w:pStyle w:val="NoSpacing"/>
          </w:pPr>
        </w:pPrChange>
      </w:pPr>
      <w:ins w:id="1983" w:author="Sadaf Asrar" w:date="2017-02-28T10:22:00Z">
        <w:del w:id="1984" w:author="uga" w:date="2017-03-04T13:49:00Z">
          <w:r w:rsidRPr="008D0F68" w:rsidDel="008D0F68">
            <w:rPr>
              <w:rFonts w:ascii="Calibri" w:hAnsi="Calibri" w:cs="Calibri"/>
              <w:i w:val="0"/>
              <w:sz w:val="22"/>
              <w:szCs w:val="22"/>
              <w:highlight w:val="yellow"/>
              <w:rPrChange w:id="1985" w:author="uga" w:date="2017-03-04T13:56:00Z">
                <w:rPr>
                  <w:rFonts w:ascii="Courier" w:hAnsi="Courier"/>
                  <w:highlight w:val="yellow"/>
                </w:rPr>
              </w:rPrChange>
            </w:rPr>
            <w:delText>summaryBy(no_inj_kill ~ hour_f , data = collision,</w:delText>
          </w:r>
        </w:del>
      </w:ins>
    </w:p>
    <w:p w14:paraId="57DC0BE4" w14:textId="34ADCA7A" w:rsidR="00D4449E" w:rsidRPr="008D0F68" w:rsidDel="008D0F68" w:rsidRDefault="00D4449E">
      <w:pPr>
        <w:pStyle w:val="ListParagraph"/>
        <w:spacing w:after="160" w:line="240" w:lineRule="auto"/>
        <w:rPr>
          <w:ins w:id="1986" w:author="Sadaf Asrar" w:date="2017-02-28T10:21:00Z"/>
          <w:del w:id="1987" w:author="uga" w:date="2017-03-04T13:49:00Z"/>
          <w:rFonts w:ascii="Calibri" w:hAnsi="Calibri" w:cs="Calibri"/>
          <w:i w:val="0"/>
          <w:sz w:val="22"/>
          <w:szCs w:val="22"/>
          <w:u w:val="single"/>
          <w:rPrChange w:id="1988" w:author="uga" w:date="2017-03-04T13:56:00Z">
            <w:rPr>
              <w:ins w:id="1989" w:author="Sadaf Asrar" w:date="2017-02-28T10:21:00Z"/>
              <w:del w:id="1990" w:author="uga" w:date="2017-03-04T13:49:00Z"/>
              <w:u w:val="single"/>
            </w:rPr>
          </w:rPrChange>
        </w:rPr>
        <w:pPrChange w:id="1991" w:author="uga" w:date="2017-03-04T14:01:00Z">
          <w:pPr>
            <w:pStyle w:val="ListParagraph"/>
            <w:numPr>
              <w:ilvl w:val="1"/>
              <w:numId w:val="7"/>
            </w:numPr>
            <w:spacing w:after="160"/>
            <w:ind w:left="1440" w:hanging="360"/>
          </w:pPr>
        </w:pPrChange>
      </w:pPr>
      <w:ins w:id="1992" w:author="Sadaf Asrar" w:date="2017-02-28T10:22:00Z">
        <w:del w:id="1993" w:author="uga" w:date="2017-03-04T13:49:00Z">
          <w:r w:rsidRPr="008D0F68" w:rsidDel="008D0F68">
            <w:rPr>
              <w:rFonts w:ascii="Calibri" w:hAnsi="Calibri" w:cs="Calibri"/>
              <w:i w:val="0"/>
              <w:sz w:val="22"/>
              <w:szCs w:val="22"/>
              <w:highlight w:val="yellow"/>
              <w:rPrChange w:id="1994" w:author="uga" w:date="2017-03-04T13:56:00Z">
                <w:rPr>
                  <w:rFonts w:ascii="Courier" w:hAnsi="Courier"/>
                  <w:highlight w:val="yellow"/>
                </w:rPr>
              </w:rPrChange>
            </w:rPr>
            <w:delText>FUN=function(x){m=mean(x)})</w:delText>
          </w:r>
        </w:del>
      </w:ins>
    </w:p>
    <w:p w14:paraId="2FC10CA9" w14:textId="77777777" w:rsidR="00D4449E" w:rsidRPr="008D0F68" w:rsidRDefault="00D4449E">
      <w:pPr>
        <w:pStyle w:val="ListParagraph"/>
        <w:spacing w:after="160" w:line="240" w:lineRule="auto"/>
        <w:ind w:left="0"/>
        <w:rPr>
          <w:ins w:id="1995" w:author="Sadaf Asrar" w:date="2017-02-28T10:19:00Z"/>
          <w:rFonts w:ascii="Calibri" w:hAnsi="Calibri" w:cs="Calibri"/>
          <w:i w:val="0"/>
          <w:sz w:val="22"/>
          <w:szCs w:val="22"/>
          <w:u w:val="single"/>
          <w:rPrChange w:id="1996" w:author="uga" w:date="2017-03-04T13:56:00Z">
            <w:rPr>
              <w:ins w:id="1997" w:author="Sadaf Asrar" w:date="2017-02-28T10:19:00Z"/>
              <w:u w:val="single"/>
            </w:rPr>
          </w:rPrChange>
        </w:rPr>
        <w:pPrChange w:id="1998" w:author="uga" w:date="2017-03-04T14:01:00Z">
          <w:pPr>
            <w:pStyle w:val="ListParagraph"/>
            <w:numPr>
              <w:ilvl w:val="1"/>
              <w:numId w:val="7"/>
            </w:numPr>
            <w:spacing w:after="160"/>
            <w:ind w:left="1440" w:hanging="360"/>
          </w:pPr>
        </w:pPrChange>
      </w:pPr>
    </w:p>
    <w:p w14:paraId="52DAC3BD" w14:textId="7D59EE8A" w:rsidR="00D4449E" w:rsidRPr="008D0F68" w:rsidRDefault="00D4449E">
      <w:pPr>
        <w:pStyle w:val="ListParagraph"/>
        <w:spacing w:after="160" w:line="240" w:lineRule="auto"/>
        <w:ind w:left="0"/>
        <w:rPr>
          <w:ins w:id="1999" w:author="Sadaf Asrar" w:date="2017-02-28T10:17:00Z"/>
          <w:rFonts w:ascii="Calibri" w:hAnsi="Calibri" w:cs="Calibri"/>
          <w:i w:val="0"/>
          <w:sz w:val="22"/>
          <w:szCs w:val="22"/>
          <w:rPrChange w:id="2000" w:author="uga" w:date="2017-03-04T13:56:00Z">
            <w:rPr>
              <w:ins w:id="2001" w:author="Sadaf Asrar" w:date="2017-02-28T10:17:00Z"/>
            </w:rPr>
          </w:rPrChange>
        </w:rPr>
        <w:pPrChange w:id="2002" w:author="uga" w:date="2017-03-04T14:01:00Z">
          <w:pPr>
            <w:pStyle w:val="ListParagraph"/>
            <w:numPr>
              <w:ilvl w:val="1"/>
              <w:numId w:val="7"/>
            </w:numPr>
            <w:spacing w:after="160"/>
            <w:ind w:left="1440" w:hanging="360"/>
          </w:pPr>
        </w:pPrChange>
      </w:pPr>
      <w:ins w:id="2003" w:author="Sadaf Asrar" w:date="2017-02-28T10:19:00Z">
        <w:r w:rsidRPr="008D0F68">
          <w:rPr>
            <w:rFonts w:ascii="Calibri" w:hAnsi="Calibri" w:cs="Calibri"/>
            <w:i w:val="0"/>
            <w:sz w:val="22"/>
            <w:szCs w:val="22"/>
            <w:rPrChange w:id="2004" w:author="uga" w:date="2017-03-04T13:56:00Z">
              <w:rPr>
                <w:u w:val="single"/>
              </w:rPr>
            </w:rPrChange>
          </w:rPr>
          <w:t xml:space="preserve">We </w:t>
        </w:r>
      </w:ins>
      <w:ins w:id="2005" w:author="Sadaf Asrar" w:date="2017-02-28T10:20:00Z">
        <w:r w:rsidRPr="008D0F68">
          <w:rPr>
            <w:rFonts w:ascii="Calibri" w:hAnsi="Calibri" w:cs="Calibri"/>
            <w:i w:val="0"/>
            <w:sz w:val="22"/>
            <w:szCs w:val="22"/>
            <w:rPrChange w:id="2006" w:author="uga" w:date="2017-03-04T13:56:00Z">
              <w:rPr/>
            </w:rPrChange>
          </w:rPr>
          <w:t>generated a table that identified the number of collisions for each of the 24 hours, the number of people injured and killed in each hour, and the mean number of people injured and killed in each hour.</w:t>
        </w:r>
      </w:ins>
    </w:p>
    <w:tbl>
      <w:tblPr>
        <w:tblStyle w:val="GridTable4-Accent1"/>
        <w:tblpPr w:leftFromText="180" w:rightFromText="180" w:vertAnchor="text" w:horzAnchor="page" w:tblpXSpec="center" w:tblpY="123"/>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007" w:author="uga" w:date="2017-03-04T14:59:00Z">
          <w:tblPr>
            <w:tblpPr w:leftFromText="180" w:rightFromText="180" w:vertAnchor="text" w:horzAnchor="page" w:tblpX="1090" w:tblpY="123"/>
            <w:tblW w:w="10134" w:type="dxa"/>
            <w:tblLook w:val="04A0" w:firstRow="1" w:lastRow="0" w:firstColumn="1" w:lastColumn="0" w:noHBand="0" w:noVBand="1"/>
          </w:tblPr>
        </w:tblPrChange>
      </w:tblPr>
      <w:tblGrid>
        <w:gridCol w:w="1159"/>
        <w:gridCol w:w="2256"/>
        <w:gridCol w:w="2430"/>
        <w:gridCol w:w="3503"/>
        <w:tblGridChange w:id="2008">
          <w:tblGrid>
            <w:gridCol w:w="807"/>
            <w:gridCol w:w="2542"/>
            <w:gridCol w:w="2856"/>
            <w:gridCol w:w="3929"/>
          </w:tblGrid>
        </w:tblGridChange>
      </w:tblGrid>
      <w:tr w:rsidR="009F58E5" w:rsidRPr="004645F7" w14:paraId="77694938" w14:textId="77777777" w:rsidTr="00E71239">
        <w:trPr>
          <w:cnfStyle w:val="100000000000" w:firstRow="1" w:lastRow="0" w:firstColumn="0" w:lastColumn="0" w:oddVBand="0" w:evenVBand="0" w:oddHBand="0" w:evenHBand="0" w:firstRowFirstColumn="0" w:firstRowLastColumn="0" w:lastRowFirstColumn="0" w:lastRowLastColumn="0"/>
          <w:trHeight w:hRule="exact" w:val="551"/>
          <w:ins w:id="2009" w:author="Nelson Foster" w:date="2017-03-04T14:36:00Z"/>
          <w:trPrChange w:id="2010" w:author="uga" w:date="2017-03-04T14:59:00Z">
            <w:trPr>
              <w:trHeight w:hRule="exact" w:val="216"/>
              <w:tblHeader/>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011" w:author="uga" w:date="2017-03-04T14:59:00Z">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B1D4F6" w14:textId="77777777" w:rsidR="009F58E5" w:rsidRPr="00B57402" w:rsidRDefault="009F58E5" w:rsidP="009F58E5">
            <w:pPr>
              <w:cnfStyle w:val="101000000000" w:firstRow="1" w:lastRow="0" w:firstColumn="1" w:lastColumn="0" w:oddVBand="0" w:evenVBand="0" w:oddHBand="0" w:evenHBand="0" w:firstRowFirstColumn="0" w:firstRowLastColumn="0" w:lastRowFirstColumn="0" w:lastRowLastColumn="0"/>
              <w:rPr>
                <w:ins w:id="2012" w:author="Nelson Foster" w:date="2017-03-04T14:36:00Z"/>
                <w:rFonts w:ascii="Calibri" w:eastAsia="Times New Roman" w:hAnsi="Calibri" w:cs="Calibri"/>
                <w:b w:val="0"/>
                <w:bCs w:val="0"/>
                <w:rPrChange w:id="2013" w:author="uga" w:date="2017-03-04T14:55:00Z">
                  <w:rPr>
                    <w:ins w:id="2014" w:author="Nelson Foster" w:date="2017-03-04T14:36:00Z"/>
                    <w:rFonts w:ascii="Calibri" w:eastAsia="Times New Roman" w:hAnsi="Calibri" w:cs="Calibri"/>
                    <w:b w:val="0"/>
                    <w:bCs w:val="0"/>
                    <w:color w:val="000000"/>
                  </w:rPr>
                </w:rPrChange>
              </w:rPr>
            </w:pPr>
            <w:ins w:id="2015" w:author="Nelson Foster" w:date="2017-03-04T14:36:00Z">
              <w:r w:rsidRPr="00B57402">
                <w:rPr>
                  <w:rFonts w:ascii="Calibri" w:eastAsia="Times New Roman" w:hAnsi="Calibri" w:cs="Calibri"/>
                  <w:color w:val="auto"/>
                  <w:rPrChange w:id="2016" w:author="uga" w:date="2017-03-04T14:55:00Z">
                    <w:rPr>
                      <w:rFonts w:ascii="Calibri" w:eastAsia="Times New Roman" w:hAnsi="Calibri" w:cs="Calibri"/>
                      <w:color w:val="000000"/>
                    </w:rPr>
                  </w:rPrChange>
                </w:rPr>
                <w:t>Hours</w:t>
              </w:r>
            </w:ins>
          </w:p>
        </w:tc>
        <w:tc>
          <w:tcPr>
            <w:tcW w:w="2256" w:type="dxa"/>
            <w:noWrap/>
            <w:hideMark/>
            <w:tcPrChange w:id="2017" w:author="uga" w:date="2017-03-04T14:59:00Z">
              <w:tcPr>
                <w:tcW w:w="2542" w:type="dxa"/>
                <w:tcBorders>
                  <w:top w:val="single" w:sz="4" w:space="0" w:color="auto"/>
                  <w:bottom w:val="single" w:sz="4" w:space="0" w:color="auto"/>
                  <w:right w:val="single" w:sz="4" w:space="0" w:color="auto"/>
                </w:tcBorders>
                <w:shd w:val="clear" w:color="auto" w:fill="auto"/>
                <w:noWrap/>
                <w:vAlign w:val="bottom"/>
                <w:hideMark/>
              </w:tcPr>
            </w:tcPrChange>
          </w:tcPr>
          <w:p w14:paraId="5043C03A" w14:textId="77777777" w:rsidR="009F58E5" w:rsidRPr="00B57402" w:rsidRDefault="009F58E5" w:rsidP="009F58E5">
            <w:pPr>
              <w:cnfStyle w:val="100000000000" w:firstRow="1" w:lastRow="0" w:firstColumn="0" w:lastColumn="0" w:oddVBand="0" w:evenVBand="0" w:oddHBand="0" w:evenHBand="0" w:firstRowFirstColumn="0" w:firstRowLastColumn="0" w:lastRowFirstColumn="0" w:lastRowLastColumn="0"/>
              <w:rPr>
                <w:ins w:id="2018" w:author="Nelson Foster" w:date="2017-03-04T14:36:00Z"/>
                <w:rFonts w:ascii="Calibri" w:eastAsia="Times New Roman" w:hAnsi="Calibri" w:cs="Calibri"/>
                <w:b w:val="0"/>
                <w:bCs w:val="0"/>
                <w:rPrChange w:id="2019" w:author="uga" w:date="2017-03-04T14:55:00Z">
                  <w:rPr>
                    <w:ins w:id="2020" w:author="Nelson Foster" w:date="2017-03-04T14:36:00Z"/>
                    <w:rFonts w:ascii="Calibri" w:eastAsia="Times New Roman" w:hAnsi="Calibri" w:cs="Calibri"/>
                    <w:b w:val="0"/>
                    <w:bCs w:val="0"/>
                    <w:color w:val="000000"/>
                  </w:rPr>
                </w:rPrChange>
              </w:rPr>
            </w:pPr>
            <w:ins w:id="2021" w:author="Nelson Foster" w:date="2017-03-04T14:36:00Z">
              <w:r w:rsidRPr="00B57402">
                <w:rPr>
                  <w:rFonts w:ascii="Calibri" w:eastAsia="Times New Roman" w:hAnsi="Calibri" w:cs="Calibri"/>
                  <w:color w:val="auto"/>
                  <w:rPrChange w:id="2022" w:author="uga" w:date="2017-03-04T14:55:00Z">
                    <w:rPr>
                      <w:rFonts w:ascii="Calibri" w:eastAsia="Times New Roman" w:hAnsi="Calibri" w:cs="Calibri"/>
                      <w:color w:val="000000"/>
                    </w:rPr>
                  </w:rPrChange>
                </w:rPr>
                <w:t>Number of collisions in each hour</w:t>
              </w:r>
            </w:ins>
          </w:p>
        </w:tc>
        <w:tc>
          <w:tcPr>
            <w:tcW w:w="2430" w:type="dxa"/>
            <w:noWrap/>
            <w:hideMark/>
            <w:tcPrChange w:id="2023" w:author="uga" w:date="2017-03-04T14:59:00Z">
              <w:tcPr>
                <w:tcW w:w="2856" w:type="dxa"/>
                <w:tcBorders>
                  <w:top w:val="single" w:sz="4" w:space="0" w:color="auto"/>
                  <w:bottom w:val="single" w:sz="4" w:space="0" w:color="auto"/>
                  <w:right w:val="single" w:sz="4" w:space="0" w:color="auto"/>
                </w:tcBorders>
                <w:shd w:val="clear" w:color="auto" w:fill="auto"/>
                <w:noWrap/>
                <w:vAlign w:val="bottom"/>
                <w:hideMark/>
              </w:tcPr>
            </w:tcPrChange>
          </w:tcPr>
          <w:p w14:paraId="52324943" w14:textId="77777777" w:rsidR="009F58E5" w:rsidRPr="00B57402" w:rsidRDefault="009F58E5" w:rsidP="009F58E5">
            <w:pPr>
              <w:cnfStyle w:val="100000000000" w:firstRow="1" w:lastRow="0" w:firstColumn="0" w:lastColumn="0" w:oddVBand="0" w:evenVBand="0" w:oddHBand="0" w:evenHBand="0" w:firstRowFirstColumn="0" w:firstRowLastColumn="0" w:lastRowFirstColumn="0" w:lastRowLastColumn="0"/>
              <w:rPr>
                <w:ins w:id="2024" w:author="Nelson Foster" w:date="2017-03-04T14:36:00Z"/>
                <w:rFonts w:ascii="Calibri" w:eastAsia="Times New Roman" w:hAnsi="Calibri" w:cs="Calibri"/>
                <w:b w:val="0"/>
                <w:bCs w:val="0"/>
                <w:rPrChange w:id="2025" w:author="uga" w:date="2017-03-04T14:55:00Z">
                  <w:rPr>
                    <w:ins w:id="2026" w:author="Nelson Foster" w:date="2017-03-04T14:36:00Z"/>
                    <w:rFonts w:ascii="Calibri" w:eastAsia="Times New Roman" w:hAnsi="Calibri" w:cs="Calibri"/>
                    <w:b w:val="0"/>
                    <w:bCs w:val="0"/>
                    <w:color w:val="000000"/>
                  </w:rPr>
                </w:rPrChange>
              </w:rPr>
            </w:pPr>
            <w:ins w:id="2027" w:author="Nelson Foster" w:date="2017-03-04T14:36:00Z">
              <w:r w:rsidRPr="00B57402">
                <w:rPr>
                  <w:rFonts w:ascii="Calibri" w:eastAsia="Times New Roman" w:hAnsi="Calibri" w:cs="Calibri"/>
                  <w:color w:val="auto"/>
                  <w:rPrChange w:id="2028" w:author="uga" w:date="2017-03-04T14:55:00Z">
                    <w:rPr>
                      <w:rFonts w:ascii="Calibri" w:eastAsia="Times New Roman" w:hAnsi="Calibri" w:cs="Calibri"/>
                      <w:color w:val="000000"/>
                    </w:rPr>
                  </w:rPrChange>
                </w:rPr>
                <w:t>Number of people injured and killed in each hour</w:t>
              </w:r>
            </w:ins>
          </w:p>
        </w:tc>
        <w:tc>
          <w:tcPr>
            <w:tcW w:w="3503" w:type="dxa"/>
            <w:noWrap/>
            <w:hideMark/>
            <w:tcPrChange w:id="2029" w:author="uga" w:date="2017-03-04T14:59:00Z">
              <w:tcPr>
                <w:tcW w:w="3929" w:type="dxa"/>
                <w:tcBorders>
                  <w:top w:val="single" w:sz="4" w:space="0" w:color="auto"/>
                  <w:bottom w:val="single" w:sz="4" w:space="0" w:color="auto"/>
                  <w:right w:val="single" w:sz="4" w:space="0" w:color="auto"/>
                </w:tcBorders>
                <w:shd w:val="clear" w:color="auto" w:fill="auto"/>
                <w:noWrap/>
                <w:vAlign w:val="bottom"/>
                <w:hideMark/>
              </w:tcPr>
            </w:tcPrChange>
          </w:tcPr>
          <w:p w14:paraId="6E316129" w14:textId="77777777" w:rsidR="009F58E5" w:rsidRPr="00B57402" w:rsidRDefault="009F58E5" w:rsidP="009F58E5">
            <w:pPr>
              <w:cnfStyle w:val="100000000000" w:firstRow="1" w:lastRow="0" w:firstColumn="0" w:lastColumn="0" w:oddVBand="0" w:evenVBand="0" w:oddHBand="0" w:evenHBand="0" w:firstRowFirstColumn="0" w:firstRowLastColumn="0" w:lastRowFirstColumn="0" w:lastRowLastColumn="0"/>
              <w:rPr>
                <w:ins w:id="2030" w:author="Nelson Foster" w:date="2017-03-04T14:36:00Z"/>
                <w:rFonts w:ascii="Calibri" w:eastAsia="Times New Roman" w:hAnsi="Calibri" w:cs="Calibri"/>
                <w:b w:val="0"/>
                <w:bCs w:val="0"/>
                <w:rPrChange w:id="2031" w:author="uga" w:date="2017-03-04T14:55:00Z">
                  <w:rPr>
                    <w:ins w:id="2032" w:author="Nelson Foster" w:date="2017-03-04T14:36:00Z"/>
                    <w:rFonts w:ascii="Calibri" w:eastAsia="Times New Roman" w:hAnsi="Calibri" w:cs="Calibri"/>
                    <w:b w:val="0"/>
                    <w:bCs w:val="0"/>
                    <w:color w:val="000000"/>
                  </w:rPr>
                </w:rPrChange>
              </w:rPr>
            </w:pPr>
            <w:ins w:id="2033" w:author="Nelson Foster" w:date="2017-03-04T14:36:00Z">
              <w:r w:rsidRPr="00B57402">
                <w:rPr>
                  <w:rFonts w:ascii="Calibri" w:eastAsia="Times New Roman" w:hAnsi="Calibri" w:cs="Calibri"/>
                  <w:color w:val="auto"/>
                  <w:rPrChange w:id="2034" w:author="uga" w:date="2017-03-04T14:55:00Z">
                    <w:rPr>
                      <w:rFonts w:ascii="Calibri" w:eastAsia="Times New Roman" w:hAnsi="Calibri" w:cs="Calibri"/>
                      <w:color w:val="000000"/>
                    </w:rPr>
                  </w:rPrChange>
                </w:rPr>
                <w:t>Mean number of people injured and killed in each hour</w:t>
              </w:r>
            </w:ins>
          </w:p>
        </w:tc>
      </w:tr>
      <w:tr w:rsidR="009F58E5" w:rsidRPr="004645F7" w14:paraId="794284C8"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035" w:author="Nelson Foster" w:date="2017-03-04T14:36:00Z"/>
          <w:trPrChange w:id="2036"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037"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D2AD5C4"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038" w:author="Nelson Foster" w:date="2017-03-04T14:36:00Z"/>
                <w:rFonts w:ascii="Calibri" w:eastAsia="Times New Roman" w:hAnsi="Calibri" w:cs="Calibri"/>
                <w:color w:val="000000"/>
              </w:rPr>
            </w:pPr>
            <w:ins w:id="2039" w:author="Nelson Foster" w:date="2017-03-04T14:36:00Z">
              <w:r w:rsidRPr="004645F7">
                <w:rPr>
                  <w:rFonts w:ascii="Calibri" w:eastAsia="Times New Roman" w:hAnsi="Calibri" w:cs="Calibri"/>
                  <w:color w:val="000000"/>
                </w:rPr>
                <w:t>0:00</w:t>
              </w:r>
            </w:ins>
          </w:p>
        </w:tc>
        <w:tc>
          <w:tcPr>
            <w:tcW w:w="2256" w:type="dxa"/>
            <w:noWrap/>
            <w:hideMark/>
            <w:tcPrChange w:id="2040"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0F5793C0"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041" w:author="Nelson Foster" w:date="2017-03-04T14:36:00Z"/>
                <w:rFonts w:ascii="Calibri" w:eastAsia="Times New Roman" w:hAnsi="Calibri" w:cs="Calibri"/>
                <w:color w:val="000000"/>
              </w:rPr>
            </w:pPr>
            <w:ins w:id="2042" w:author="Nelson Foster" w:date="2017-03-04T14:36:00Z">
              <w:r w:rsidRPr="004645F7">
                <w:rPr>
                  <w:rFonts w:ascii="Calibri" w:eastAsia="Times New Roman" w:hAnsi="Calibri" w:cs="Calibri"/>
                  <w:color w:val="000000"/>
                </w:rPr>
                <w:t>24</w:t>
              </w:r>
              <w:r w:rsidRPr="00CB5DB2">
                <w:rPr>
                  <w:rFonts w:ascii="Calibri" w:eastAsia="Times New Roman" w:hAnsi="Calibri" w:cs="Calibri"/>
                  <w:color w:val="000000"/>
                </w:rPr>
                <w:t>,</w:t>
              </w:r>
              <w:r w:rsidRPr="004645F7">
                <w:rPr>
                  <w:rFonts w:ascii="Calibri" w:eastAsia="Times New Roman" w:hAnsi="Calibri" w:cs="Calibri"/>
                  <w:color w:val="000000"/>
                </w:rPr>
                <w:t>193</w:t>
              </w:r>
            </w:ins>
          </w:p>
        </w:tc>
        <w:tc>
          <w:tcPr>
            <w:tcW w:w="2430" w:type="dxa"/>
            <w:noWrap/>
            <w:hideMark/>
            <w:tcPrChange w:id="2043"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2DCBF488"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044" w:author="Nelson Foster" w:date="2017-03-04T14:36:00Z"/>
                <w:rFonts w:ascii="Calibri" w:eastAsia="Times New Roman" w:hAnsi="Calibri" w:cs="Calibri"/>
                <w:color w:val="000000"/>
              </w:rPr>
            </w:pPr>
            <w:ins w:id="2045" w:author="Nelson Foster" w:date="2017-03-04T14:36:00Z">
              <w:r w:rsidRPr="004645F7">
                <w:rPr>
                  <w:rFonts w:ascii="Calibri" w:eastAsia="Times New Roman" w:hAnsi="Calibri" w:cs="Calibri"/>
                  <w:color w:val="000000"/>
                </w:rPr>
                <w:t>7</w:t>
              </w:r>
              <w:r w:rsidRPr="00CB5DB2">
                <w:rPr>
                  <w:rFonts w:ascii="Calibri" w:eastAsia="Times New Roman" w:hAnsi="Calibri" w:cs="Calibri"/>
                  <w:color w:val="000000"/>
                </w:rPr>
                <w:t>,</w:t>
              </w:r>
              <w:r w:rsidRPr="004645F7">
                <w:rPr>
                  <w:rFonts w:ascii="Calibri" w:eastAsia="Times New Roman" w:hAnsi="Calibri" w:cs="Calibri"/>
                  <w:color w:val="000000"/>
                </w:rPr>
                <w:t>207</w:t>
              </w:r>
            </w:ins>
          </w:p>
        </w:tc>
        <w:tc>
          <w:tcPr>
            <w:tcW w:w="3503" w:type="dxa"/>
            <w:noWrap/>
            <w:hideMark/>
            <w:tcPrChange w:id="2046"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0470DFB3"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047" w:author="Nelson Foster" w:date="2017-03-04T14:36:00Z"/>
                <w:rFonts w:ascii="Calibri" w:eastAsia="Times New Roman" w:hAnsi="Calibri" w:cs="Calibri"/>
                <w:color w:val="000000"/>
              </w:rPr>
            </w:pPr>
            <w:ins w:id="2048" w:author="Nelson Foster" w:date="2017-03-04T14:36:00Z">
              <w:r w:rsidRPr="004645F7">
                <w:rPr>
                  <w:rFonts w:ascii="Calibri" w:eastAsia="Times New Roman" w:hAnsi="Calibri" w:cs="Calibri"/>
                  <w:color w:val="000000"/>
                </w:rPr>
                <w:t>0.2978961</w:t>
              </w:r>
            </w:ins>
          </w:p>
        </w:tc>
      </w:tr>
      <w:tr w:rsidR="009F58E5" w:rsidRPr="004645F7" w14:paraId="65BFD687" w14:textId="77777777" w:rsidTr="00E71239">
        <w:trPr>
          <w:trHeight w:hRule="exact" w:val="245"/>
          <w:ins w:id="2049" w:author="Nelson Foster" w:date="2017-03-04T14:36:00Z"/>
          <w:trPrChange w:id="2050"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051"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ECD3B0" w14:textId="77777777" w:rsidR="009F58E5" w:rsidRPr="004645F7" w:rsidRDefault="009F58E5" w:rsidP="009F58E5">
            <w:pPr>
              <w:jc w:val="right"/>
              <w:rPr>
                <w:ins w:id="2052" w:author="Nelson Foster" w:date="2017-03-04T14:36:00Z"/>
                <w:rFonts w:ascii="Calibri" w:eastAsia="Times New Roman" w:hAnsi="Calibri" w:cs="Calibri"/>
                <w:color w:val="000000"/>
              </w:rPr>
            </w:pPr>
            <w:ins w:id="2053" w:author="Nelson Foster" w:date="2017-03-04T14:36:00Z">
              <w:r w:rsidRPr="004645F7">
                <w:rPr>
                  <w:rFonts w:ascii="Calibri" w:eastAsia="Times New Roman" w:hAnsi="Calibri" w:cs="Calibri"/>
                  <w:color w:val="000000"/>
                </w:rPr>
                <w:t>1:00</w:t>
              </w:r>
            </w:ins>
          </w:p>
        </w:tc>
        <w:tc>
          <w:tcPr>
            <w:tcW w:w="2256" w:type="dxa"/>
            <w:noWrap/>
            <w:hideMark/>
            <w:tcPrChange w:id="2054"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2381B120"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055" w:author="Nelson Foster" w:date="2017-03-04T14:36:00Z"/>
                <w:rFonts w:ascii="Calibri" w:eastAsia="Times New Roman" w:hAnsi="Calibri" w:cs="Calibri"/>
                <w:color w:val="000000"/>
              </w:rPr>
            </w:pPr>
            <w:ins w:id="2056" w:author="Nelson Foster" w:date="2017-03-04T14:36:00Z">
              <w:r w:rsidRPr="004645F7">
                <w:rPr>
                  <w:rFonts w:ascii="Calibri" w:eastAsia="Times New Roman" w:hAnsi="Calibri" w:cs="Calibri"/>
                  <w:color w:val="000000"/>
                </w:rPr>
                <w:t>15</w:t>
              </w:r>
              <w:r w:rsidRPr="00CB5DB2">
                <w:rPr>
                  <w:rFonts w:ascii="Calibri" w:eastAsia="Times New Roman" w:hAnsi="Calibri" w:cs="Calibri"/>
                  <w:color w:val="000000"/>
                </w:rPr>
                <w:t>,</w:t>
              </w:r>
              <w:r w:rsidRPr="004645F7">
                <w:rPr>
                  <w:rFonts w:ascii="Calibri" w:eastAsia="Times New Roman" w:hAnsi="Calibri" w:cs="Calibri"/>
                  <w:color w:val="000000"/>
                </w:rPr>
                <w:t>467</w:t>
              </w:r>
            </w:ins>
          </w:p>
        </w:tc>
        <w:tc>
          <w:tcPr>
            <w:tcW w:w="2430" w:type="dxa"/>
            <w:noWrap/>
            <w:hideMark/>
            <w:tcPrChange w:id="2057"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4174D637"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058" w:author="Nelson Foster" w:date="2017-03-04T14:36:00Z"/>
                <w:rFonts w:ascii="Calibri" w:eastAsia="Times New Roman" w:hAnsi="Calibri" w:cs="Calibri"/>
                <w:color w:val="000000"/>
              </w:rPr>
            </w:pPr>
            <w:ins w:id="2059" w:author="Nelson Foster" w:date="2017-03-04T14:36:00Z">
              <w:r w:rsidRPr="004645F7">
                <w:rPr>
                  <w:rFonts w:ascii="Calibri" w:eastAsia="Times New Roman" w:hAnsi="Calibri" w:cs="Calibri"/>
                  <w:color w:val="000000"/>
                </w:rPr>
                <w:t>4</w:t>
              </w:r>
              <w:r w:rsidRPr="00CB5DB2">
                <w:rPr>
                  <w:rFonts w:ascii="Calibri" w:eastAsia="Times New Roman" w:hAnsi="Calibri" w:cs="Calibri"/>
                  <w:color w:val="000000"/>
                </w:rPr>
                <w:t>,</w:t>
              </w:r>
              <w:r w:rsidRPr="004645F7">
                <w:rPr>
                  <w:rFonts w:ascii="Calibri" w:eastAsia="Times New Roman" w:hAnsi="Calibri" w:cs="Calibri"/>
                  <w:color w:val="000000"/>
                </w:rPr>
                <w:t>991</w:t>
              </w:r>
            </w:ins>
          </w:p>
        </w:tc>
        <w:tc>
          <w:tcPr>
            <w:tcW w:w="3503" w:type="dxa"/>
            <w:noWrap/>
            <w:hideMark/>
            <w:tcPrChange w:id="2060"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3A4AE1A9"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061" w:author="Nelson Foster" w:date="2017-03-04T14:36:00Z"/>
                <w:rFonts w:ascii="Calibri" w:eastAsia="Times New Roman" w:hAnsi="Calibri" w:cs="Calibri"/>
                <w:color w:val="000000"/>
              </w:rPr>
            </w:pPr>
            <w:ins w:id="2062" w:author="Nelson Foster" w:date="2017-03-04T14:36:00Z">
              <w:r w:rsidRPr="004645F7">
                <w:rPr>
                  <w:rFonts w:ascii="Calibri" w:eastAsia="Times New Roman" w:hAnsi="Calibri" w:cs="Calibri"/>
                  <w:color w:val="000000"/>
                </w:rPr>
                <w:t>0.322687</w:t>
              </w:r>
            </w:ins>
          </w:p>
        </w:tc>
      </w:tr>
      <w:tr w:rsidR="009F58E5" w:rsidRPr="004645F7" w14:paraId="0FC52229"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063" w:author="Nelson Foster" w:date="2017-03-04T14:36:00Z"/>
          <w:trPrChange w:id="2064"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065"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B95D37C"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066" w:author="Nelson Foster" w:date="2017-03-04T14:36:00Z"/>
                <w:rFonts w:ascii="Calibri" w:eastAsia="Times New Roman" w:hAnsi="Calibri" w:cs="Calibri"/>
                <w:color w:val="000000"/>
              </w:rPr>
            </w:pPr>
            <w:ins w:id="2067" w:author="Nelson Foster" w:date="2017-03-04T14:36:00Z">
              <w:r w:rsidRPr="004645F7">
                <w:rPr>
                  <w:rFonts w:ascii="Calibri" w:eastAsia="Times New Roman" w:hAnsi="Calibri" w:cs="Calibri"/>
                  <w:color w:val="000000"/>
                </w:rPr>
                <w:t>2:00</w:t>
              </w:r>
            </w:ins>
          </w:p>
        </w:tc>
        <w:tc>
          <w:tcPr>
            <w:tcW w:w="2256" w:type="dxa"/>
            <w:noWrap/>
            <w:hideMark/>
            <w:tcPrChange w:id="2068"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0DDEF8BE"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069" w:author="Nelson Foster" w:date="2017-03-04T14:36:00Z"/>
                <w:rFonts w:ascii="Calibri" w:eastAsia="Times New Roman" w:hAnsi="Calibri" w:cs="Calibri"/>
                <w:color w:val="000000"/>
              </w:rPr>
            </w:pPr>
            <w:ins w:id="2070" w:author="Nelson Foster" w:date="2017-03-04T14:36:00Z">
              <w:r w:rsidRPr="004645F7">
                <w:rPr>
                  <w:rFonts w:ascii="Calibri" w:eastAsia="Times New Roman" w:hAnsi="Calibri" w:cs="Calibri"/>
                  <w:color w:val="000000"/>
                </w:rPr>
                <w:t>11</w:t>
              </w:r>
              <w:r w:rsidRPr="00CB5DB2">
                <w:rPr>
                  <w:rFonts w:ascii="Calibri" w:eastAsia="Times New Roman" w:hAnsi="Calibri" w:cs="Calibri"/>
                  <w:color w:val="000000"/>
                </w:rPr>
                <w:t>,</w:t>
              </w:r>
              <w:r w:rsidRPr="004645F7">
                <w:rPr>
                  <w:rFonts w:ascii="Calibri" w:eastAsia="Times New Roman" w:hAnsi="Calibri" w:cs="Calibri"/>
                  <w:color w:val="000000"/>
                </w:rPr>
                <w:t>912</w:t>
              </w:r>
            </w:ins>
          </w:p>
        </w:tc>
        <w:tc>
          <w:tcPr>
            <w:tcW w:w="2430" w:type="dxa"/>
            <w:noWrap/>
            <w:hideMark/>
            <w:tcPrChange w:id="2071"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3DF94972"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072" w:author="Nelson Foster" w:date="2017-03-04T14:36:00Z"/>
                <w:rFonts w:ascii="Calibri" w:eastAsia="Times New Roman" w:hAnsi="Calibri" w:cs="Calibri"/>
                <w:color w:val="000000"/>
              </w:rPr>
            </w:pPr>
            <w:ins w:id="2073" w:author="Nelson Foster" w:date="2017-03-04T14:36:00Z">
              <w:r w:rsidRPr="004645F7">
                <w:rPr>
                  <w:rFonts w:ascii="Calibri" w:eastAsia="Times New Roman" w:hAnsi="Calibri" w:cs="Calibri"/>
                  <w:color w:val="000000"/>
                </w:rPr>
                <w:t>4</w:t>
              </w:r>
              <w:r w:rsidRPr="00CB5DB2">
                <w:rPr>
                  <w:rFonts w:ascii="Calibri" w:eastAsia="Times New Roman" w:hAnsi="Calibri" w:cs="Calibri"/>
                  <w:color w:val="000000"/>
                </w:rPr>
                <w:t>,</w:t>
              </w:r>
              <w:r w:rsidRPr="004645F7">
                <w:rPr>
                  <w:rFonts w:ascii="Calibri" w:eastAsia="Times New Roman" w:hAnsi="Calibri" w:cs="Calibri"/>
                  <w:color w:val="000000"/>
                </w:rPr>
                <w:t>137</w:t>
              </w:r>
            </w:ins>
          </w:p>
        </w:tc>
        <w:tc>
          <w:tcPr>
            <w:tcW w:w="3503" w:type="dxa"/>
            <w:noWrap/>
            <w:hideMark/>
            <w:tcPrChange w:id="2074"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1F836BA3"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075" w:author="Nelson Foster" w:date="2017-03-04T14:36:00Z"/>
                <w:rFonts w:ascii="Calibri" w:eastAsia="Times New Roman" w:hAnsi="Calibri" w:cs="Calibri"/>
                <w:color w:val="000000"/>
              </w:rPr>
            </w:pPr>
            <w:ins w:id="2076" w:author="Nelson Foster" w:date="2017-03-04T14:36:00Z">
              <w:r w:rsidRPr="004645F7">
                <w:rPr>
                  <w:rFonts w:ascii="Calibri" w:eastAsia="Times New Roman" w:hAnsi="Calibri" w:cs="Calibri"/>
                  <w:color w:val="000000"/>
                </w:rPr>
                <w:t>0.3472968</w:t>
              </w:r>
            </w:ins>
          </w:p>
        </w:tc>
      </w:tr>
      <w:tr w:rsidR="009F58E5" w:rsidRPr="004645F7" w14:paraId="7590E0D4" w14:textId="77777777" w:rsidTr="00E71239">
        <w:trPr>
          <w:trHeight w:hRule="exact" w:val="245"/>
          <w:ins w:id="2077" w:author="Nelson Foster" w:date="2017-03-04T14:36:00Z"/>
          <w:trPrChange w:id="2078"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079"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8BC3F7C" w14:textId="77777777" w:rsidR="009F58E5" w:rsidRPr="004645F7" w:rsidRDefault="009F58E5" w:rsidP="009F58E5">
            <w:pPr>
              <w:jc w:val="right"/>
              <w:rPr>
                <w:ins w:id="2080" w:author="Nelson Foster" w:date="2017-03-04T14:36:00Z"/>
                <w:rFonts w:ascii="Calibri" w:eastAsia="Times New Roman" w:hAnsi="Calibri" w:cs="Calibri"/>
                <w:color w:val="000000"/>
              </w:rPr>
            </w:pPr>
            <w:ins w:id="2081" w:author="Nelson Foster" w:date="2017-03-04T14:36:00Z">
              <w:r w:rsidRPr="004645F7">
                <w:rPr>
                  <w:rFonts w:ascii="Calibri" w:eastAsia="Times New Roman" w:hAnsi="Calibri" w:cs="Calibri"/>
                  <w:color w:val="000000"/>
                </w:rPr>
                <w:t>3:00</w:t>
              </w:r>
            </w:ins>
          </w:p>
        </w:tc>
        <w:tc>
          <w:tcPr>
            <w:tcW w:w="2256" w:type="dxa"/>
            <w:noWrap/>
            <w:hideMark/>
            <w:tcPrChange w:id="2082"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08DC418E"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083" w:author="Nelson Foster" w:date="2017-03-04T14:36:00Z"/>
                <w:rFonts w:ascii="Calibri" w:eastAsia="Times New Roman" w:hAnsi="Calibri" w:cs="Calibri"/>
                <w:color w:val="000000"/>
              </w:rPr>
            </w:pPr>
            <w:ins w:id="2084" w:author="Nelson Foster" w:date="2017-03-04T14:36:00Z">
              <w:r w:rsidRPr="004645F7">
                <w:rPr>
                  <w:rFonts w:ascii="Calibri" w:eastAsia="Times New Roman" w:hAnsi="Calibri" w:cs="Calibri"/>
                  <w:color w:val="000000"/>
                </w:rPr>
                <w:t>10</w:t>
              </w:r>
              <w:r w:rsidRPr="00CB5DB2">
                <w:rPr>
                  <w:rFonts w:ascii="Calibri" w:eastAsia="Times New Roman" w:hAnsi="Calibri" w:cs="Calibri"/>
                  <w:color w:val="000000"/>
                </w:rPr>
                <w:t>,</w:t>
              </w:r>
              <w:r w:rsidRPr="004645F7">
                <w:rPr>
                  <w:rFonts w:ascii="Calibri" w:eastAsia="Times New Roman" w:hAnsi="Calibri" w:cs="Calibri"/>
                  <w:color w:val="000000"/>
                </w:rPr>
                <w:t>087</w:t>
              </w:r>
            </w:ins>
          </w:p>
        </w:tc>
        <w:tc>
          <w:tcPr>
            <w:tcW w:w="2430" w:type="dxa"/>
            <w:noWrap/>
            <w:hideMark/>
            <w:tcPrChange w:id="2085"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04CB9F55"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086" w:author="Nelson Foster" w:date="2017-03-04T14:36:00Z"/>
                <w:rFonts w:ascii="Calibri" w:eastAsia="Times New Roman" w:hAnsi="Calibri" w:cs="Calibri"/>
                <w:color w:val="000000"/>
              </w:rPr>
            </w:pPr>
            <w:ins w:id="2087" w:author="Nelson Foster" w:date="2017-03-04T14:36:00Z">
              <w:r w:rsidRPr="004645F7">
                <w:rPr>
                  <w:rFonts w:ascii="Calibri" w:eastAsia="Times New Roman" w:hAnsi="Calibri" w:cs="Calibri"/>
                  <w:color w:val="000000"/>
                </w:rPr>
                <w:t>3</w:t>
              </w:r>
              <w:r w:rsidRPr="00CB5DB2">
                <w:rPr>
                  <w:rFonts w:ascii="Calibri" w:eastAsia="Times New Roman" w:hAnsi="Calibri" w:cs="Calibri"/>
                  <w:color w:val="000000"/>
                </w:rPr>
                <w:t>,</w:t>
              </w:r>
              <w:r w:rsidRPr="004645F7">
                <w:rPr>
                  <w:rFonts w:ascii="Calibri" w:eastAsia="Times New Roman" w:hAnsi="Calibri" w:cs="Calibri"/>
                  <w:color w:val="000000"/>
                </w:rPr>
                <w:t>568</w:t>
              </w:r>
            </w:ins>
          </w:p>
        </w:tc>
        <w:tc>
          <w:tcPr>
            <w:tcW w:w="3503" w:type="dxa"/>
            <w:noWrap/>
            <w:hideMark/>
            <w:tcPrChange w:id="2088"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12AC42F1"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089" w:author="Nelson Foster" w:date="2017-03-04T14:36:00Z"/>
                <w:rFonts w:ascii="Calibri" w:eastAsia="Times New Roman" w:hAnsi="Calibri" w:cs="Calibri"/>
                <w:color w:val="000000"/>
              </w:rPr>
            </w:pPr>
            <w:ins w:id="2090" w:author="Nelson Foster" w:date="2017-03-04T14:36:00Z">
              <w:r w:rsidRPr="004645F7">
                <w:rPr>
                  <w:rFonts w:ascii="Calibri" w:eastAsia="Times New Roman" w:hAnsi="Calibri" w:cs="Calibri"/>
                  <w:color w:val="000000"/>
                </w:rPr>
                <w:t>0.3537226</w:t>
              </w:r>
            </w:ins>
          </w:p>
        </w:tc>
      </w:tr>
      <w:tr w:rsidR="009F58E5" w:rsidRPr="004645F7" w14:paraId="1ECD8378"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091" w:author="Nelson Foster" w:date="2017-03-04T14:36:00Z"/>
          <w:trPrChange w:id="2092"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093"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20E1795"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094" w:author="Nelson Foster" w:date="2017-03-04T14:36:00Z"/>
                <w:rFonts w:ascii="Calibri" w:eastAsia="Times New Roman" w:hAnsi="Calibri" w:cs="Calibri"/>
                <w:color w:val="000000"/>
              </w:rPr>
            </w:pPr>
            <w:ins w:id="2095" w:author="Nelson Foster" w:date="2017-03-04T14:36:00Z">
              <w:r w:rsidRPr="004645F7">
                <w:rPr>
                  <w:rFonts w:ascii="Calibri" w:eastAsia="Times New Roman" w:hAnsi="Calibri" w:cs="Calibri"/>
                  <w:color w:val="000000"/>
                </w:rPr>
                <w:t>4:00</w:t>
              </w:r>
            </w:ins>
          </w:p>
        </w:tc>
        <w:tc>
          <w:tcPr>
            <w:tcW w:w="2256" w:type="dxa"/>
            <w:noWrap/>
            <w:hideMark/>
            <w:tcPrChange w:id="2096"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01AB7EA2"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097" w:author="Nelson Foster" w:date="2017-03-04T14:36:00Z"/>
                <w:rFonts w:ascii="Calibri" w:eastAsia="Times New Roman" w:hAnsi="Calibri" w:cs="Calibri"/>
                <w:color w:val="000000"/>
              </w:rPr>
            </w:pPr>
            <w:ins w:id="2098" w:author="Nelson Foster" w:date="2017-03-04T14:36:00Z">
              <w:r w:rsidRPr="004645F7">
                <w:rPr>
                  <w:rFonts w:ascii="Calibri" w:eastAsia="Times New Roman" w:hAnsi="Calibri" w:cs="Calibri"/>
                  <w:color w:val="000000"/>
                </w:rPr>
                <w:t>11</w:t>
              </w:r>
              <w:r w:rsidRPr="00CB5DB2">
                <w:rPr>
                  <w:rFonts w:ascii="Calibri" w:eastAsia="Times New Roman" w:hAnsi="Calibri" w:cs="Calibri"/>
                  <w:color w:val="000000"/>
                </w:rPr>
                <w:t>,</w:t>
              </w:r>
              <w:r w:rsidRPr="004645F7">
                <w:rPr>
                  <w:rFonts w:ascii="Calibri" w:eastAsia="Times New Roman" w:hAnsi="Calibri" w:cs="Calibri"/>
                  <w:color w:val="000000"/>
                </w:rPr>
                <w:t>806</w:t>
              </w:r>
            </w:ins>
          </w:p>
        </w:tc>
        <w:tc>
          <w:tcPr>
            <w:tcW w:w="2430" w:type="dxa"/>
            <w:noWrap/>
            <w:hideMark/>
            <w:tcPrChange w:id="2099"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2B25B59D"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00" w:author="Nelson Foster" w:date="2017-03-04T14:36:00Z"/>
                <w:rFonts w:ascii="Calibri" w:eastAsia="Times New Roman" w:hAnsi="Calibri" w:cs="Calibri"/>
                <w:color w:val="000000"/>
              </w:rPr>
            </w:pPr>
            <w:ins w:id="2101" w:author="Nelson Foster" w:date="2017-03-04T14:36:00Z">
              <w:r w:rsidRPr="004645F7">
                <w:rPr>
                  <w:rFonts w:ascii="Calibri" w:eastAsia="Times New Roman" w:hAnsi="Calibri" w:cs="Calibri"/>
                  <w:color w:val="000000"/>
                </w:rPr>
                <w:t>4</w:t>
              </w:r>
              <w:r w:rsidRPr="00CB5DB2">
                <w:rPr>
                  <w:rFonts w:ascii="Calibri" w:eastAsia="Times New Roman" w:hAnsi="Calibri" w:cs="Calibri"/>
                  <w:color w:val="000000"/>
                </w:rPr>
                <w:t>,</w:t>
              </w:r>
              <w:r w:rsidRPr="004645F7">
                <w:rPr>
                  <w:rFonts w:ascii="Calibri" w:eastAsia="Times New Roman" w:hAnsi="Calibri" w:cs="Calibri"/>
                  <w:color w:val="000000"/>
                </w:rPr>
                <w:t>505</w:t>
              </w:r>
            </w:ins>
          </w:p>
        </w:tc>
        <w:tc>
          <w:tcPr>
            <w:tcW w:w="3503" w:type="dxa"/>
            <w:noWrap/>
            <w:hideMark/>
            <w:tcPrChange w:id="2102"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60B51AAF"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03" w:author="Nelson Foster" w:date="2017-03-04T14:36:00Z"/>
                <w:rFonts w:ascii="Calibri" w:eastAsia="Times New Roman" w:hAnsi="Calibri" w:cs="Calibri"/>
                <w:color w:val="000000"/>
              </w:rPr>
            </w:pPr>
            <w:ins w:id="2104" w:author="Nelson Foster" w:date="2017-03-04T14:36:00Z">
              <w:r w:rsidRPr="004645F7">
                <w:rPr>
                  <w:rFonts w:ascii="Calibri" w:eastAsia="Times New Roman" w:hAnsi="Calibri" w:cs="Calibri"/>
                  <w:color w:val="000000"/>
                </w:rPr>
                <w:t>0.3815856</w:t>
              </w:r>
            </w:ins>
          </w:p>
        </w:tc>
      </w:tr>
      <w:tr w:rsidR="009F58E5" w:rsidRPr="004645F7" w14:paraId="0D438493" w14:textId="77777777" w:rsidTr="00E71239">
        <w:trPr>
          <w:trHeight w:hRule="exact" w:val="245"/>
          <w:ins w:id="2105" w:author="Nelson Foster" w:date="2017-03-04T14:36:00Z"/>
          <w:trPrChange w:id="2106"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107"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39488B" w14:textId="77777777" w:rsidR="009F58E5" w:rsidRPr="004645F7" w:rsidRDefault="009F58E5" w:rsidP="009F58E5">
            <w:pPr>
              <w:jc w:val="right"/>
              <w:rPr>
                <w:ins w:id="2108" w:author="Nelson Foster" w:date="2017-03-04T14:36:00Z"/>
                <w:rFonts w:ascii="Calibri" w:eastAsia="Times New Roman" w:hAnsi="Calibri" w:cs="Calibri"/>
                <w:color w:val="000000"/>
              </w:rPr>
            </w:pPr>
            <w:ins w:id="2109" w:author="Nelson Foster" w:date="2017-03-04T14:36:00Z">
              <w:r w:rsidRPr="004645F7">
                <w:rPr>
                  <w:rFonts w:ascii="Calibri" w:eastAsia="Times New Roman" w:hAnsi="Calibri" w:cs="Calibri"/>
                  <w:color w:val="000000"/>
                </w:rPr>
                <w:t>5:00</w:t>
              </w:r>
            </w:ins>
          </w:p>
        </w:tc>
        <w:tc>
          <w:tcPr>
            <w:tcW w:w="2256" w:type="dxa"/>
            <w:noWrap/>
            <w:hideMark/>
            <w:tcPrChange w:id="2110"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29A0CDF2"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11" w:author="Nelson Foster" w:date="2017-03-04T14:36:00Z"/>
                <w:rFonts w:ascii="Calibri" w:eastAsia="Times New Roman" w:hAnsi="Calibri" w:cs="Calibri"/>
                <w:color w:val="000000"/>
              </w:rPr>
            </w:pPr>
            <w:ins w:id="2112" w:author="Nelson Foster" w:date="2017-03-04T14:36:00Z">
              <w:r w:rsidRPr="004645F7">
                <w:rPr>
                  <w:rFonts w:ascii="Calibri" w:eastAsia="Times New Roman" w:hAnsi="Calibri" w:cs="Calibri"/>
                  <w:color w:val="000000"/>
                </w:rPr>
                <w:t>12</w:t>
              </w:r>
              <w:r w:rsidRPr="00CB5DB2">
                <w:rPr>
                  <w:rFonts w:ascii="Calibri" w:eastAsia="Times New Roman" w:hAnsi="Calibri" w:cs="Calibri"/>
                  <w:color w:val="000000"/>
                </w:rPr>
                <w:t>,</w:t>
              </w:r>
              <w:r w:rsidRPr="004645F7">
                <w:rPr>
                  <w:rFonts w:ascii="Calibri" w:eastAsia="Times New Roman" w:hAnsi="Calibri" w:cs="Calibri"/>
                  <w:color w:val="000000"/>
                </w:rPr>
                <w:t>750</w:t>
              </w:r>
            </w:ins>
          </w:p>
        </w:tc>
        <w:tc>
          <w:tcPr>
            <w:tcW w:w="2430" w:type="dxa"/>
            <w:noWrap/>
            <w:hideMark/>
            <w:tcPrChange w:id="2113"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19098167"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14" w:author="Nelson Foster" w:date="2017-03-04T14:36:00Z"/>
                <w:rFonts w:ascii="Calibri" w:eastAsia="Times New Roman" w:hAnsi="Calibri" w:cs="Calibri"/>
                <w:color w:val="000000"/>
              </w:rPr>
            </w:pPr>
            <w:ins w:id="2115" w:author="Nelson Foster" w:date="2017-03-04T14:36:00Z">
              <w:r w:rsidRPr="004645F7">
                <w:rPr>
                  <w:rFonts w:ascii="Calibri" w:eastAsia="Times New Roman" w:hAnsi="Calibri" w:cs="Calibri"/>
                  <w:color w:val="000000"/>
                </w:rPr>
                <w:t>4</w:t>
              </w:r>
              <w:r w:rsidRPr="00CB5DB2">
                <w:rPr>
                  <w:rFonts w:ascii="Calibri" w:eastAsia="Times New Roman" w:hAnsi="Calibri" w:cs="Calibri"/>
                  <w:color w:val="000000"/>
                </w:rPr>
                <w:t>,</w:t>
              </w:r>
              <w:r w:rsidRPr="004645F7">
                <w:rPr>
                  <w:rFonts w:ascii="Calibri" w:eastAsia="Times New Roman" w:hAnsi="Calibri" w:cs="Calibri"/>
                  <w:color w:val="000000"/>
                </w:rPr>
                <w:t>270</w:t>
              </w:r>
            </w:ins>
          </w:p>
        </w:tc>
        <w:tc>
          <w:tcPr>
            <w:tcW w:w="3503" w:type="dxa"/>
            <w:noWrap/>
            <w:hideMark/>
            <w:tcPrChange w:id="2116"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1CB600A5"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17" w:author="Nelson Foster" w:date="2017-03-04T14:36:00Z"/>
                <w:rFonts w:ascii="Calibri" w:eastAsia="Times New Roman" w:hAnsi="Calibri" w:cs="Calibri"/>
                <w:color w:val="000000"/>
              </w:rPr>
            </w:pPr>
            <w:ins w:id="2118" w:author="Nelson Foster" w:date="2017-03-04T14:36:00Z">
              <w:r w:rsidRPr="004645F7">
                <w:rPr>
                  <w:rFonts w:ascii="Calibri" w:eastAsia="Times New Roman" w:hAnsi="Calibri" w:cs="Calibri"/>
                  <w:color w:val="000000"/>
                </w:rPr>
                <w:t>0.334902</w:t>
              </w:r>
            </w:ins>
          </w:p>
        </w:tc>
      </w:tr>
      <w:tr w:rsidR="009F58E5" w:rsidRPr="004645F7" w14:paraId="72D86B15"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119" w:author="Nelson Foster" w:date="2017-03-04T14:36:00Z"/>
          <w:trPrChange w:id="2120"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121"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41AB94"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122" w:author="Nelson Foster" w:date="2017-03-04T14:36:00Z"/>
                <w:rFonts w:ascii="Calibri" w:eastAsia="Times New Roman" w:hAnsi="Calibri" w:cs="Calibri"/>
                <w:color w:val="000000"/>
              </w:rPr>
            </w:pPr>
            <w:ins w:id="2123" w:author="Nelson Foster" w:date="2017-03-04T14:36:00Z">
              <w:r w:rsidRPr="004645F7">
                <w:rPr>
                  <w:rFonts w:ascii="Calibri" w:eastAsia="Times New Roman" w:hAnsi="Calibri" w:cs="Calibri"/>
                  <w:color w:val="000000"/>
                </w:rPr>
                <w:t>6:00</w:t>
              </w:r>
            </w:ins>
          </w:p>
        </w:tc>
        <w:tc>
          <w:tcPr>
            <w:tcW w:w="2256" w:type="dxa"/>
            <w:noWrap/>
            <w:hideMark/>
            <w:tcPrChange w:id="2124"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5C604519"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25" w:author="Nelson Foster" w:date="2017-03-04T14:36:00Z"/>
                <w:rFonts w:ascii="Calibri" w:eastAsia="Times New Roman" w:hAnsi="Calibri" w:cs="Calibri"/>
                <w:color w:val="000000"/>
              </w:rPr>
            </w:pPr>
            <w:ins w:id="2126" w:author="Nelson Foster" w:date="2017-03-04T14:36:00Z">
              <w:r w:rsidRPr="004645F7">
                <w:rPr>
                  <w:rFonts w:ascii="Calibri" w:eastAsia="Times New Roman" w:hAnsi="Calibri" w:cs="Calibri"/>
                  <w:color w:val="000000"/>
                </w:rPr>
                <w:t>19</w:t>
              </w:r>
              <w:r w:rsidRPr="00CB5DB2">
                <w:rPr>
                  <w:rFonts w:ascii="Calibri" w:eastAsia="Times New Roman" w:hAnsi="Calibri" w:cs="Calibri"/>
                  <w:color w:val="000000"/>
                </w:rPr>
                <w:t>,</w:t>
              </w:r>
              <w:r w:rsidRPr="004645F7">
                <w:rPr>
                  <w:rFonts w:ascii="Calibri" w:eastAsia="Times New Roman" w:hAnsi="Calibri" w:cs="Calibri"/>
                  <w:color w:val="000000"/>
                </w:rPr>
                <w:t>887</w:t>
              </w:r>
            </w:ins>
          </w:p>
        </w:tc>
        <w:tc>
          <w:tcPr>
            <w:tcW w:w="2430" w:type="dxa"/>
            <w:noWrap/>
            <w:hideMark/>
            <w:tcPrChange w:id="2127"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7447C57E"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28" w:author="Nelson Foster" w:date="2017-03-04T14:36:00Z"/>
                <w:rFonts w:ascii="Calibri" w:eastAsia="Times New Roman" w:hAnsi="Calibri" w:cs="Calibri"/>
                <w:color w:val="000000"/>
              </w:rPr>
            </w:pPr>
            <w:ins w:id="2129" w:author="Nelson Foster" w:date="2017-03-04T14:36:00Z">
              <w:r w:rsidRPr="004645F7">
                <w:rPr>
                  <w:rFonts w:ascii="Calibri" w:eastAsia="Times New Roman" w:hAnsi="Calibri" w:cs="Calibri"/>
                  <w:color w:val="000000"/>
                </w:rPr>
                <w:t>5</w:t>
              </w:r>
              <w:r w:rsidRPr="00CB5DB2">
                <w:rPr>
                  <w:rFonts w:ascii="Calibri" w:eastAsia="Times New Roman" w:hAnsi="Calibri" w:cs="Calibri"/>
                  <w:color w:val="000000"/>
                </w:rPr>
                <w:t>,</w:t>
              </w:r>
              <w:r w:rsidRPr="004645F7">
                <w:rPr>
                  <w:rFonts w:ascii="Calibri" w:eastAsia="Times New Roman" w:hAnsi="Calibri" w:cs="Calibri"/>
                  <w:color w:val="000000"/>
                </w:rPr>
                <w:t>838</w:t>
              </w:r>
            </w:ins>
          </w:p>
        </w:tc>
        <w:tc>
          <w:tcPr>
            <w:tcW w:w="3503" w:type="dxa"/>
            <w:noWrap/>
            <w:hideMark/>
            <w:tcPrChange w:id="2130"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007064D2"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31" w:author="Nelson Foster" w:date="2017-03-04T14:36:00Z"/>
                <w:rFonts w:ascii="Calibri" w:eastAsia="Times New Roman" w:hAnsi="Calibri" w:cs="Calibri"/>
                <w:color w:val="000000"/>
              </w:rPr>
            </w:pPr>
            <w:ins w:id="2132" w:author="Nelson Foster" w:date="2017-03-04T14:36:00Z">
              <w:r w:rsidRPr="004645F7">
                <w:rPr>
                  <w:rFonts w:ascii="Calibri" w:eastAsia="Times New Roman" w:hAnsi="Calibri" w:cs="Calibri"/>
                  <w:color w:val="000000"/>
                </w:rPr>
                <w:t>0.2935586</w:t>
              </w:r>
            </w:ins>
          </w:p>
        </w:tc>
      </w:tr>
      <w:tr w:rsidR="009F58E5" w:rsidRPr="004645F7" w14:paraId="24C4B466" w14:textId="77777777" w:rsidTr="00E71239">
        <w:trPr>
          <w:trHeight w:hRule="exact" w:val="245"/>
          <w:ins w:id="2133" w:author="Nelson Foster" w:date="2017-03-04T14:36:00Z"/>
          <w:trPrChange w:id="2134"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135"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390F791" w14:textId="77777777" w:rsidR="009F58E5" w:rsidRPr="004645F7" w:rsidRDefault="009F58E5" w:rsidP="009F58E5">
            <w:pPr>
              <w:jc w:val="right"/>
              <w:rPr>
                <w:ins w:id="2136" w:author="Nelson Foster" w:date="2017-03-04T14:36:00Z"/>
                <w:rFonts w:ascii="Calibri" w:eastAsia="Times New Roman" w:hAnsi="Calibri" w:cs="Calibri"/>
                <w:color w:val="000000"/>
              </w:rPr>
            </w:pPr>
            <w:ins w:id="2137" w:author="Nelson Foster" w:date="2017-03-04T14:36:00Z">
              <w:r w:rsidRPr="004645F7">
                <w:rPr>
                  <w:rFonts w:ascii="Calibri" w:eastAsia="Times New Roman" w:hAnsi="Calibri" w:cs="Calibri"/>
                  <w:color w:val="000000"/>
                </w:rPr>
                <w:t>7:00</w:t>
              </w:r>
            </w:ins>
          </w:p>
        </w:tc>
        <w:tc>
          <w:tcPr>
            <w:tcW w:w="2256" w:type="dxa"/>
            <w:noWrap/>
            <w:hideMark/>
            <w:tcPrChange w:id="2138"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1B76737C"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39" w:author="Nelson Foster" w:date="2017-03-04T14:36:00Z"/>
                <w:rFonts w:ascii="Calibri" w:eastAsia="Times New Roman" w:hAnsi="Calibri" w:cs="Calibri"/>
                <w:color w:val="000000"/>
              </w:rPr>
            </w:pPr>
            <w:ins w:id="2140" w:author="Nelson Foster" w:date="2017-03-04T14:36:00Z">
              <w:r w:rsidRPr="004645F7">
                <w:rPr>
                  <w:rFonts w:ascii="Calibri" w:eastAsia="Times New Roman" w:hAnsi="Calibri" w:cs="Calibri"/>
                  <w:color w:val="000000"/>
                </w:rPr>
                <w:t>26</w:t>
              </w:r>
              <w:r w:rsidRPr="00CB5DB2">
                <w:rPr>
                  <w:rFonts w:ascii="Calibri" w:eastAsia="Times New Roman" w:hAnsi="Calibri" w:cs="Calibri"/>
                  <w:color w:val="000000"/>
                </w:rPr>
                <w:t>,</w:t>
              </w:r>
              <w:r w:rsidRPr="004645F7">
                <w:rPr>
                  <w:rFonts w:ascii="Calibri" w:eastAsia="Times New Roman" w:hAnsi="Calibri" w:cs="Calibri"/>
                  <w:color w:val="000000"/>
                </w:rPr>
                <w:t>632</w:t>
              </w:r>
            </w:ins>
          </w:p>
        </w:tc>
        <w:tc>
          <w:tcPr>
            <w:tcW w:w="2430" w:type="dxa"/>
            <w:noWrap/>
            <w:hideMark/>
            <w:tcPrChange w:id="2141"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2A390EA0"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42" w:author="Nelson Foster" w:date="2017-03-04T14:36:00Z"/>
                <w:rFonts w:ascii="Calibri" w:eastAsia="Times New Roman" w:hAnsi="Calibri" w:cs="Calibri"/>
                <w:color w:val="000000"/>
              </w:rPr>
            </w:pPr>
            <w:ins w:id="2143" w:author="Nelson Foster" w:date="2017-03-04T14:36:00Z">
              <w:r w:rsidRPr="004645F7">
                <w:rPr>
                  <w:rFonts w:ascii="Calibri" w:eastAsia="Times New Roman" w:hAnsi="Calibri" w:cs="Calibri"/>
                  <w:color w:val="000000"/>
                </w:rPr>
                <w:t>7</w:t>
              </w:r>
              <w:r w:rsidRPr="00CB5DB2">
                <w:rPr>
                  <w:rFonts w:ascii="Calibri" w:eastAsia="Times New Roman" w:hAnsi="Calibri" w:cs="Calibri"/>
                  <w:color w:val="000000"/>
                </w:rPr>
                <w:t>,</w:t>
              </w:r>
              <w:r w:rsidRPr="004645F7">
                <w:rPr>
                  <w:rFonts w:ascii="Calibri" w:eastAsia="Times New Roman" w:hAnsi="Calibri" w:cs="Calibri"/>
                  <w:color w:val="000000"/>
                </w:rPr>
                <w:t>735</w:t>
              </w:r>
            </w:ins>
          </w:p>
        </w:tc>
        <w:tc>
          <w:tcPr>
            <w:tcW w:w="3503" w:type="dxa"/>
            <w:noWrap/>
            <w:hideMark/>
            <w:tcPrChange w:id="2144"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69F2DAE7"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45" w:author="Nelson Foster" w:date="2017-03-04T14:36:00Z"/>
                <w:rFonts w:ascii="Calibri" w:eastAsia="Times New Roman" w:hAnsi="Calibri" w:cs="Calibri"/>
                <w:color w:val="000000"/>
              </w:rPr>
            </w:pPr>
            <w:ins w:id="2146" w:author="Nelson Foster" w:date="2017-03-04T14:36:00Z">
              <w:r w:rsidRPr="004645F7">
                <w:rPr>
                  <w:rFonts w:ascii="Calibri" w:eastAsia="Times New Roman" w:hAnsi="Calibri" w:cs="Calibri"/>
                  <w:color w:val="000000"/>
                </w:rPr>
                <w:t>0.2904401</w:t>
              </w:r>
            </w:ins>
          </w:p>
        </w:tc>
      </w:tr>
      <w:tr w:rsidR="009F58E5" w:rsidRPr="004645F7" w14:paraId="20ACC951"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147" w:author="Nelson Foster" w:date="2017-03-04T14:36:00Z"/>
          <w:trPrChange w:id="2148"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149"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94976C9"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150" w:author="Nelson Foster" w:date="2017-03-04T14:36:00Z"/>
                <w:rFonts w:ascii="Calibri" w:eastAsia="Times New Roman" w:hAnsi="Calibri" w:cs="Calibri"/>
                <w:color w:val="000000"/>
              </w:rPr>
            </w:pPr>
            <w:ins w:id="2151" w:author="Nelson Foster" w:date="2017-03-04T14:36:00Z">
              <w:r w:rsidRPr="004645F7">
                <w:rPr>
                  <w:rFonts w:ascii="Calibri" w:eastAsia="Times New Roman" w:hAnsi="Calibri" w:cs="Calibri"/>
                  <w:color w:val="000000"/>
                </w:rPr>
                <w:t>8:00</w:t>
              </w:r>
            </w:ins>
          </w:p>
        </w:tc>
        <w:tc>
          <w:tcPr>
            <w:tcW w:w="2256" w:type="dxa"/>
            <w:noWrap/>
            <w:hideMark/>
            <w:tcPrChange w:id="2152"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025ECCAC"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53" w:author="Nelson Foster" w:date="2017-03-04T14:36:00Z"/>
                <w:rFonts w:ascii="Calibri" w:eastAsia="Times New Roman" w:hAnsi="Calibri" w:cs="Calibri"/>
                <w:color w:val="000000"/>
              </w:rPr>
            </w:pPr>
            <w:ins w:id="2154" w:author="Nelson Foster" w:date="2017-03-04T14:36:00Z">
              <w:r w:rsidRPr="004645F7">
                <w:rPr>
                  <w:rFonts w:ascii="Calibri" w:eastAsia="Times New Roman" w:hAnsi="Calibri" w:cs="Calibri"/>
                  <w:color w:val="000000"/>
                </w:rPr>
                <w:t>55</w:t>
              </w:r>
              <w:r w:rsidRPr="00CB5DB2">
                <w:rPr>
                  <w:rFonts w:ascii="Calibri" w:eastAsia="Times New Roman" w:hAnsi="Calibri" w:cs="Calibri"/>
                  <w:color w:val="000000"/>
                </w:rPr>
                <w:t>,</w:t>
              </w:r>
              <w:r w:rsidRPr="004645F7">
                <w:rPr>
                  <w:rFonts w:ascii="Calibri" w:eastAsia="Times New Roman" w:hAnsi="Calibri" w:cs="Calibri"/>
                  <w:color w:val="000000"/>
                </w:rPr>
                <w:t>360</w:t>
              </w:r>
            </w:ins>
          </w:p>
        </w:tc>
        <w:tc>
          <w:tcPr>
            <w:tcW w:w="2430" w:type="dxa"/>
            <w:noWrap/>
            <w:hideMark/>
            <w:tcPrChange w:id="2155"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09DE9930"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56" w:author="Nelson Foster" w:date="2017-03-04T14:36:00Z"/>
                <w:rFonts w:ascii="Calibri" w:eastAsia="Times New Roman" w:hAnsi="Calibri" w:cs="Calibri"/>
                <w:color w:val="000000"/>
              </w:rPr>
            </w:pPr>
            <w:ins w:id="2157" w:author="Nelson Foster" w:date="2017-03-04T14:36:00Z">
              <w:r w:rsidRPr="004645F7">
                <w:rPr>
                  <w:rFonts w:ascii="Calibri" w:eastAsia="Times New Roman" w:hAnsi="Calibri" w:cs="Calibri"/>
                  <w:color w:val="000000"/>
                </w:rPr>
                <w:t>12</w:t>
              </w:r>
              <w:r w:rsidRPr="00CB5DB2">
                <w:rPr>
                  <w:rFonts w:ascii="Calibri" w:eastAsia="Times New Roman" w:hAnsi="Calibri" w:cs="Calibri"/>
                  <w:color w:val="000000"/>
                </w:rPr>
                <w:t>,</w:t>
              </w:r>
              <w:r w:rsidRPr="004645F7">
                <w:rPr>
                  <w:rFonts w:ascii="Calibri" w:eastAsia="Times New Roman" w:hAnsi="Calibri" w:cs="Calibri"/>
                  <w:color w:val="000000"/>
                </w:rPr>
                <w:t>988</w:t>
              </w:r>
            </w:ins>
          </w:p>
        </w:tc>
        <w:tc>
          <w:tcPr>
            <w:tcW w:w="3503" w:type="dxa"/>
            <w:noWrap/>
            <w:hideMark/>
            <w:tcPrChange w:id="2158"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3BA76A7B"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59" w:author="Nelson Foster" w:date="2017-03-04T14:36:00Z"/>
                <w:rFonts w:ascii="Calibri" w:eastAsia="Times New Roman" w:hAnsi="Calibri" w:cs="Calibri"/>
                <w:color w:val="000000"/>
              </w:rPr>
            </w:pPr>
            <w:ins w:id="2160" w:author="Nelson Foster" w:date="2017-03-04T14:36:00Z">
              <w:r w:rsidRPr="004645F7">
                <w:rPr>
                  <w:rFonts w:ascii="Calibri" w:eastAsia="Times New Roman" w:hAnsi="Calibri" w:cs="Calibri"/>
                  <w:color w:val="000000"/>
                </w:rPr>
                <w:t>0.2346098</w:t>
              </w:r>
            </w:ins>
          </w:p>
        </w:tc>
      </w:tr>
      <w:tr w:rsidR="009F58E5" w:rsidRPr="004645F7" w14:paraId="5D349381" w14:textId="77777777" w:rsidTr="00E71239">
        <w:trPr>
          <w:trHeight w:hRule="exact" w:val="245"/>
          <w:ins w:id="2161" w:author="Nelson Foster" w:date="2017-03-04T14:36:00Z"/>
          <w:trPrChange w:id="2162"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163"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B3EE69" w14:textId="77777777" w:rsidR="009F58E5" w:rsidRPr="004645F7" w:rsidRDefault="009F58E5" w:rsidP="009F58E5">
            <w:pPr>
              <w:jc w:val="right"/>
              <w:rPr>
                <w:ins w:id="2164" w:author="Nelson Foster" w:date="2017-03-04T14:36:00Z"/>
                <w:rFonts w:ascii="Calibri" w:eastAsia="Times New Roman" w:hAnsi="Calibri" w:cs="Calibri"/>
                <w:color w:val="000000"/>
              </w:rPr>
            </w:pPr>
            <w:ins w:id="2165" w:author="Nelson Foster" w:date="2017-03-04T14:36:00Z">
              <w:r w:rsidRPr="004645F7">
                <w:rPr>
                  <w:rFonts w:ascii="Calibri" w:eastAsia="Times New Roman" w:hAnsi="Calibri" w:cs="Calibri"/>
                  <w:color w:val="000000"/>
                </w:rPr>
                <w:t>9:00</w:t>
              </w:r>
            </w:ins>
          </w:p>
        </w:tc>
        <w:tc>
          <w:tcPr>
            <w:tcW w:w="2256" w:type="dxa"/>
            <w:noWrap/>
            <w:hideMark/>
            <w:tcPrChange w:id="2166"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54CDFEA5"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67" w:author="Nelson Foster" w:date="2017-03-04T14:36:00Z"/>
                <w:rFonts w:ascii="Calibri" w:eastAsia="Times New Roman" w:hAnsi="Calibri" w:cs="Calibri"/>
                <w:color w:val="000000"/>
              </w:rPr>
            </w:pPr>
            <w:ins w:id="2168" w:author="Nelson Foster" w:date="2017-03-04T14:36:00Z">
              <w:r w:rsidRPr="004645F7">
                <w:rPr>
                  <w:rFonts w:ascii="Calibri" w:eastAsia="Times New Roman" w:hAnsi="Calibri" w:cs="Calibri"/>
                  <w:color w:val="000000"/>
                </w:rPr>
                <w:t>55</w:t>
              </w:r>
              <w:r w:rsidRPr="00CB5DB2">
                <w:rPr>
                  <w:rFonts w:ascii="Calibri" w:eastAsia="Times New Roman" w:hAnsi="Calibri" w:cs="Calibri"/>
                  <w:color w:val="000000"/>
                </w:rPr>
                <w:t>,</w:t>
              </w:r>
              <w:r w:rsidRPr="004645F7">
                <w:rPr>
                  <w:rFonts w:ascii="Calibri" w:eastAsia="Times New Roman" w:hAnsi="Calibri" w:cs="Calibri"/>
                  <w:color w:val="000000"/>
                </w:rPr>
                <w:t>033</w:t>
              </w:r>
            </w:ins>
          </w:p>
        </w:tc>
        <w:tc>
          <w:tcPr>
            <w:tcW w:w="2430" w:type="dxa"/>
            <w:noWrap/>
            <w:hideMark/>
            <w:tcPrChange w:id="2169"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7DAEEB3C"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70" w:author="Nelson Foster" w:date="2017-03-04T14:36:00Z"/>
                <w:rFonts w:ascii="Calibri" w:eastAsia="Times New Roman" w:hAnsi="Calibri" w:cs="Calibri"/>
                <w:color w:val="000000"/>
              </w:rPr>
            </w:pPr>
            <w:ins w:id="2171" w:author="Nelson Foster" w:date="2017-03-04T14:36:00Z">
              <w:r w:rsidRPr="004645F7">
                <w:rPr>
                  <w:rFonts w:ascii="Calibri" w:eastAsia="Times New Roman" w:hAnsi="Calibri" w:cs="Calibri"/>
                  <w:color w:val="000000"/>
                </w:rPr>
                <w:t>11</w:t>
              </w:r>
              <w:r w:rsidRPr="00CB5DB2">
                <w:rPr>
                  <w:rFonts w:ascii="Calibri" w:eastAsia="Times New Roman" w:hAnsi="Calibri" w:cs="Calibri"/>
                  <w:color w:val="000000"/>
                </w:rPr>
                <w:t>,</w:t>
              </w:r>
              <w:r w:rsidRPr="004645F7">
                <w:rPr>
                  <w:rFonts w:ascii="Calibri" w:eastAsia="Times New Roman" w:hAnsi="Calibri" w:cs="Calibri"/>
                  <w:color w:val="000000"/>
                </w:rPr>
                <w:t>074</w:t>
              </w:r>
            </w:ins>
          </w:p>
        </w:tc>
        <w:tc>
          <w:tcPr>
            <w:tcW w:w="3503" w:type="dxa"/>
            <w:noWrap/>
            <w:hideMark/>
            <w:tcPrChange w:id="2172"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3A836132"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73" w:author="Nelson Foster" w:date="2017-03-04T14:36:00Z"/>
                <w:rFonts w:ascii="Calibri" w:eastAsia="Times New Roman" w:hAnsi="Calibri" w:cs="Calibri"/>
                <w:color w:val="000000"/>
              </w:rPr>
            </w:pPr>
            <w:ins w:id="2174" w:author="Nelson Foster" w:date="2017-03-04T14:36:00Z">
              <w:r w:rsidRPr="004645F7">
                <w:rPr>
                  <w:rFonts w:ascii="Calibri" w:eastAsia="Times New Roman" w:hAnsi="Calibri" w:cs="Calibri"/>
                  <w:color w:val="000000"/>
                </w:rPr>
                <w:t>0.2012247</w:t>
              </w:r>
            </w:ins>
          </w:p>
        </w:tc>
      </w:tr>
      <w:tr w:rsidR="009F58E5" w:rsidRPr="004645F7" w14:paraId="242768CE"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175" w:author="Nelson Foster" w:date="2017-03-04T14:36:00Z"/>
          <w:trPrChange w:id="2176"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177"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0B9B9F"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178" w:author="Nelson Foster" w:date="2017-03-04T14:36:00Z"/>
                <w:rFonts w:ascii="Calibri" w:eastAsia="Times New Roman" w:hAnsi="Calibri" w:cs="Calibri"/>
                <w:color w:val="000000"/>
              </w:rPr>
            </w:pPr>
            <w:ins w:id="2179" w:author="Nelson Foster" w:date="2017-03-04T14:36:00Z">
              <w:r w:rsidRPr="004645F7">
                <w:rPr>
                  <w:rFonts w:ascii="Calibri" w:eastAsia="Times New Roman" w:hAnsi="Calibri" w:cs="Calibri"/>
                  <w:color w:val="000000"/>
                </w:rPr>
                <w:t>10:00</w:t>
              </w:r>
            </w:ins>
          </w:p>
        </w:tc>
        <w:tc>
          <w:tcPr>
            <w:tcW w:w="2256" w:type="dxa"/>
            <w:noWrap/>
            <w:hideMark/>
            <w:tcPrChange w:id="2180"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695E01D8"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81" w:author="Nelson Foster" w:date="2017-03-04T14:36:00Z"/>
                <w:rFonts w:ascii="Calibri" w:eastAsia="Times New Roman" w:hAnsi="Calibri" w:cs="Calibri"/>
                <w:color w:val="000000"/>
              </w:rPr>
            </w:pPr>
            <w:ins w:id="2182" w:author="Nelson Foster" w:date="2017-03-04T14:36:00Z">
              <w:r w:rsidRPr="004645F7">
                <w:rPr>
                  <w:rFonts w:ascii="Calibri" w:eastAsia="Times New Roman" w:hAnsi="Calibri" w:cs="Calibri"/>
                  <w:color w:val="000000"/>
                </w:rPr>
                <w:t>50</w:t>
              </w:r>
              <w:r w:rsidRPr="00CB5DB2">
                <w:rPr>
                  <w:rFonts w:ascii="Calibri" w:eastAsia="Times New Roman" w:hAnsi="Calibri" w:cs="Calibri"/>
                  <w:color w:val="000000"/>
                </w:rPr>
                <w:t>,</w:t>
              </w:r>
              <w:r w:rsidRPr="004645F7">
                <w:rPr>
                  <w:rFonts w:ascii="Calibri" w:eastAsia="Times New Roman" w:hAnsi="Calibri" w:cs="Calibri"/>
                  <w:color w:val="000000"/>
                </w:rPr>
                <w:t>599</w:t>
              </w:r>
            </w:ins>
          </w:p>
        </w:tc>
        <w:tc>
          <w:tcPr>
            <w:tcW w:w="2430" w:type="dxa"/>
            <w:noWrap/>
            <w:hideMark/>
            <w:tcPrChange w:id="2183"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5679A890"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84" w:author="Nelson Foster" w:date="2017-03-04T14:36:00Z"/>
                <w:rFonts w:ascii="Calibri" w:eastAsia="Times New Roman" w:hAnsi="Calibri" w:cs="Calibri"/>
                <w:color w:val="000000"/>
              </w:rPr>
            </w:pPr>
            <w:ins w:id="2185" w:author="Nelson Foster" w:date="2017-03-04T14:36:00Z">
              <w:r w:rsidRPr="004645F7">
                <w:rPr>
                  <w:rFonts w:ascii="Calibri" w:eastAsia="Times New Roman" w:hAnsi="Calibri" w:cs="Calibri"/>
                  <w:color w:val="000000"/>
                </w:rPr>
                <w:t>9</w:t>
              </w:r>
              <w:r w:rsidRPr="00CB5DB2">
                <w:rPr>
                  <w:rFonts w:ascii="Calibri" w:eastAsia="Times New Roman" w:hAnsi="Calibri" w:cs="Calibri"/>
                  <w:color w:val="000000"/>
                </w:rPr>
                <w:t>,</w:t>
              </w:r>
              <w:r w:rsidRPr="004645F7">
                <w:rPr>
                  <w:rFonts w:ascii="Calibri" w:eastAsia="Times New Roman" w:hAnsi="Calibri" w:cs="Calibri"/>
                  <w:color w:val="000000"/>
                </w:rPr>
                <w:t>958</w:t>
              </w:r>
            </w:ins>
          </w:p>
        </w:tc>
        <w:tc>
          <w:tcPr>
            <w:tcW w:w="3503" w:type="dxa"/>
            <w:noWrap/>
            <w:hideMark/>
            <w:tcPrChange w:id="2186"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14448823"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187" w:author="Nelson Foster" w:date="2017-03-04T14:36:00Z"/>
                <w:rFonts w:ascii="Calibri" w:eastAsia="Times New Roman" w:hAnsi="Calibri" w:cs="Calibri"/>
                <w:color w:val="000000"/>
              </w:rPr>
            </w:pPr>
            <w:ins w:id="2188" w:author="Nelson Foster" w:date="2017-03-04T14:36:00Z">
              <w:r w:rsidRPr="004645F7">
                <w:rPr>
                  <w:rFonts w:ascii="Calibri" w:eastAsia="Times New Roman" w:hAnsi="Calibri" w:cs="Calibri"/>
                  <w:color w:val="000000"/>
                </w:rPr>
                <w:t>0.1968023</w:t>
              </w:r>
            </w:ins>
          </w:p>
        </w:tc>
      </w:tr>
      <w:tr w:rsidR="009F58E5" w:rsidRPr="004645F7" w14:paraId="20396747" w14:textId="77777777" w:rsidTr="00E71239">
        <w:trPr>
          <w:trHeight w:hRule="exact" w:val="245"/>
          <w:ins w:id="2189" w:author="Nelson Foster" w:date="2017-03-04T14:36:00Z"/>
          <w:trPrChange w:id="2190"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191"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EC6242" w14:textId="77777777" w:rsidR="009F58E5" w:rsidRPr="004645F7" w:rsidRDefault="009F58E5" w:rsidP="009F58E5">
            <w:pPr>
              <w:jc w:val="right"/>
              <w:rPr>
                <w:ins w:id="2192" w:author="Nelson Foster" w:date="2017-03-04T14:36:00Z"/>
                <w:rFonts w:ascii="Calibri" w:eastAsia="Times New Roman" w:hAnsi="Calibri" w:cs="Calibri"/>
                <w:color w:val="000000"/>
              </w:rPr>
            </w:pPr>
            <w:ins w:id="2193" w:author="Nelson Foster" w:date="2017-03-04T14:36:00Z">
              <w:r w:rsidRPr="004645F7">
                <w:rPr>
                  <w:rFonts w:ascii="Calibri" w:eastAsia="Times New Roman" w:hAnsi="Calibri" w:cs="Calibri"/>
                  <w:color w:val="000000"/>
                </w:rPr>
                <w:t>11:00</w:t>
              </w:r>
            </w:ins>
          </w:p>
        </w:tc>
        <w:tc>
          <w:tcPr>
            <w:tcW w:w="2256" w:type="dxa"/>
            <w:noWrap/>
            <w:hideMark/>
            <w:tcPrChange w:id="2194"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05823308"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95" w:author="Nelson Foster" w:date="2017-03-04T14:36:00Z"/>
                <w:rFonts w:ascii="Calibri" w:eastAsia="Times New Roman" w:hAnsi="Calibri" w:cs="Calibri"/>
                <w:color w:val="000000"/>
              </w:rPr>
            </w:pPr>
            <w:ins w:id="2196" w:author="Nelson Foster" w:date="2017-03-04T14:36:00Z">
              <w:r w:rsidRPr="004645F7">
                <w:rPr>
                  <w:rFonts w:ascii="Calibri" w:eastAsia="Times New Roman" w:hAnsi="Calibri" w:cs="Calibri"/>
                  <w:color w:val="000000"/>
                </w:rPr>
                <w:t>52</w:t>
              </w:r>
              <w:r w:rsidRPr="00CB5DB2">
                <w:rPr>
                  <w:rFonts w:ascii="Calibri" w:eastAsia="Times New Roman" w:hAnsi="Calibri" w:cs="Calibri"/>
                  <w:color w:val="000000"/>
                </w:rPr>
                <w:t>,</w:t>
              </w:r>
              <w:r w:rsidRPr="004645F7">
                <w:rPr>
                  <w:rFonts w:ascii="Calibri" w:eastAsia="Times New Roman" w:hAnsi="Calibri" w:cs="Calibri"/>
                  <w:color w:val="000000"/>
                </w:rPr>
                <w:t>253</w:t>
              </w:r>
            </w:ins>
          </w:p>
        </w:tc>
        <w:tc>
          <w:tcPr>
            <w:tcW w:w="2430" w:type="dxa"/>
            <w:noWrap/>
            <w:hideMark/>
            <w:tcPrChange w:id="2197"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6EEC5E18"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198" w:author="Nelson Foster" w:date="2017-03-04T14:36:00Z"/>
                <w:rFonts w:ascii="Calibri" w:eastAsia="Times New Roman" w:hAnsi="Calibri" w:cs="Calibri"/>
                <w:color w:val="000000"/>
              </w:rPr>
            </w:pPr>
            <w:ins w:id="2199" w:author="Nelson Foster" w:date="2017-03-04T14:36:00Z">
              <w:r w:rsidRPr="004645F7">
                <w:rPr>
                  <w:rFonts w:ascii="Calibri" w:eastAsia="Times New Roman" w:hAnsi="Calibri" w:cs="Calibri"/>
                  <w:color w:val="000000"/>
                </w:rPr>
                <w:t>10</w:t>
              </w:r>
              <w:r w:rsidRPr="00CB5DB2">
                <w:rPr>
                  <w:rFonts w:ascii="Calibri" w:eastAsia="Times New Roman" w:hAnsi="Calibri" w:cs="Calibri"/>
                  <w:color w:val="000000"/>
                </w:rPr>
                <w:t>,</w:t>
              </w:r>
              <w:r w:rsidRPr="004645F7">
                <w:rPr>
                  <w:rFonts w:ascii="Calibri" w:eastAsia="Times New Roman" w:hAnsi="Calibri" w:cs="Calibri"/>
                  <w:color w:val="000000"/>
                </w:rPr>
                <w:t>851</w:t>
              </w:r>
            </w:ins>
          </w:p>
        </w:tc>
        <w:tc>
          <w:tcPr>
            <w:tcW w:w="3503" w:type="dxa"/>
            <w:noWrap/>
            <w:hideMark/>
            <w:tcPrChange w:id="2200"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7CE2B4A7"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01" w:author="Nelson Foster" w:date="2017-03-04T14:36:00Z"/>
                <w:rFonts w:ascii="Calibri" w:eastAsia="Times New Roman" w:hAnsi="Calibri" w:cs="Calibri"/>
                <w:color w:val="000000"/>
              </w:rPr>
            </w:pPr>
            <w:ins w:id="2202" w:author="Nelson Foster" w:date="2017-03-04T14:36:00Z">
              <w:r w:rsidRPr="004645F7">
                <w:rPr>
                  <w:rFonts w:ascii="Calibri" w:eastAsia="Times New Roman" w:hAnsi="Calibri" w:cs="Calibri"/>
                  <w:color w:val="000000"/>
                </w:rPr>
                <w:t>0.2076627</w:t>
              </w:r>
            </w:ins>
          </w:p>
        </w:tc>
      </w:tr>
      <w:tr w:rsidR="009F58E5" w:rsidRPr="004645F7" w14:paraId="1308D530"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203" w:author="Nelson Foster" w:date="2017-03-04T14:36:00Z"/>
          <w:trPrChange w:id="2204"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205"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3BC4F7"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206" w:author="Nelson Foster" w:date="2017-03-04T14:36:00Z"/>
                <w:rFonts w:ascii="Calibri" w:eastAsia="Times New Roman" w:hAnsi="Calibri" w:cs="Calibri"/>
                <w:color w:val="000000"/>
              </w:rPr>
            </w:pPr>
            <w:ins w:id="2207" w:author="Nelson Foster" w:date="2017-03-04T14:36:00Z">
              <w:r w:rsidRPr="004645F7">
                <w:rPr>
                  <w:rFonts w:ascii="Calibri" w:eastAsia="Times New Roman" w:hAnsi="Calibri" w:cs="Calibri"/>
                  <w:color w:val="000000"/>
                </w:rPr>
                <w:t>12:00</w:t>
              </w:r>
            </w:ins>
          </w:p>
        </w:tc>
        <w:tc>
          <w:tcPr>
            <w:tcW w:w="2256" w:type="dxa"/>
            <w:noWrap/>
            <w:hideMark/>
            <w:tcPrChange w:id="2208"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71001E14"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09" w:author="Nelson Foster" w:date="2017-03-04T14:36:00Z"/>
                <w:rFonts w:ascii="Calibri" w:eastAsia="Times New Roman" w:hAnsi="Calibri" w:cs="Calibri"/>
                <w:color w:val="000000"/>
              </w:rPr>
            </w:pPr>
            <w:ins w:id="2210" w:author="Nelson Foster" w:date="2017-03-04T14:36:00Z">
              <w:r w:rsidRPr="004645F7">
                <w:rPr>
                  <w:rFonts w:ascii="Calibri" w:eastAsia="Times New Roman" w:hAnsi="Calibri" w:cs="Calibri"/>
                  <w:color w:val="000000"/>
                </w:rPr>
                <w:t>55</w:t>
              </w:r>
              <w:r w:rsidRPr="00CB5DB2">
                <w:rPr>
                  <w:rFonts w:ascii="Calibri" w:eastAsia="Times New Roman" w:hAnsi="Calibri" w:cs="Calibri"/>
                  <w:color w:val="000000"/>
                </w:rPr>
                <w:t>,</w:t>
              </w:r>
              <w:r w:rsidRPr="004645F7">
                <w:rPr>
                  <w:rFonts w:ascii="Calibri" w:eastAsia="Times New Roman" w:hAnsi="Calibri" w:cs="Calibri"/>
                  <w:color w:val="000000"/>
                </w:rPr>
                <w:t>290</w:t>
              </w:r>
            </w:ins>
          </w:p>
        </w:tc>
        <w:tc>
          <w:tcPr>
            <w:tcW w:w="2430" w:type="dxa"/>
            <w:noWrap/>
            <w:hideMark/>
            <w:tcPrChange w:id="2211"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2C8EEA1D"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12" w:author="Nelson Foster" w:date="2017-03-04T14:36:00Z"/>
                <w:rFonts w:ascii="Calibri" w:eastAsia="Times New Roman" w:hAnsi="Calibri" w:cs="Calibri"/>
                <w:color w:val="000000"/>
              </w:rPr>
            </w:pPr>
            <w:ins w:id="2213" w:author="Nelson Foster" w:date="2017-03-04T14:36:00Z">
              <w:r w:rsidRPr="004645F7">
                <w:rPr>
                  <w:rFonts w:ascii="Calibri" w:eastAsia="Times New Roman" w:hAnsi="Calibri" w:cs="Calibri"/>
                  <w:color w:val="000000"/>
                </w:rPr>
                <w:t>11</w:t>
              </w:r>
              <w:r w:rsidRPr="00CB5DB2">
                <w:rPr>
                  <w:rFonts w:ascii="Calibri" w:eastAsia="Times New Roman" w:hAnsi="Calibri" w:cs="Calibri"/>
                  <w:color w:val="000000"/>
                </w:rPr>
                <w:t>,</w:t>
              </w:r>
              <w:r w:rsidRPr="004645F7">
                <w:rPr>
                  <w:rFonts w:ascii="Calibri" w:eastAsia="Times New Roman" w:hAnsi="Calibri" w:cs="Calibri"/>
                  <w:color w:val="000000"/>
                </w:rPr>
                <w:t>814</w:t>
              </w:r>
            </w:ins>
          </w:p>
        </w:tc>
        <w:tc>
          <w:tcPr>
            <w:tcW w:w="3503" w:type="dxa"/>
            <w:noWrap/>
            <w:hideMark/>
            <w:tcPrChange w:id="2214"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01B83654"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15" w:author="Nelson Foster" w:date="2017-03-04T14:36:00Z"/>
                <w:rFonts w:ascii="Calibri" w:eastAsia="Times New Roman" w:hAnsi="Calibri" w:cs="Calibri"/>
                <w:color w:val="000000"/>
              </w:rPr>
            </w:pPr>
            <w:ins w:id="2216" w:author="Nelson Foster" w:date="2017-03-04T14:36:00Z">
              <w:r w:rsidRPr="004645F7">
                <w:rPr>
                  <w:rFonts w:ascii="Calibri" w:eastAsia="Times New Roman" w:hAnsi="Calibri" w:cs="Calibri"/>
                  <w:color w:val="000000"/>
                </w:rPr>
                <w:t>0.2136734</w:t>
              </w:r>
            </w:ins>
          </w:p>
        </w:tc>
      </w:tr>
      <w:tr w:rsidR="009F58E5" w:rsidRPr="004645F7" w14:paraId="2BDDD7E3" w14:textId="77777777" w:rsidTr="00E71239">
        <w:trPr>
          <w:trHeight w:hRule="exact" w:val="245"/>
          <w:ins w:id="2217" w:author="Nelson Foster" w:date="2017-03-04T14:36:00Z"/>
          <w:trPrChange w:id="2218"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219"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4E74D68" w14:textId="77777777" w:rsidR="009F58E5" w:rsidRPr="004645F7" w:rsidRDefault="009F58E5" w:rsidP="009F58E5">
            <w:pPr>
              <w:jc w:val="right"/>
              <w:rPr>
                <w:ins w:id="2220" w:author="Nelson Foster" w:date="2017-03-04T14:36:00Z"/>
                <w:rFonts w:ascii="Calibri" w:eastAsia="Times New Roman" w:hAnsi="Calibri" w:cs="Calibri"/>
                <w:color w:val="000000"/>
              </w:rPr>
            </w:pPr>
            <w:ins w:id="2221" w:author="Nelson Foster" w:date="2017-03-04T14:36:00Z">
              <w:r w:rsidRPr="004645F7">
                <w:rPr>
                  <w:rFonts w:ascii="Calibri" w:eastAsia="Times New Roman" w:hAnsi="Calibri" w:cs="Calibri"/>
                  <w:color w:val="000000"/>
                </w:rPr>
                <w:t>13:00</w:t>
              </w:r>
            </w:ins>
          </w:p>
        </w:tc>
        <w:tc>
          <w:tcPr>
            <w:tcW w:w="2256" w:type="dxa"/>
            <w:noWrap/>
            <w:hideMark/>
            <w:tcPrChange w:id="2222"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48917DC0"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23" w:author="Nelson Foster" w:date="2017-03-04T14:36:00Z"/>
                <w:rFonts w:ascii="Calibri" w:eastAsia="Times New Roman" w:hAnsi="Calibri" w:cs="Calibri"/>
                <w:color w:val="000000"/>
              </w:rPr>
            </w:pPr>
            <w:ins w:id="2224" w:author="Nelson Foster" w:date="2017-03-04T14:36:00Z">
              <w:r w:rsidRPr="004645F7">
                <w:rPr>
                  <w:rFonts w:ascii="Calibri" w:eastAsia="Times New Roman" w:hAnsi="Calibri" w:cs="Calibri"/>
                  <w:color w:val="000000"/>
                </w:rPr>
                <w:t>58</w:t>
              </w:r>
              <w:r w:rsidRPr="00CB5DB2">
                <w:rPr>
                  <w:rFonts w:ascii="Calibri" w:eastAsia="Times New Roman" w:hAnsi="Calibri" w:cs="Calibri"/>
                  <w:color w:val="000000"/>
                </w:rPr>
                <w:t>,</w:t>
              </w:r>
              <w:r w:rsidRPr="004645F7">
                <w:rPr>
                  <w:rFonts w:ascii="Calibri" w:eastAsia="Times New Roman" w:hAnsi="Calibri" w:cs="Calibri"/>
                  <w:color w:val="000000"/>
                </w:rPr>
                <w:t>351</w:t>
              </w:r>
            </w:ins>
          </w:p>
        </w:tc>
        <w:tc>
          <w:tcPr>
            <w:tcW w:w="2430" w:type="dxa"/>
            <w:noWrap/>
            <w:hideMark/>
            <w:tcPrChange w:id="2225"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109208F8"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26" w:author="Nelson Foster" w:date="2017-03-04T14:36:00Z"/>
                <w:rFonts w:ascii="Calibri" w:eastAsia="Times New Roman" w:hAnsi="Calibri" w:cs="Calibri"/>
                <w:color w:val="000000"/>
              </w:rPr>
            </w:pPr>
            <w:ins w:id="2227" w:author="Nelson Foster" w:date="2017-03-04T14:36:00Z">
              <w:r w:rsidRPr="004645F7">
                <w:rPr>
                  <w:rFonts w:ascii="Calibri" w:eastAsia="Times New Roman" w:hAnsi="Calibri" w:cs="Calibri"/>
                  <w:color w:val="000000"/>
                </w:rPr>
                <w:t>12</w:t>
              </w:r>
              <w:r w:rsidRPr="00CB5DB2">
                <w:rPr>
                  <w:rFonts w:ascii="Calibri" w:eastAsia="Times New Roman" w:hAnsi="Calibri" w:cs="Calibri"/>
                  <w:color w:val="000000"/>
                </w:rPr>
                <w:t>,</w:t>
              </w:r>
              <w:r w:rsidRPr="004645F7">
                <w:rPr>
                  <w:rFonts w:ascii="Calibri" w:eastAsia="Times New Roman" w:hAnsi="Calibri" w:cs="Calibri"/>
                  <w:color w:val="000000"/>
                </w:rPr>
                <w:t>866</w:t>
              </w:r>
            </w:ins>
          </w:p>
        </w:tc>
        <w:tc>
          <w:tcPr>
            <w:tcW w:w="3503" w:type="dxa"/>
            <w:noWrap/>
            <w:hideMark/>
            <w:tcPrChange w:id="2228"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4D6EB9E1"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29" w:author="Nelson Foster" w:date="2017-03-04T14:36:00Z"/>
                <w:rFonts w:ascii="Calibri" w:eastAsia="Times New Roman" w:hAnsi="Calibri" w:cs="Calibri"/>
                <w:color w:val="000000"/>
              </w:rPr>
            </w:pPr>
            <w:ins w:id="2230" w:author="Nelson Foster" w:date="2017-03-04T14:36:00Z">
              <w:r w:rsidRPr="004645F7">
                <w:rPr>
                  <w:rFonts w:ascii="Calibri" w:eastAsia="Times New Roman" w:hAnsi="Calibri" w:cs="Calibri"/>
                  <w:color w:val="000000"/>
                </w:rPr>
                <w:t>0.2204932</w:t>
              </w:r>
            </w:ins>
          </w:p>
        </w:tc>
      </w:tr>
      <w:tr w:rsidR="009F58E5" w:rsidRPr="004645F7" w14:paraId="385FDB69"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231" w:author="Nelson Foster" w:date="2017-03-04T14:36:00Z"/>
          <w:trPrChange w:id="2232"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233"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8AFEF8F"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234" w:author="Nelson Foster" w:date="2017-03-04T14:36:00Z"/>
                <w:rFonts w:ascii="Calibri" w:eastAsia="Times New Roman" w:hAnsi="Calibri" w:cs="Calibri"/>
                <w:color w:val="000000"/>
              </w:rPr>
            </w:pPr>
            <w:ins w:id="2235" w:author="Nelson Foster" w:date="2017-03-04T14:36:00Z">
              <w:r w:rsidRPr="004645F7">
                <w:rPr>
                  <w:rFonts w:ascii="Calibri" w:eastAsia="Times New Roman" w:hAnsi="Calibri" w:cs="Calibri"/>
                  <w:color w:val="000000"/>
                </w:rPr>
                <w:t>14:00</w:t>
              </w:r>
            </w:ins>
          </w:p>
        </w:tc>
        <w:tc>
          <w:tcPr>
            <w:tcW w:w="2256" w:type="dxa"/>
            <w:noWrap/>
            <w:hideMark/>
            <w:tcPrChange w:id="2236"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108647D3"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37" w:author="Nelson Foster" w:date="2017-03-04T14:36:00Z"/>
                <w:rFonts w:ascii="Calibri" w:eastAsia="Times New Roman" w:hAnsi="Calibri" w:cs="Calibri"/>
                <w:color w:val="000000"/>
              </w:rPr>
            </w:pPr>
            <w:ins w:id="2238" w:author="Nelson Foster" w:date="2017-03-04T14:36:00Z">
              <w:r w:rsidRPr="004645F7">
                <w:rPr>
                  <w:rFonts w:ascii="Calibri" w:eastAsia="Times New Roman" w:hAnsi="Calibri" w:cs="Calibri"/>
                  <w:color w:val="000000"/>
                </w:rPr>
                <w:t>67</w:t>
              </w:r>
              <w:r w:rsidRPr="00CB5DB2">
                <w:rPr>
                  <w:rFonts w:ascii="Calibri" w:eastAsia="Times New Roman" w:hAnsi="Calibri" w:cs="Calibri"/>
                  <w:color w:val="000000"/>
                </w:rPr>
                <w:t>,</w:t>
              </w:r>
              <w:r w:rsidRPr="004645F7">
                <w:rPr>
                  <w:rFonts w:ascii="Calibri" w:eastAsia="Times New Roman" w:hAnsi="Calibri" w:cs="Calibri"/>
                  <w:color w:val="000000"/>
                </w:rPr>
                <w:t>056</w:t>
              </w:r>
            </w:ins>
          </w:p>
        </w:tc>
        <w:tc>
          <w:tcPr>
            <w:tcW w:w="2430" w:type="dxa"/>
            <w:noWrap/>
            <w:hideMark/>
            <w:tcPrChange w:id="2239"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0A7E1B55"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40" w:author="Nelson Foster" w:date="2017-03-04T14:36:00Z"/>
                <w:rFonts w:ascii="Calibri" w:eastAsia="Times New Roman" w:hAnsi="Calibri" w:cs="Calibri"/>
                <w:color w:val="000000"/>
              </w:rPr>
            </w:pPr>
            <w:ins w:id="2241" w:author="Nelson Foster" w:date="2017-03-04T14:36:00Z">
              <w:r w:rsidRPr="004645F7">
                <w:rPr>
                  <w:rFonts w:ascii="Calibri" w:eastAsia="Times New Roman" w:hAnsi="Calibri" w:cs="Calibri"/>
                  <w:color w:val="000000"/>
                </w:rPr>
                <w:t>15</w:t>
              </w:r>
              <w:r w:rsidRPr="00CB5DB2">
                <w:rPr>
                  <w:rFonts w:ascii="Calibri" w:eastAsia="Times New Roman" w:hAnsi="Calibri" w:cs="Calibri"/>
                  <w:color w:val="000000"/>
                </w:rPr>
                <w:t>,</w:t>
              </w:r>
              <w:r w:rsidRPr="004645F7">
                <w:rPr>
                  <w:rFonts w:ascii="Calibri" w:eastAsia="Times New Roman" w:hAnsi="Calibri" w:cs="Calibri"/>
                  <w:color w:val="000000"/>
                </w:rPr>
                <w:t>294</w:t>
              </w:r>
            </w:ins>
          </w:p>
        </w:tc>
        <w:tc>
          <w:tcPr>
            <w:tcW w:w="3503" w:type="dxa"/>
            <w:noWrap/>
            <w:hideMark/>
            <w:tcPrChange w:id="2242"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22EB4FC4"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43" w:author="Nelson Foster" w:date="2017-03-04T14:36:00Z"/>
                <w:rFonts w:ascii="Calibri" w:eastAsia="Times New Roman" w:hAnsi="Calibri" w:cs="Calibri"/>
                <w:color w:val="000000"/>
              </w:rPr>
            </w:pPr>
            <w:ins w:id="2244" w:author="Nelson Foster" w:date="2017-03-04T14:36:00Z">
              <w:r w:rsidRPr="004645F7">
                <w:rPr>
                  <w:rFonts w:ascii="Calibri" w:eastAsia="Times New Roman" w:hAnsi="Calibri" w:cs="Calibri"/>
                  <w:color w:val="000000"/>
                </w:rPr>
                <w:t>0.228078</w:t>
              </w:r>
            </w:ins>
          </w:p>
        </w:tc>
      </w:tr>
      <w:tr w:rsidR="009F58E5" w:rsidRPr="004645F7" w14:paraId="714D89F5" w14:textId="77777777" w:rsidTr="00E71239">
        <w:trPr>
          <w:trHeight w:hRule="exact" w:val="245"/>
          <w:ins w:id="2245" w:author="Nelson Foster" w:date="2017-03-04T14:36:00Z"/>
          <w:trPrChange w:id="2246"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247"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711061" w14:textId="77777777" w:rsidR="009F58E5" w:rsidRPr="004645F7" w:rsidRDefault="009F58E5" w:rsidP="009F58E5">
            <w:pPr>
              <w:jc w:val="right"/>
              <w:rPr>
                <w:ins w:id="2248" w:author="Nelson Foster" w:date="2017-03-04T14:36:00Z"/>
                <w:rFonts w:ascii="Calibri" w:eastAsia="Times New Roman" w:hAnsi="Calibri" w:cs="Calibri"/>
                <w:color w:val="000000"/>
              </w:rPr>
            </w:pPr>
            <w:ins w:id="2249" w:author="Nelson Foster" w:date="2017-03-04T14:36:00Z">
              <w:r w:rsidRPr="004645F7">
                <w:rPr>
                  <w:rFonts w:ascii="Calibri" w:eastAsia="Times New Roman" w:hAnsi="Calibri" w:cs="Calibri"/>
                  <w:color w:val="000000"/>
                </w:rPr>
                <w:t>15:00</w:t>
              </w:r>
            </w:ins>
          </w:p>
        </w:tc>
        <w:tc>
          <w:tcPr>
            <w:tcW w:w="2256" w:type="dxa"/>
            <w:noWrap/>
            <w:hideMark/>
            <w:tcPrChange w:id="2250"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1C8E2CC9"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51" w:author="Nelson Foster" w:date="2017-03-04T14:36:00Z"/>
                <w:rFonts w:ascii="Calibri" w:eastAsia="Times New Roman" w:hAnsi="Calibri" w:cs="Calibri"/>
                <w:color w:val="000000"/>
              </w:rPr>
            </w:pPr>
            <w:ins w:id="2252" w:author="Nelson Foster" w:date="2017-03-04T14:36:00Z">
              <w:r w:rsidRPr="004645F7">
                <w:rPr>
                  <w:rFonts w:ascii="Calibri" w:eastAsia="Times New Roman" w:hAnsi="Calibri" w:cs="Calibri"/>
                  <w:color w:val="000000"/>
                </w:rPr>
                <w:t>60</w:t>
              </w:r>
              <w:r w:rsidRPr="00CB5DB2">
                <w:rPr>
                  <w:rFonts w:ascii="Calibri" w:eastAsia="Times New Roman" w:hAnsi="Calibri" w:cs="Calibri"/>
                  <w:color w:val="000000"/>
                </w:rPr>
                <w:t>,</w:t>
              </w:r>
              <w:r w:rsidRPr="004645F7">
                <w:rPr>
                  <w:rFonts w:ascii="Calibri" w:eastAsia="Times New Roman" w:hAnsi="Calibri" w:cs="Calibri"/>
                  <w:color w:val="000000"/>
                </w:rPr>
                <w:t>454</w:t>
              </w:r>
            </w:ins>
          </w:p>
        </w:tc>
        <w:tc>
          <w:tcPr>
            <w:tcW w:w="2430" w:type="dxa"/>
            <w:noWrap/>
            <w:hideMark/>
            <w:tcPrChange w:id="2253"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1558E2CE"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54" w:author="Nelson Foster" w:date="2017-03-04T14:36:00Z"/>
                <w:rFonts w:ascii="Calibri" w:eastAsia="Times New Roman" w:hAnsi="Calibri" w:cs="Calibri"/>
                <w:color w:val="000000"/>
              </w:rPr>
            </w:pPr>
            <w:ins w:id="2255" w:author="Nelson Foster" w:date="2017-03-04T14:36:00Z">
              <w:r w:rsidRPr="004645F7">
                <w:rPr>
                  <w:rFonts w:ascii="Calibri" w:eastAsia="Times New Roman" w:hAnsi="Calibri" w:cs="Calibri"/>
                  <w:color w:val="000000"/>
                </w:rPr>
                <w:t>15</w:t>
              </w:r>
              <w:r w:rsidRPr="00CB5DB2">
                <w:rPr>
                  <w:rFonts w:ascii="Calibri" w:eastAsia="Times New Roman" w:hAnsi="Calibri" w:cs="Calibri"/>
                  <w:color w:val="000000"/>
                </w:rPr>
                <w:t>,</w:t>
              </w:r>
              <w:r w:rsidRPr="004645F7">
                <w:rPr>
                  <w:rFonts w:ascii="Calibri" w:eastAsia="Times New Roman" w:hAnsi="Calibri" w:cs="Calibri"/>
                  <w:color w:val="000000"/>
                </w:rPr>
                <w:t>266</w:t>
              </w:r>
            </w:ins>
          </w:p>
        </w:tc>
        <w:tc>
          <w:tcPr>
            <w:tcW w:w="3503" w:type="dxa"/>
            <w:noWrap/>
            <w:hideMark/>
            <w:tcPrChange w:id="2256"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0E01ACC4"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57" w:author="Nelson Foster" w:date="2017-03-04T14:36:00Z"/>
                <w:rFonts w:ascii="Calibri" w:eastAsia="Times New Roman" w:hAnsi="Calibri" w:cs="Calibri"/>
                <w:color w:val="000000"/>
              </w:rPr>
            </w:pPr>
            <w:ins w:id="2258" w:author="Nelson Foster" w:date="2017-03-04T14:36:00Z">
              <w:r w:rsidRPr="004645F7">
                <w:rPr>
                  <w:rFonts w:ascii="Calibri" w:eastAsia="Times New Roman" w:hAnsi="Calibri" w:cs="Calibri"/>
                  <w:color w:val="000000"/>
                </w:rPr>
                <w:t>0.2525226</w:t>
              </w:r>
            </w:ins>
          </w:p>
        </w:tc>
      </w:tr>
      <w:tr w:rsidR="009F58E5" w:rsidRPr="004645F7" w14:paraId="1156AD31"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259" w:author="Nelson Foster" w:date="2017-03-04T14:36:00Z"/>
          <w:trPrChange w:id="2260"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261"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B26308"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262" w:author="Nelson Foster" w:date="2017-03-04T14:36:00Z"/>
                <w:rFonts w:ascii="Calibri" w:eastAsia="Times New Roman" w:hAnsi="Calibri" w:cs="Calibri"/>
                <w:color w:val="000000"/>
              </w:rPr>
            </w:pPr>
            <w:ins w:id="2263" w:author="Nelson Foster" w:date="2017-03-04T14:36:00Z">
              <w:r w:rsidRPr="004645F7">
                <w:rPr>
                  <w:rFonts w:ascii="Calibri" w:eastAsia="Times New Roman" w:hAnsi="Calibri" w:cs="Calibri"/>
                  <w:color w:val="000000"/>
                </w:rPr>
                <w:t>16:00</w:t>
              </w:r>
            </w:ins>
          </w:p>
        </w:tc>
        <w:tc>
          <w:tcPr>
            <w:tcW w:w="2256" w:type="dxa"/>
            <w:noWrap/>
            <w:hideMark/>
            <w:tcPrChange w:id="2264"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448DFA74"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65" w:author="Nelson Foster" w:date="2017-03-04T14:36:00Z"/>
                <w:rFonts w:ascii="Calibri" w:eastAsia="Times New Roman" w:hAnsi="Calibri" w:cs="Calibri"/>
                <w:color w:val="000000"/>
              </w:rPr>
            </w:pPr>
            <w:ins w:id="2266" w:author="Nelson Foster" w:date="2017-03-04T14:36:00Z">
              <w:r w:rsidRPr="004645F7">
                <w:rPr>
                  <w:rFonts w:ascii="Calibri" w:eastAsia="Times New Roman" w:hAnsi="Calibri" w:cs="Calibri"/>
                  <w:color w:val="000000"/>
                </w:rPr>
                <w:t>73</w:t>
              </w:r>
              <w:r w:rsidRPr="00CB5DB2">
                <w:rPr>
                  <w:rFonts w:ascii="Calibri" w:eastAsia="Times New Roman" w:hAnsi="Calibri" w:cs="Calibri"/>
                  <w:color w:val="000000"/>
                </w:rPr>
                <w:t>,</w:t>
              </w:r>
              <w:r w:rsidRPr="004645F7">
                <w:rPr>
                  <w:rFonts w:ascii="Calibri" w:eastAsia="Times New Roman" w:hAnsi="Calibri" w:cs="Calibri"/>
                  <w:color w:val="000000"/>
                </w:rPr>
                <w:t>434</w:t>
              </w:r>
            </w:ins>
          </w:p>
        </w:tc>
        <w:tc>
          <w:tcPr>
            <w:tcW w:w="2430" w:type="dxa"/>
            <w:noWrap/>
            <w:hideMark/>
            <w:tcPrChange w:id="2267"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15CE1819"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68" w:author="Nelson Foster" w:date="2017-03-04T14:36:00Z"/>
                <w:rFonts w:ascii="Calibri" w:eastAsia="Times New Roman" w:hAnsi="Calibri" w:cs="Calibri"/>
                <w:color w:val="000000"/>
              </w:rPr>
            </w:pPr>
            <w:ins w:id="2269" w:author="Nelson Foster" w:date="2017-03-04T14:36:00Z">
              <w:r w:rsidRPr="004645F7">
                <w:rPr>
                  <w:rFonts w:ascii="Calibri" w:eastAsia="Times New Roman" w:hAnsi="Calibri" w:cs="Calibri"/>
                  <w:color w:val="000000"/>
                </w:rPr>
                <w:t>17</w:t>
              </w:r>
              <w:r w:rsidRPr="00CB5DB2">
                <w:rPr>
                  <w:rFonts w:ascii="Calibri" w:eastAsia="Times New Roman" w:hAnsi="Calibri" w:cs="Calibri"/>
                  <w:color w:val="000000"/>
                </w:rPr>
                <w:t>,</w:t>
              </w:r>
              <w:r w:rsidRPr="004645F7">
                <w:rPr>
                  <w:rFonts w:ascii="Calibri" w:eastAsia="Times New Roman" w:hAnsi="Calibri" w:cs="Calibri"/>
                  <w:color w:val="000000"/>
                </w:rPr>
                <w:t>344</w:t>
              </w:r>
            </w:ins>
          </w:p>
        </w:tc>
        <w:tc>
          <w:tcPr>
            <w:tcW w:w="3503" w:type="dxa"/>
            <w:noWrap/>
            <w:hideMark/>
            <w:tcPrChange w:id="2270"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1E7F3666"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71" w:author="Nelson Foster" w:date="2017-03-04T14:36:00Z"/>
                <w:rFonts w:ascii="Calibri" w:eastAsia="Times New Roman" w:hAnsi="Calibri" w:cs="Calibri"/>
                <w:color w:val="000000"/>
              </w:rPr>
            </w:pPr>
            <w:ins w:id="2272" w:author="Nelson Foster" w:date="2017-03-04T14:36:00Z">
              <w:r w:rsidRPr="004645F7">
                <w:rPr>
                  <w:rFonts w:ascii="Calibri" w:eastAsia="Times New Roman" w:hAnsi="Calibri" w:cs="Calibri"/>
                  <w:color w:val="000000"/>
                </w:rPr>
                <w:t>0.2361849</w:t>
              </w:r>
            </w:ins>
          </w:p>
        </w:tc>
      </w:tr>
      <w:tr w:rsidR="009F58E5" w:rsidRPr="004645F7" w14:paraId="7FEBF89C" w14:textId="77777777" w:rsidTr="00E71239">
        <w:trPr>
          <w:trHeight w:hRule="exact" w:val="245"/>
          <w:ins w:id="2273" w:author="Nelson Foster" w:date="2017-03-04T14:36:00Z"/>
          <w:trPrChange w:id="2274"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275"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53EE4E0" w14:textId="77777777" w:rsidR="009F58E5" w:rsidRPr="004645F7" w:rsidRDefault="009F58E5" w:rsidP="009F58E5">
            <w:pPr>
              <w:jc w:val="right"/>
              <w:rPr>
                <w:ins w:id="2276" w:author="Nelson Foster" w:date="2017-03-04T14:36:00Z"/>
                <w:rFonts w:ascii="Calibri" w:eastAsia="Times New Roman" w:hAnsi="Calibri" w:cs="Calibri"/>
                <w:color w:val="000000"/>
              </w:rPr>
            </w:pPr>
            <w:ins w:id="2277" w:author="Nelson Foster" w:date="2017-03-04T14:36:00Z">
              <w:r w:rsidRPr="004645F7">
                <w:rPr>
                  <w:rFonts w:ascii="Calibri" w:eastAsia="Times New Roman" w:hAnsi="Calibri" w:cs="Calibri"/>
                  <w:color w:val="000000"/>
                </w:rPr>
                <w:t>17:00</w:t>
              </w:r>
            </w:ins>
          </w:p>
        </w:tc>
        <w:tc>
          <w:tcPr>
            <w:tcW w:w="2256" w:type="dxa"/>
            <w:noWrap/>
            <w:hideMark/>
            <w:tcPrChange w:id="2278"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18DF486F"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79" w:author="Nelson Foster" w:date="2017-03-04T14:36:00Z"/>
                <w:rFonts w:ascii="Calibri" w:eastAsia="Times New Roman" w:hAnsi="Calibri" w:cs="Calibri"/>
                <w:color w:val="000000"/>
              </w:rPr>
            </w:pPr>
            <w:ins w:id="2280" w:author="Nelson Foster" w:date="2017-03-04T14:36:00Z">
              <w:r w:rsidRPr="004645F7">
                <w:rPr>
                  <w:rFonts w:ascii="Calibri" w:eastAsia="Times New Roman" w:hAnsi="Calibri" w:cs="Calibri"/>
                  <w:color w:val="000000"/>
                </w:rPr>
                <w:t>71</w:t>
              </w:r>
              <w:r w:rsidRPr="00CB5DB2">
                <w:rPr>
                  <w:rFonts w:ascii="Calibri" w:eastAsia="Times New Roman" w:hAnsi="Calibri" w:cs="Calibri"/>
                  <w:color w:val="000000"/>
                </w:rPr>
                <w:t>,</w:t>
              </w:r>
              <w:r w:rsidRPr="004645F7">
                <w:rPr>
                  <w:rFonts w:ascii="Calibri" w:eastAsia="Times New Roman" w:hAnsi="Calibri" w:cs="Calibri"/>
                  <w:color w:val="000000"/>
                </w:rPr>
                <w:t>026</w:t>
              </w:r>
            </w:ins>
          </w:p>
        </w:tc>
        <w:tc>
          <w:tcPr>
            <w:tcW w:w="2430" w:type="dxa"/>
            <w:noWrap/>
            <w:hideMark/>
            <w:tcPrChange w:id="2281"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48EA82BF"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82" w:author="Nelson Foster" w:date="2017-03-04T14:36:00Z"/>
                <w:rFonts w:ascii="Calibri" w:eastAsia="Times New Roman" w:hAnsi="Calibri" w:cs="Calibri"/>
                <w:color w:val="000000"/>
              </w:rPr>
            </w:pPr>
            <w:ins w:id="2283" w:author="Nelson Foster" w:date="2017-03-04T14:36:00Z">
              <w:r w:rsidRPr="004645F7">
                <w:rPr>
                  <w:rFonts w:ascii="Calibri" w:eastAsia="Times New Roman" w:hAnsi="Calibri" w:cs="Calibri"/>
                  <w:color w:val="000000"/>
                </w:rPr>
                <w:t>17</w:t>
              </w:r>
              <w:r w:rsidRPr="00CB5DB2">
                <w:rPr>
                  <w:rFonts w:ascii="Calibri" w:eastAsia="Times New Roman" w:hAnsi="Calibri" w:cs="Calibri"/>
                  <w:color w:val="000000"/>
                </w:rPr>
                <w:t>,</w:t>
              </w:r>
              <w:r w:rsidRPr="004645F7">
                <w:rPr>
                  <w:rFonts w:ascii="Calibri" w:eastAsia="Times New Roman" w:hAnsi="Calibri" w:cs="Calibri"/>
                  <w:color w:val="000000"/>
                </w:rPr>
                <w:t>743</w:t>
              </w:r>
            </w:ins>
          </w:p>
        </w:tc>
        <w:tc>
          <w:tcPr>
            <w:tcW w:w="3503" w:type="dxa"/>
            <w:noWrap/>
            <w:hideMark/>
            <w:tcPrChange w:id="2284"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67A6AA9B"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285" w:author="Nelson Foster" w:date="2017-03-04T14:36:00Z"/>
                <w:rFonts w:ascii="Calibri" w:eastAsia="Times New Roman" w:hAnsi="Calibri" w:cs="Calibri"/>
                <w:color w:val="000000"/>
              </w:rPr>
            </w:pPr>
            <w:ins w:id="2286" w:author="Nelson Foster" w:date="2017-03-04T14:36:00Z">
              <w:r w:rsidRPr="004645F7">
                <w:rPr>
                  <w:rFonts w:ascii="Calibri" w:eastAsia="Times New Roman" w:hAnsi="Calibri" w:cs="Calibri"/>
                  <w:color w:val="000000"/>
                </w:rPr>
                <w:t>0.2498099</w:t>
              </w:r>
            </w:ins>
          </w:p>
        </w:tc>
      </w:tr>
      <w:tr w:rsidR="009F58E5" w:rsidRPr="004645F7" w14:paraId="4E21F78D"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287" w:author="Nelson Foster" w:date="2017-03-04T14:36:00Z"/>
          <w:trPrChange w:id="2288"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289"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AAD85FD"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290" w:author="Nelson Foster" w:date="2017-03-04T14:36:00Z"/>
                <w:rFonts w:ascii="Calibri" w:eastAsia="Times New Roman" w:hAnsi="Calibri" w:cs="Calibri"/>
                <w:color w:val="000000"/>
              </w:rPr>
            </w:pPr>
            <w:ins w:id="2291" w:author="Nelson Foster" w:date="2017-03-04T14:36:00Z">
              <w:r w:rsidRPr="004645F7">
                <w:rPr>
                  <w:rFonts w:ascii="Calibri" w:eastAsia="Times New Roman" w:hAnsi="Calibri" w:cs="Calibri"/>
                  <w:color w:val="000000"/>
                </w:rPr>
                <w:t>18:00</w:t>
              </w:r>
            </w:ins>
          </w:p>
        </w:tc>
        <w:tc>
          <w:tcPr>
            <w:tcW w:w="2256" w:type="dxa"/>
            <w:noWrap/>
            <w:hideMark/>
            <w:tcPrChange w:id="2292"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0DFA0491"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93" w:author="Nelson Foster" w:date="2017-03-04T14:36:00Z"/>
                <w:rFonts w:ascii="Calibri" w:eastAsia="Times New Roman" w:hAnsi="Calibri" w:cs="Calibri"/>
                <w:color w:val="000000"/>
              </w:rPr>
            </w:pPr>
            <w:ins w:id="2294" w:author="Nelson Foster" w:date="2017-03-04T14:36:00Z">
              <w:r w:rsidRPr="004645F7">
                <w:rPr>
                  <w:rFonts w:ascii="Calibri" w:eastAsia="Times New Roman" w:hAnsi="Calibri" w:cs="Calibri"/>
                  <w:color w:val="000000"/>
                </w:rPr>
                <w:t>62</w:t>
              </w:r>
              <w:r w:rsidRPr="00CB5DB2">
                <w:rPr>
                  <w:rFonts w:ascii="Calibri" w:eastAsia="Times New Roman" w:hAnsi="Calibri" w:cs="Calibri"/>
                  <w:color w:val="000000"/>
                </w:rPr>
                <w:t>,</w:t>
              </w:r>
              <w:r w:rsidRPr="004645F7">
                <w:rPr>
                  <w:rFonts w:ascii="Calibri" w:eastAsia="Times New Roman" w:hAnsi="Calibri" w:cs="Calibri"/>
                  <w:color w:val="000000"/>
                </w:rPr>
                <w:t>804</w:t>
              </w:r>
            </w:ins>
          </w:p>
        </w:tc>
        <w:tc>
          <w:tcPr>
            <w:tcW w:w="2430" w:type="dxa"/>
            <w:noWrap/>
            <w:hideMark/>
            <w:tcPrChange w:id="2295"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4B8DF75B"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96" w:author="Nelson Foster" w:date="2017-03-04T14:36:00Z"/>
                <w:rFonts w:ascii="Calibri" w:eastAsia="Times New Roman" w:hAnsi="Calibri" w:cs="Calibri"/>
                <w:color w:val="000000"/>
              </w:rPr>
            </w:pPr>
            <w:ins w:id="2297" w:author="Nelson Foster" w:date="2017-03-04T14:36:00Z">
              <w:r w:rsidRPr="004645F7">
                <w:rPr>
                  <w:rFonts w:ascii="Calibri" w:eastAsia="Times New Roman" w:hAnsi="Calibri" w:cs="Calibri"/>
                  <w:color w:val="000000"/>
                </w:rPr>
                <w:t>17</w:t>
              </w:r>
              <w:r w:rsidRPr="00CB5DB2">
                <w:rPr>
                  <w:rFonts w:ascii="Calibri" w:eastAsia="Times New Roman" w:hAnsi="Calibri" w:cs="Calibri"/>
                  <w:color w:val="000000"/>
                </w:rPr>
                <w:t>,</w:t>
              </w:r>
              <w:r w:rsidRPr="004645F7">
                <w:rPr>
                  <w:rFonts w:ascii="Calibri" w:eastAsia="Times New Roman" w:hAnsi="Calibri" w:cs="Calibri"/>
                  <w:color w:val="000000"/>
                </w:rPr>
                <w:t>000</w:t>
              </w:r>
            </w:ins>
          </w:p>
        </w:tc>
        <w:tc>
          <w:tcPr>
            <w:tcW w:w="3503" w:type="dxa"/>
            <w:noWrap/>
            <w:hideMark/>
            <w:tcPrChange w:id="2298"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20573F3E"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299" w:author="Nelson Foster" w:date="2017-03-04T14:36:00Z"/>
                <w:rFonts w:ascii="Calibri" w:eastAsia="Times New Roman" w:hAnsi="Calibri" w:cs="Calibri"/>
                <w:color w:val="000000"/>
              </w:rPr>
            </w:pPr>
            <w:ins w:id="2300" w:author="Nelson Foster" w:date="2017-03-04T14:36:00Z">
              <w:r w:rsidRPr="004645F7">
                <w:rPr>
                  <w:rFonts w:ascii="Calibri" w:eastAsia="Times New Roman" w:hAnsi="Calibri" w:cs="Calibri"/>
                  <w:color w:val="000000"/>
                </w:rPr>
                <w:t>0.2706834</w:t>
              </w:r>
            </w:ins>
          </w:p>
        </w:tc>
      </w:tr>
      <w:tr w:rsidR="009F58E5" w:rsidRPr="004645F7" w14:paraId="2231ECD8" w14:textId="77777777" w:rsidTr="00E71239">
        <w:trPr>
          <w:trHeight w:hRule="exact" w:val="245"/>
          <w:ins w:id="2301" w:author="Nelson Foster" w:date="2017-03-04T14:36:00Z"/>
          <w:trPrChange w:id="2302"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303"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22C7C0" w14:textId="77777777" w:rsidR="009F58E5" w:rsidRPr="004645F7" w:rsidRDefault="009F58E5" w:rsidP="009F58E5">
            <w:pPr>
              <w:jc w:val="right"/>
              <w:rPr>
                <w:ins w:id="2304" w:author="Nelson Foster" w:date="2017-03-04T14:36:00Z"/>
                <w:rFonts w:ascii="Calibri" w:eastAsia="Times New Roman" w:hAnsi="Calibri" w:cs="Calibri"/>
                <w:color w:val="000000"/>
              </w:rPr>
            </w:pPr>
            <w:ins w:id="2305" w:author="Nelson Foster" w:date="2017-03-04T14:36:00Z">
              <w:r w:rsidRPr="004645F7">
                <w:rPr>
                  <w:rFonts w:ascii="Calibri" w:eastAsia="Times New Roman" w:hAnsi="Calibri" w:cs="Calibri"/>
                  <w:color w:val="000000"/>
                </w:rPr>
                <w:t>19:00</w:t>
              </w:r>
            </w:ins>
          </w:p>
        </w:tc>
        <w:tc>
          <w:tcPr>
            <w:tcW w:w="2256" w:type="dxa"/>
            <w:noWrap/>
            <w:hideMark/>
            <w:tcPrChange w:id="2306"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3955B6F7"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307" w:author="Nelson Foster" w:date="2017-03-04T14:36:00Z"/>
                <w:rFonts w:ascii="Calibri" w:eastAsia="Times New Roman" w:hAnsi="Calibri" w:cs="Calibri"/>
                <w:color w:val="000000"/>
              </w:rPr>
            </w:pPr>
            <w:ins w:id="2308" w:author="Nelson Foster" w:date="2017-03-04T14:36:00Z">
              <w:r w:rsidRPr="004645F7">
                <w:rPr>
                  <w:rFonts w:ascii="Calibri" w:eastAsia="Times New Roman" w:hAnsi="Calibri" w:cs="Calibri"/>
                  <w:color w:val="000000"/>
                </w:rPr>
                <w:t>51</w:t>
              </w:r>
              <w:r w:rsidRPr="00CB5DB2">
                <w:rPr>
                  <w:rFonts w:ascii="Calibri" w:eastAsia="Times New Roman" w:hAnsi="Calibri" w:cs="Calibri"/>
                  <w:color w:val="000000"/>
                </w:rPr>
                <w:t>,</w:t>
              </w:r>
              <w:r w:rsidRPr="004645F7">
                <w:rPr>
                  <w:rFonts w:ascii="Calibri" w:eastAsia="Times New Roman" w:hAnsi="Calibri" w:cs="Calibri"/>
                  <w:color w:val="000000"/>
                </w:rPr>
                <w:t>143</w:t>
              </w:r>
            </w:ins>
          </w:p>
        </w:tc>
        <w:tc>
          <w:tcPr>
            <w:tcW w:w="2430" w:type="dxa"/>
            <w:noWrap/>
            <w:hideMark/>
            <w:tcPrChange w:id="2309"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2858EDA2"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310" w:author="Nelson Foster" w:date="2017-03-04T14:36:00Z"/>
                <w:rFonts w:ascii="Calibri" w:eastAsia="Times New Roman" w:hAnsi="Calibri" w:cs="Calibri"/>
                <w:color w:val="000000"/>
              </w:rPr>
            </w:pPr>
            <w:ins w:id="2311" w:author="Nelson Foster" w:date="2017-03-04T14:36:00Z">
              <w:r w:rsidRPr="004645F7">
                <w:rPr>
                  <w:rFonts w:ascii="Calibri" w:eastAsia="Times New Roman" w:hAnsi="Calibri" w:cs="Calibri"/>
                  <w:color w:val="000000"/>
                </w:rPr>
                <w:t>14</w:t>
              </w:r>
              <w:r w:rsidRPr="00CB5DB2">
                <w:rPr>
                  <w:rFonts w:ascii="Calibri" w:eastAsia="Times New Roman" w:hAnsi="Calibri" w:cs="Calibri"/>
                  <w:color w:val="000000"/>
                </w:rPr>
                <w:t>,</w:t>
              </w:r>
              <w:r w:rsidRPr="004645F7">
                <w:rPr>
                  <w:rFonts w:ascii="Calibri" w:eastAsia="Times New Roman" w:hAnsi="Calibri" w:cs="Calibri"/>
                  <w:color w:val="000000"/>
                </w:rPr>
                <w:t>311</w:t>
              </w:r>
            </w:ins>
          </w:p>
        </w:tc>
        <w:tc>
          <w:tcPr>
            <w:tcW w:w="3503" w:type="dxa"/>
            <w:noWrap/>
            <w:hideMark/>
            <w:tcPrChange w:id="2312"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76A139C3"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313" w:author="Nelson Foster" w:date="2017-03-04T14:36:00Z"/>
                <w:rFonts w:ascii="Calibri" w:eastAsia="Times New Roman" w:hAnsi="Calibri" w:cs="Calibri"/>
                <w:color w:val="000000"/>
              </w:rPr>
            </w:pPr>
            <w:ins w:id="2314" w:author="Nelson Foster" w:date="2017-03-04T14:36:00Z">
              <w:r w:rsidRPr="004645F7">
                <w:rPr>
                  <w:rFonts w:ascii="Calibri" w:eastAsia="Times New Roman" w:hAnsi="Calibri" w:cs="Calibri"/>
                  <w:color w:val="000000"/>
                </w:rPr>
                <w:t>0.2798232</w:t>
              </w:r>
            </w:ins>
          </w:p>
        </w:tc>
      </w:tr>
      <w:tr w:rsidR="009F58E5" w:rsidRPr="004645F7" w14:paraId="23ABC5C8"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315" w:author="Nelson Foster" w:date="2017-03-04T14:36:00Z"/>
          <w:trPrChange w:id="2316"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317"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057EFCF"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318" w:author="Nelson Foster" w:date="2017-03-04T14:36:00Z"/>
                <w:rFonts w:ascii="Calibri" w:eastAsia="Times New Roman" w:hAnsi="Calibri" w:cs="Calibri"/>
                <w:color w:val="000000"/>
              </w:rPr>
            </w:pPr>
            <w:ins w:id="2319" w:author="Nelson Foster" w:date="2017-03-04T14:36:00Z">
              <w:r w:rsidRPr="004645F7">
                <w:rPr>
                  <w:rFonts w:ascii="Calibri" w:eastAsia="Times New Roman" w:hAnsi="Calibri" w:cs="Calibri"/>
                  <w:color w:val="000000"/>
                </w:rPr>
                <w:t>20:00</w:t>
              </w:r>
            </w:ins>
          </w:p>
        </w:tc>
        <w:tc>
          <w:tcPr>
            <w:tcW w:w="2256" w:type="dxa"/>
            <w:noWrap/>
            <w:hideMark/>
            <w:tcPrChange w:id="2320"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7897D421"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321" w:author="Nelson Foster" w:date="2017-03-04T14:36:00Z"/>
                <w:rFonts w:ascii="Calibri" w:eastAsia="Times New Roman" w:hAnsi="Calibri" w:cs="Calibri"/>
                <w:color w:val="000000"/>
              </w:rPr>
            </w:pPr>
            <w:ins w:id="2322" w:author="Nelson Foster" w:date="2017-03-04T14:36:00Z">
              <w:r w:rsidRPr="004645F7">
                <w:rPr>
                  <w:rFonts w:ascii="Calibri" w:eastAsia="Times New Roman" w:hAnsi="Calibri" w:cs="Calibri"/>
                  <w:color w:val="000000"/>
                </w:rPr>
                <w:t>42</w:t>
              </w:r>
              <w:r w:rsidRPr="00CB5DB2">
                <w:rPr>
                  <w:rFonts w:ascii="Calibri" w:eastAsia="Times New Roman" w:hAnsi="Calibri" w:cs="Calibri"/>
                  <w:color w:val="000000"/>
                </w:rPr>
                <w:t>,</w:t>
              </w:r>
              <w:r w:rsidRPr="004645F7">
                <w:rPr>
                  <w:rFonts w:ascii="Calibri" w:eastAsia="Times New Roman" w:hAnsi="Calibri" w:cs="Calibri"/>
                  <w:color w:val="000000"/>
                </w:rPr>
                <w:t>624</w:t>
              </w:r>
            </w:ins>
          </w:p>
        </w:tc>
        <w:tc>
          <w:tcPr>
            <w:tcW w:w="2430" w:type="dxa"/>
            <w:noWrap/>
            <w:hideMark/>
            <w:tcPrChange w:id="2323"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73B1E09C"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324" w:author="Nelson Foster" w:date="2017-03-04T14:36:00Z"/>
                <w:rFonts w:ascii="Calibri" w:eastAsia="Times New Roman" w:hAnsi="Calibri" w:cs="Calibri"/>
                <w:color w:val="000000"/>
              </w:rPr>
            </w:pPr>
            <w:ins w:id="2325" w:author="Nelson Foster" w:date="2017-03-04T14:36:00Z">
              <w:r w:rsidRPr="004645F7">
                <w:rPr>
                  <w:rFonts w:ascii="Calibri" w:eastAsia="Times New Roman" w:hAnsi="Calibri" w:cs="Calibri"/>
                  <w:color w:val="000000"/>
                </w:rPr>
                <w:t>12</w:t>
              </w:r>
              <w:r w:rsidRPr="00CB5DB2">
                <w:rPr>
                  <w:rFonts w:ascii="Calibri" w:eastAsia="Times New Roman" w:hAnsi="Calibri" w:cs="Calibri"/>
                  <w:color w:val="000000"/>
                </w:rPr>
                <w:t>,</w:t>
              </w:r>
              <w:r w:rsidRPr="004645F7">
                <w:rPr>
                  <w:rFonts w:ascii="Calibri" w:eastAsia="Times New Roman" w:hAnsi="Calibri" w:cs="Calibri"/>
                  <w:color w:val="000000"/>
                </w:rPr>
                <w:t>965</w:t>
              </w:r>
            </w:ins>
          </w:p>
        </w:tc>
        <w:tc>
          <w:tcPr>
            <w:tcW w:w="3503" w:type="dxa"/>
            <w:noWrap/>
            <w:hideMark/>
            <w:tcPrChange w:id="2326"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0A02ACCC"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327" w:author="Nelson Foster" w:date="2017-03-04T14:36:00Z"/>
                <w:rFonts w:ascii="Calibri" w:eastAsia="Times New Roman" w:hAnsi="Calibri" w:cs="Calibri"/>
                <w:color w:val="000000"/>
              </w:rPr>
            </w:pPr>
            <w:ins w:id="2328" w:author="Nelson Foster" w:date="2017-03-04T14:36:00Z">
              <w:r w:rsidRPr="004645F7">
                <w:rPr>
                  <w:rFonts w:ascii="Calibri" w:eastAsia="Times New Roman" w:hAnsi="Calibri" w:cs="Calibri"/>
                  <w:color w:val="000000"/>
                </w:rPr>
                <w:t>0.3041714</w:t>
              </w:r>
            </w:ins>
          </w:p>
        </w:tc>
      </w:tr>
      <w:tr w:rsidR="009F58E5" w:rsidRPr="004645F7" w14:paraId="05DAF7A3" w14:textId="77777777" w:rsidTr="00E71239">
        <w:trPr>
          <w:trHeight w:hRule="exact" w:val="245"/>
          <w:ins w:id="2329" w:author="Nelson Foster" w:date="2017-03-04T14:36:00Z"/>
          <w:trPrChange w:id="2330"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331"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FCF61ED" w14:textId="77777777" w:rsidR="009F58E5" w:rsidRPr="004645F7" w:rsidRDefault="009F58E5" w:rsidP="009F58E5">
            <w:pPr>
              <w:jc w:val="right"/>
              <w:rPr>
                <w:ins w:id="2332" w:author="Nelson Foster" w:date="2017-03-04T14:36:00Z"/>
                <w:rFonts w:ascii="Calibri" w:eastAsia="Times New Roman" w:hAnsi="Calibri" w:cs="Calibri"/>
                <w:color w:val="000000"/>
              </w:rPr>
            </w:pPr>
            <w:ins w:id="2333" w:author="Nelson Foster" w:date="2017-03-04T14:36:00Z">
              <w:r w:rsidRPr="004645F7">
                <w:rPr>
                  <w:rFonts w:ascii="Calibri" w:eastAsia="Times New Roman" w:hAnsi="Calibri" w:cs="Calibri"/>
                  <w:color w:val="000000"/>
                </w:rPr>
                <w:t>21:00</w:t>
              </w:r>
            </w:ins>
          </w:p>
        </w:tc>
        <w:tc>
          <w:tcPr>
            <w:tcW w:w="2256" w:type="dxa"/>
            <w:noWrap/>
            <w:hideMark/>
            <w:tcPrChange w:id="2334"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21EC7387"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335" w:author="Nelson Foster" w:date="2017-03-04T14:36:00Z"/>
                <w:rFonts w:ascii="Calibri" w:eastAsia="Times New Roman" w:hAnsi="Calibri" w:cs="Calibri"/>
                <w:color w:val="000000"/>
              </w:rPr>
            </w:pPr>
            <w:ins w:id="2336" w:author="Nelson Foster" w:date="2017-03-04T14:36:00Z">
              <w:r w:rsidRPr="004645F7">
                <w:rPr>
                  <w:rFonts w:ascii="Calibri" w:eastAsia="Times New Roman" w:hAnsi="Calibri" w:cs="Calibri"/>
                  <w:color w:val="000000"/>
                </w:rPr>
                <w:t>34</w:t>
              </w:r>
              <w:r w:rsidRPr="00CB5DB2">
                <w:rPr>
                  <w:rFonts w:ascii="Calibri" w:eastAsia="Times New Roman" w:hAnsi="Calibri" w:cs="Calibri"/>
                  <w:color w:val="000000"/>
                </w:rPr>
                <w:t>,</w:t>
              </w:r>
              <w:r w:rsidRPr="004645F7">
                <w:rPr>
                  <w:rFonts w:ascii="Calibri" w:eastAsia="Times New Roman" w:hAnsi="Calibri" w:cs="Calibri"/>
                  <w:color w:val="000000"/>
                </w:rPr>
                <w:t>886</w:t>
              </w:r>
            </w:ins>
          </w:p>
        </w:tc>
        <w:tc>
          <w:tcPr>
            <w:tcW w:w="2430" w:type="dxa"/>
            <w:noWrap/>
            <w:hideMark/>
            <w:tcPrChange w:id="2337"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0718BEE3"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338" w:author="Nelson Foster" w:date="2017-03-04T14:36:00Z"/>
                <w:rFonts w:ascii="Calibri" w:eastAsia="Times New Roman" w:hAnsi="Calibri" w:cs="Calibri"/>
                <w:color w:val="000000"/>
              </w:rPr>
            </w:pPr>
            <w:ins w:id="2339" w:author="Nelson Foster" w:date="2017-03-04T14:36:00Z">
              <w:r w:rsidRPr="004645F7">
                <w:rPr>
                  <w:rFonts w:ascii="Calibri" w:eastAsia="Times New Roman" w:hAnsi="Calibri" w:cs="Calibri"/>
                  <w:color w:val="000000"/>
                </w:rPr>
                <w:t>10</w:t>
              </w:r>
              <w:r w:rsidRPr="00CB5DB2">
                <w:rPr>
                  <w:rFonts w:ascii="Calibri" w:eastAsia="Times New Roman" w:hAnsi="Calibri" w:cs="Calibri"/>
                  <w:color w:val="000000"/>
                </w:rPr>
                <w:t>,</w:t>
              </w:r>
              <w:r w:rsidRPr="004645F7">
                <w:rPr>
                  <w:rFonts w:ascii="Calibri" w:eastAsia="Times New Roman" w:hAnsi="Calibri" w:cs="Calibri"/>
                  <w:color w:val="000000"/>
                </w:rPr>
                <w:t>806</w:t>
              </w:r>
            </w:ins>
          </w:p>
        </w:tc>
        <w:tc>
          <w:tcPr>
            <w:tcW w:w="3503" w:type="dxa"/>
            <w:noWrap/>
            <w:hideMark/>
            <w:tcPrChange w:id="2340"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5B5FD0D2"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341" w:author="Nelson Foster" w:date="2017-03-04T14:36:00Z"/>
                <w:rFonts w:ascii="Calibri" w:eastAsia="Times New Roman" w:hAnsi="Calibri" w:cs="Calibri"/>
                <w:color w:val="000000"/>
              </w:rPr>
            </w:pPr>
            <w:ins w:id="2342" w:author="Nelson Foster" w:date="2017-03-04T14:36:00Z">
              <w:r w:rsidRPr="004645F7">
                <w:rPr>
                  <w:rFonts w:ascii="Calibri" w:eastAsia="Times New Roman" w:hAnsi="Calibri" w:cs="Calibri"/>
                  <w:color w:val="000000"/>
                </w:rPr>
                <w:t>0.3097518</w:t>
              </w:r>
            </w:ins>
          </w:p>
        </w:tc>
      </w:tr>
      <w:tr w:rsidR="009F58E5" w:rsidRPr="004645F7" w14:paraId="45228BB4"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2343" w:author="Nelson Foster" w:date="2017-03-04T14:36:00Z"/>
          <w:trPrChange w:id="2344"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345"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C5AD88B" w14:textId="77777777" w:rsidR="009F58E5" w:rsidRPr="004645F7" w:rsidRDefault="009F58E5" w:rsidP="009F58E5">
            <w:pPr>
              <w:jc w:val="right"/>
              <w:cnfStyle w:val="001000100000" w:firstRow="0" w:lastRow="0" w:firstColumn="1" w:lastColumn="0" w:oddVBand="0" w:evenVBand="0" w:oddHBand="1" w:evenHBand="0" w:firstRowFirstColumn="0" w:firstRowLastColumn="0" w:lastRowFirstColumn="0" w:lastRowLastColumn="0"/>
              <w:rPr>
                <w:ins w:id="2346" w:author="Nelson Foster" w:date="2017-03-04T14:36:00Z"/>
                <w:rFonts w:ascii="Calibri" w:eastAsia="Times New Roman" w:hAnsi="Calibri" w:cs="Calibri"/>
                <w:color w:val="000000"/>
              </w:rPr>
            </w:pPr>
            <w:ins w:id="2347" w:author="Nelson Foster" w:date="2017-03-04T14:36:00Z">
              <w:r w:rsidRPr="004645F7">
                <w:rPr>
                  <w:rFonts w:ascii="Calibri" w:eastAsia="Times New Roman" w:hAnsi="Calibri" w:cs="Calibri"/>
                  <w:color w:val="000000"/>
                </w:rPr>
                <w:t>22:00</w:t>
              </w:r>
            </w:ins>
          </w:p>
        </w:tc>
        <w:tc>
          <w:tcPr>
            <w:tcW w:w="2256" w:type="dxa"/>
            <w:noWrap/>
            <w:hideMark/>
            <w:tcPrChange w:id="2348"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04322C69"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349" w:author="Nelson Foster" w:date="2017-03-04T14:36:00Z"/>
                <w:rFonts w:ascii="Calibri" w:eastAsia="Times New Roman" w:hAnsi="Calibri" w:cs="Calibri"/>
                <w:color w:val="000000"/>
              </w:rPr>
            </w:pPr>
            <w:ins w:id="2350" w:author="Nelson Foster" w:date="2017-03-04T14:36:00Z">
              <w:r w:rsidRPr="004645F7">
                <w:rPr>
                  <w:rFonts w:ascii="Calibri" w:eastAsia="Times New Roman" w:hAnsi="Calibri" w:cs="Calibri"/>
                  <w:color w:val="000000"/>
                </w:rPr>
                <w:t>31</w:t>
              </w:r>
              <w:r w:rsidRPr="00CB5DB2">
                <w:rPr>
                  <w:rFonts w:ascii="Calibri" w:eastAsia="Times New Roman" w:hAnsi="Calibri" w:cs="Calibri"/>
                  <w:color w:val="000000"/>
                </w:rPr>
                <w:t>,</w:t>
              </w:r>
              <w:r w:rsidRPr="004645F7">
                <w:rPr>
                  <w:rFonts w:ascii="Calibri" w:eastAsia="Times New Roman" w:hAnsi="Calibri" w:cs="Calibri"/>
                  <w:color w:val="000000"/>
                </w:rPr>
                <w:t>366</w:t>
              </w:r>
            </w:ins>
          </w:p>
        </w:tc>
        <w:tc>
          <w:tcPr>
            <w:tcW w:w="2430" w:type="dxa"/>
            <w:noWrap/>
            <w:hideMark/>
            <w:tcPrChange w:id="2351"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13DE5871"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352" w:author="Nelson Foster" w:date="2017-03-04T14:36:00Z"/>
                <w:rFonts w:ascii="Calibri" w:eastAsia="Times New Roman" w:hAnsi="Calibri" w:cs="Calibri"/>
                <w:color w:val="000000"/>
              </w:rPr>
            </w:pPr>
            <w:ins w:id="2353" w:author="Nelson Foster" w:date="2017-03-04T14:36:00Z">
              <w:r w:rsidRPr="004645F7">
                <w:rPr>
                  <w:rFonts w:ascii="Calibri" w:eastAsia="Times New Roman" w:hAnsi="Calibri" w:cs="Calibri"/>
                  <w:color w:val="000000"/>
                </w:rPr>
                <w:t>10</w:t>
              </w:r>
              <w:r w:rsidRPr="00CB5DB2">
                <w:rPr>
                  <w:rFonts w:ascii="Calibri" w:eastAsia="Times New Roman" w:hAnsi="Calibri" w:cs="Calibri"/>
                  <w:color w:val="000000"/>
                </w:rPr>
                <w:t>,</w:t>
              </w:r>
              <w:r w:rsidRPr="004645F7">
                <w:rPr>
                  <w:rFonts w:ascii="Calibri" w:eastAsia="Times New Roman" w:hAnsi="Calibri" w:cs="Calibri"/>
                  <w:color w:val="000000"/>
                </w:rPr>
                <w:t>104</w:t>
              </w:r>
            </w:ins>
          </w:p>
        </w:tc>
        <w:tc>
          <w:tcPr>
            <w:tcW w:w="3503" w:type="dxa"/>
            <w:noWrap/>
            <w:hideMark/>
            <w:tcPrChange w:id="2354"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53F3A58A" w14:textId="77777777" w:rsidR="009F58E5" w:rsidRPr="004645F7" w:rsidRDefault="009F58E5" w:rsidP="009F58E5">
            <w:pPr>
              <w:jc w:val="right"/>
              <w:cnfStyle w:val="000000100000" w:firstRow="0" w:lastRow="0" w:firstColumn="0" w:lastColumn="0" w:oddVBand="0" w:evenVBand="0" w:oddHBand="1" w:evenHBand="0" w:firstRowFirstColumn="0" w:firstRowLastColumn="0" w:lastRowFirstColumn="0" w:lastRowLastColumn="0"/>
              <w:rPr>
                <w:ins w:id="2355" w:author="Nelson Foster" w:date="2017-03-04T14:36:00Z"/>
                <w:rFonts w:ascii="Calibri" w:eastAsia="Times New Roman" w:hAnsi="Calibri" w:cs="Calibri"/>
                <w:color w:val="000000"/>
              </w:rPr>
            </w:pPr>
            <w:ins w:id="2356" w:author="Nelson Foster" w:date="2017-03-04T14:36:00Z">
              <w:r w:rsidRPr="004645F7">
                <w:rPr>
                  <w:rFonts w:ascii="Calibri" w:eastAsia="Times New Roman" w:hAnsi="Calibri" w:cs="Calibri"/>
                  <w:color w:val="000000"/>
                </w:rPr>
                <w:t>0.3221322</w:t>
              </w:r>
            </w:ins>
          </w:p>
        </w:tc>
      </w:tr>
      <w:tr w:rsidR="009F58E5" w:rsidRPr="004645F7" w14:paraId="55382622" w14:textId="77777777" w:rsidTr="00E71239">
        <w:trPr>
          <w:trHeight w:hRule="exact" w:val="245"/>
          <w:ins w:id="2357" w:author="Nelson Foster" w:date="2017-03-04T14:36:00Z"/>
          <w:trPrChange w:id="2358" w:author="uga" w:date="2017-03-04T14:59:00Z">
            <w:trPr>
              <w:trHeight w:hRule="exact" w:val="216"/>
            </w:trPr>
          </w:trPrChange>
        </w:trPr>
        <w:tc>
          <w:tcPr>
            <w:cnfStyle w:val="001000000000" w:firstRow="0" w:lastRow="0" w:firstColumn="1" w:lastColumn="0" w:oddVBand="0" w:evenVBand="0" w:oddHBand="0" w:evenHBand="0" w:firstRowFirstColumn="0" w:firstRowLastColumn="0" w:lastRowFirstColumn="0" w:lastRowLastColumn="0"/>
            <w:tcW w:w="1159" w:type="dxa"/>
            <w:noWrap/>
            <w:hideMark/>
            <w:tcPrChange w:id="2359" w:author="uga" w:date="2017-03-04T14:59:00Z">
              <w:tcPr>
                <w:tcW w:w="80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5659CC" w14:textId="77777777" w:rsidR="009F58E5" w:rsidRPr="004645F7" w:rsidRDefault="009F58E5" w:rsidP="009F58E5">
            <w:pPr>
              <w:jc w:val="right"/>
              <w:rPr>
                <w:ins w:id="2360" w:author="Nelson Foster" w:date="2017-03-04T14:36:00Z"/>
                <w:rFonts w:ascii="Calibri" w:eastAsia="Times New Roman" w:hAnsi="Calibri" w:cs="Calibri"/>
                <w:color w:val="000000"/>
              </w:rPr>
            </w:pPr>
            <w:ins w:id="2361" w:author="Nelson Foster" w:date="2017-03-04T14:36:00Z">
              <w:r w:rsidRPr="004645F7">
                <w:rPr>
                  <w:rFonts w:ascii="Calibri" w:eastAsia="Times New Roman" w:hAnsi="Calibri" w:cs="Calibri"/>
                  <w:color w:val="000000"/>
                </w:rPr>
                <w:t>23:00</w:t>
              </w:r>
            </w:ins>
          </w:p>
        </w:tc>
        <w:tc>
          <w:tcPr>
            <w:tcW w:w="2256" w:type="dxa"/>
            <w:noWrap/>
            <w:hideMark/>
            <w:tcPrChange w:id="2362" w:author="uga" w:date="2017-03-04T14:59:00Z">
              <w:tcPr>
                <w:tcW w:w="2542" w:type="dxa"/>
                <w:tcBorders>
                  <w:top w:val="nil"/>
                  <w:left w:val="nil"/>
                  <w:bottom w:val="single" w:sz="4" w:space="0" w:color="auto"/>
                  <w:right w:val="single" w:sz="4" w:space="0" w:color="auto"/>
                </w:tcBorders>
                <w:shd w:val="clear" w:color="auto" w:fill="auto"/>
                <w:noWrap/>
                <w:vAlign w:val="bottom"/>
                <w:hideMark/>
              </w:tcPr>
            </w:tcPrChange>
          </w:tcPr>
          <w:p w14:paraId="60BFC60B"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363" w:author="Nelson Foster" w:date="2017-03-04T14:36:00Z"/>
                <w:rFonts w:ascii="Calibri" w:eastAsia="Times New Roman" w:hAnsi="Calibri" w:cs="Calibri"/>
                <w:color w:val="000000"/>
              </w:rPr>
            </w:pPr>
            <w:ins w:id="2364" w:author="Nelson Foster" w:date="2017-03-04T14:36:00Z">
              <w:r w:rsidRPr="004645F7">
                <w:rPr>
                  <w:rFonts w:ascii="Calibri" w:eastAsia="Times New Roman" w:hAnsi="Calibri" w:cs="Calibri"/>
                  <w:color w:val="000000"/>
                </w:rPr>
                <w:t>25</w:t>
              </w:r>
              <w:r w:rsidRPr="00CB5DB2">
                <w:rPr>
                  <w:rFonts w:ascii="Calibri" w:eastAsia="Times New Roman" w:hAnsi="Calibri" w:cs="Calibri"/>
                  <w:color w:val="000000"/>
                </w:rPr>
                <w:t>,</w:t>
              </w:r>
              <w:r w:rsidRPr="004645F7">
                <w:rPr>
                  <w:rFonts w:ascii="Calibri" w:eastAsia="Times New Roman" w:hAnsi="Calibri" w:cs="Calibri"/>
                  <w:color w:val="000000"/>
                </w:rPr>
                <w:t>452</w:t>
              </w:r>
            </w:ins>
          </w:p>
        </w:tc>
        <w:tc>
          <w:tcPr>
            <w:tcW w:w="2430" w:type="dxa"/>
            <w:noWrap/>
            <w:hideMark/>
            <w:tcPrChange w:id="2365" w:author="uga" w:date="2017-03-04T14:59:00Z">
              <w:tcPr>
                <w:tcW w:w="2856" w:type="dxa"/>
                <w:tcBorders>
                  <w:top w:val="nil"/>
                  <w:left w:val="nil"/>
                  <w:bottom w:val="single" w:sz="4" w:space="0" w:color="auto"/>
                  <w:right w:val="single" w:sz="4" w:space="0" w:color="auto"/>
                </w:tcBorders>
                <w:shd w:val="clear" w:color="auto" w:fill="auto"/>
                <w:noWrap/>
                <w:vAlign w:val="bottom"/>
                <w:hideMark/>
              </w:tcPr>
            </w:tcPrChange>
          </w:tcPr>
          <w:p w14:paraId="381D7328"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366" w:author="Nelson Foster" w:date="2017-03-04T14:36:00Z"/>
                <w:rFonts w:ascii="Calibri" w:eastAsia="Times New Roman" w:hAnsi="Calibri" w:cs="Calibri"/>
                <w:color w:val="000000"/>
              </w:rPr>
            </w:pPr>
            <w:ins w:id="2367" w:author="Nelson Foster" w:date="2017-03-04T14:36:00Z">
              <w:r w:rsidRPr="004645F7">
                <w:rPr>
                  <w:rFonts w:ascii="Calibri" w:eastAsia="Times New Roman" w:hAnsi="Calibri" w:cs="Calibri"/>
                  <w:color w:val="000000"/>
                </w:rPr>
                <w:t>8</w:t>
              </w:r>
              <w:r w:rsidRPr="00CB5DB2">
                <w:rPr>
                  <w:rFonts w:ascii="Calibri" w:eastAsia="Times New Roman" w:hAnsi="Calibri" w:cs="Calibri"/>
                  <w:color w:val="000000"/>
                </w:rPr>
                <w:t>,</w:t>
              </w:r>
              <w:r w:rsidRPr="004645F7">
                <w:rPr>
                  <w:rFonts w:ascii="Calibri" w:eastAsia="Times New Roman" w:hAnsi="Calibri" w:cs="Calibri"/>
                  <w:color w:val="000000"/>
                </w:rPr>
                <w:t>660</w:t>
              </w:r>
            </w:ins>
          </w:p>
        </w:tc>
        <w:tc>
          <w:tcPr>
            <w:tcW w:w="3503" w:type="dxa"/>
            <w:noWrap/>
            <w:hideMark/>
            <w:tcPrChange w:id="2368" w:author="uga" w:date="2017-03-04T14:59:00Z">
              <w:tcPr>
                <w:tcW w:w="3929" w:type="dxa"/>
                <w:tcBorders>
                  <w:top w:val="nil"/>
                  <w:left w:val="nil"/>
                  <w:bottom w:val="single" w:sz="4" w:space="0" w:color="auto"/>
                  <w:right w:val="single" w:sz="4" w:space="0" w:color="auto"/>
                </w:tcBorders>
                <w:shd w:val="clear" w:color="auto" w:fill="auto"/>
                <w:noWrap/>
                <w:vAlign w:val="bottom"/>
                <w:hideMark/>
              </w:tcPr>
            </w:tcPrChange>
          </w:tcPr>
          <w:p w14:paraId="5CD7933B" w14:textId="77777777" w:rsidR="009F58E5" w:rsidRPr="004645F7" w:rsidRDefault="009F58E5" w:rsidP="009F58E5">
            <w:pPr>
              <w:jc w:val="right"/>
              <w:cnfStyle w:val="000000000000" w:firstRow="0" w:lastRow="0" w:firstColumn="0" w:lastColumn="0" w:oddVBand="0" w:evenVBand="0" w:oddHBand="0" w:evenHBand="0" w:firstRowFirstColumn="0" w:firstRowLastColumn="0" w:lastRowFirstColumn="0" w:lastRowLastColumn="0"/>
              <w:rPr>
                <w:ins w:id="2369" w:author="Nelson Foster" w:date="2017-03-04T14:36:00Z"/>
                <w:rFonts w:ascii="Calibri" w:eastAsia="Times New Roman" w:hAnsi="Calibri" w:cs="Calibri"/>
                <w:color w:val="000000"/>
              </w:rPr>
            </w:pPr>
            <w:ins w:id="2370" w:author="Nelson Foster" w:date="2017-03-04T14:36:00Z">
              <w:r w:rsidRPr="004645F7">
                <w:rPr>
                  <w:rFonts w:ascii="Calibri" w:eastAsia="Times New Roman" w:hAnsi="Calibri" w:cs="Calibri"/>
                  <w:color w:val="000000"/>
                </w:rPr>
                <w:t>0.3402483</w:t>
              </w:r>
            </w:ins>
          </w:p>
        </w:tc>
      </w:tr>
    </w:tbl>
    <w:p w14:paraId="360F5A89" w14:textId="77777777" w:rsidR="007E6D31" w:rsidRPr="000F439A" w:rsidRDefault="007E6D31">
      <w:pPr>
        <w:pStyle w:val="ListParagraph"/>
        <w:spacing w:after="160" w:line="240" w:lineRule="auto"/>
        <w:ind w:left="1440"/>
        <w:rPr>
          <w:ins w:id="2371" w:author="Sadaf Asrar" w:date="2017-02-28T10:17:00Z"/>
          <w:sz w:val="24"/>
          <w:szCs w:val="24"/>
          <w:rPrChange w:id="2372" w:author="Nelson Foster" w:date="2017-03-03T20:19:00Z">
            <w:rPr>
              <w:ins w:id="2373" w:author="Sadaf Asrar" w:date="2017-02-28T10:17:00Z"/>
            </w:rPr>
          </w:rPrChange>
        </w:rPr>
        <w:pPrChange w:id="2374" w:author="uga" w:date="2017-03-04T14:01:00Z">
          <w:pPr>
            <w:pStyle w:val="ListParagraph"/>
            <w:numPr>
              <w:ilvl w:val="1"/>
              <w:numId w:val="7"/>
            </w:numPr>
            <w:spacing w:after="160"/>
            <w:ind w:left="1440" w:hanging="360"/>
          </w:pPr>
        </w:pPrChange>
      </w:pPr>
    </w:p>
    <w:tbl>
      <w:tblPr>
        <w:tblW w:w="10134" w:type="dxa"/>
        <w:jc w:val="center"/>
        <w:tblLook w:val="04A0" w:firstRow="1" w:lastRow="0" w:firstColumn="1" w:lastColumn="0" w:noHBand="0" w:noVBand="1"/>
        <w:tblPrChange w:id="2375" w:author="uga" w:date="2017-03-04T13:52:00Z">
          <w:tblPr>
            <w:tblW w:w="12920" w:type="dxa"/>
            <w:tblLook w:val="04A0" w:firstRow="1" w:lastRow="0" w:firstColumn="1" w:lastColumn="0" w:noHBand="0" w:noVBand="1"/>
          </w:tblPr>
        </w:tblPrChange>
      </w:tblPr>
      <w:tblGrid>
        <w:gridCol w:w="807"/>
        <w:gridCol w:w="2542"/>
        <w:gridCol w:w="2856"/>
        <w:gridCol w:w="3929"/>
        <w:tblGridChange w:id="2376">
          <w:tblGrid>
            <w:gridCol w:w="960"/>
            <w:gridCol w:w="3260"/>
            <w:gridCol w:w="3440"/>
            <w:gridCol w:w="5260"/>
          </w:tblGrid>
        </w:tblGridChange>
      </w:tblGrid>
      <w:tr w:rsidR="00E01202" w:rsidRPr="004645F7" w:rsidDel="009F58E5" w14:paraId="42087B3B" w14:textId="1B8A15FE" w:rsidTr="008D0F68">
        <w:trPr>
          <w:trHeight w:hRule="exact" w:val="216"/>
          <w:tblHeader/>
          <w:jc w:val="center"/>
          <w:ins w:id="2377" w:author="Sadaf Asrar" w:date="2017-02-28T10:19:00Z"/>
          <w:del w:id="2378" w:author="Nelson Foster" w:date="2017-03-04T14:36:00Z"/>
          <w:trPrChange w:id="2379" w:author="uga" w:date="2017-03-04T13:52:00Z">
            <w:trPr>
              <w:trHeight w:val="290"/>
              <w:tblHeader/>
            </w:trPr>
          </w:trPrChange>
        </w:trPr>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380" w:author="uga" w:date="2017-03-04T13:52:00Z">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58E8C1" w14:textId="698041CE" w:rsidR="00E01202" w:rsidRPr="004645F7" w:rsidDel="009F58E5" w:rsidRDefault="00E01202">
            <w:pPr>
              <w:spacing w:line="240" w:lineRule="auto"/>
              <w:rPr>
                <w:ins w:id="2381" w:author="Sadaf Asrar" w:date="2017-02-28T10:19:00Z"/>
                <w:del w:id="2382" w:author="Nelson Foster" w:date="2017-03-04T14:36:00Z"/>
                <w:rFonts w:ascii="Calibri" w:eastAsia="Times New Roman" w:hAnsi="Calibri" w:cs="Calibri"/>
                <w:b/>
                <w:bCs/>
                <w:color w:val="000000"/>
              </w:rPr>
              <w:pPrChange w:id="2383" w:author="uga" w:date="2017-03-04T14:01:00Z">
                <w:pPr/>
              </w:pPrChange>
            </w:pPr>
            <w:ins w:id="2384" w:author="Sadaf Asrar" w:date="2017-02-28T10:19:00Z">
              <w:del w:id="2385" w:author="Nelson Foster" w:date="2017-03-04T14:36:00Z">
                <w:r w:rsidRPr="004645F7" w:rsidDel="009F58E5">
                  <w:rPr>
                    <w:rFonts w:ascii="Calibri" w:eastAsia="Times New Roman" w:hAnsi="Calibri" w:cs="Calibri"/>
                    <w:b/>
                    <w:bCs/>
                    <w:color w:val="000000"/>
                  </w:rPr>
                  <w:delText>Hours</w:delText>
                </w:r>
              </w:del>
            </w:ins>
          </w:p>
        </w:tc>
        <w:tc>
          <w:tcPr>
            <w:tcW w:w="2542" w:type="dxa"/>
            <w:tcBorders>
              <w:top w:val="single" w:sz="4" w:space="0" w:color="auto"/>
              <w:left w:val="nil"/>
              <w:bottom w:val="single" w:sz="4" w:space="0" w:color="auto"/>
              <w:right w:val="single" w:sz="4" w:space="0" w:color="auto"/>
            </w:tcBorders>
            <w:shd w:val="clear" w:color="auto" w:fill="auto"/>
            <w:noWrap/>
            <w:vAlign w:val="bottom"/>
            <w:hideMark/>
            <w:tcPrChange w:id="2386" w:author="uga" w:date="2017-03-04T13:52:00Z">
              <w:tcPr>
                <w:tcW w:w="32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9E639A2" w14:textId="7D982D8A" w:rsidR="00E01202" w:rsidRPr="004645F7" w:rsidDel="009F58E5" w:rsidRDefault="0003722C">
            <w:pPr>
              <w:spacing w:line="240" w:lineRule="auto"/>
              <w:rPr>
                <w:ins w:id="2387" w:author="Sadaf Asrar" w:date="2017-02-28T10:19:00Z"/>
                <w:del w:id="2388" w:author="Nelson Foster" w:date="2017-03-04T14:36:00Z"/>
                <w:rFonts w:ascii="Calibri" w:eastAsia="Times New Roman" w:hAnsi="Calibri" w:cs="Calibri"/>
                <w:b/>
                <w:bCs/>
                <w:color w:val="000000"/>
              </w:rPr>
              <w:pPrChange w:id="2389" w:author="uga" w:date="2017-03-04T14:01:00Z">
                <w:pPr/>
              </w:pPrChange>
            </w:pPr>
            <w:ins w:id="2390" w:author="Sadaf Asrar" w:date="2017-02-28T10:19:00Z">
              <w:del w:id="2391" w:author="Nelson Foster" w:date="2017-03-04T14:36:00Z">
                <w:r w:rsidRPr="004645F7" w:rsidDel="009F58E5">
                  <w:rPr>
                    <w:rFonts w:ascii="Calibri" w:eastAsia="Times New Roman" w:hAnsi="Calibri" w:cs="Calibri"/>
                    <w:b/>
                    <w:bCs/>
                    <w:color w:val="000000"/>
                  </w:rPr>
                  <w:delText>Number of collisions in each h</w:delText>
                </w:r>
                <w:r w:rsidR="00E01202" w:rsidRPr="004645F7" w:rsidDel="009F58E5">
                  <w:rPr>
                    <w:rFonts w:ascii="Calibri" w:eastAsia="Times New Roman" w:hAnsi="Calibri" w:cs="Calibri"/>
                    <w:b/>
                    <w:bCs/>
                    <w:color w:val="000000"/>
                  </w:rPr>
                  <w:delText>our</w:delText>
                </w:r>
              </w:del>
            </w:ins>
          </w:p>
        </w:tc>
        <w:tc>
          <w:tcPr>
            <w:tcW w:w="2856" w:type="dxa"/>
            <w:tcBorders>
              <w:top w:val="single" w:sz="4" w:space="0" w:color="auto"/>
              <w:left w:val="nil"/>
              <w:bottom w:val="single" w:sz="4" w:space="0" w:color="auto"/>
              <w:right w:val="single" w:sz="4" w:space="0" w:color="auto"/>
            </w:tcBorders>
            <w:shd w:val="clear" w:color="auto" w:fill="auto"/>
            <w:noWrap/>
            <w:vAlign w:val="bottom"/>
            <w:hideMark/>
            <w:tcPrChange w:id="2392" w:author="uga" w:date="2017-03-04T13:52:00Z">
              <w:tcPr>
                <w:tcW w:w="344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03DF012" w14:textId="52180995" w:rsidR="00E01202" w:rsidRPr="004645F7" w:rsidDel="009F58E5" w:rsidRDefault="00E01202">
            <w:pPr>
              <w:spacing w:line="240" w:lineRule="auto"/>
              <w:rPr>
                <w:ins w:id="2393" w:author="Sadaf Asrar" w:date="2017-02-28T10:19:00Z"/>
                <w:del w:id="2394" w:author="Nelson Foster" w:date="2017-03-04T14:36:00Z"/>
                <w:rFonts w:ascii="Calibri" w:eastAsia="Times New Roman" w:hAnsi="Calibri" w:cs="Calibri"/>
                <w:b/>
                <w:bCs/>
                <w:color w:val="000000"/>
              </w:rPr>
              <w:pPrChange w:id="2395" w:author="uga" w:date="2017-03-04T14:01:00Z">
                <w:pPr/>
              </w:pPrChange>
            </w:pPr>
            <w:ins w:id="2396" w:author="Sadaf Asrar" w:date="2017-02-28T10:19:00Z">
              <w:del w:id="2397" w:author="Nelson Foster" w:date="2017-03-04T14:36:00Z">
                <w:r w:rsidRPr="004645F7" w:rsidDel="009F58E5">
                  <w:rPr>
                    <w:rFonts w:ascii="Calibri" w:eastAsia="Times New Roman" w:hAnsi="Calibri" w:cs="Calibri"/>
                    <w:b/>
                    <w:bCs/>
                    <w:color w:val="000000"/>
                  </w:rPr>
                  <w:delText>Number of people injured and killed in each hour</w:delText>
                </w:r>
              </w:del>
            </w:ins>
          </w:p>
        </w:tc>
        <w:tc>
          <w:tcPr>
            <w:tcW w:w="3929" w:type="dxa"/>
            <w:tcBorders>
              <w:top w:val="single" w:sz="4" w:space="0" w:color="auto"/>
              <w:left w:val="nil"/>
              <w:bottom w:val="single" w:sz="4" w:space="0" w:color="auto"/>
              <w:right w:val="single" w:sz="4" w:space="0" w:color="auto"/>
            </w:tcBorders>
            <w:shd w:val="clear" w:color="auto" w:fill="auto"/>
            <w:noWrap/>
            <w:vAlign w:val="bottom"/>
            <w:hideMark/>
            <w:tcPrChange w:id="2398" w:author="uga" w:date="2017-03-04T13:52:00Z">
              <w:tcPr>
                <w:tcW w:w="52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332F8B87" w14:textId="7F347C1B" w:rsidR="00E01202" w:rsidRPr="004645F7" w:rsidDel="009F58E5" w:rsidRDefault="00E01202">
            <w:pPr>
              <w:spacing w:line="240" w:lineRule="auto"/>
              <w:rPr>
                <w:ins w:id="2399" w:author="Sadaf Asrar" w:date="2017-02-28T10:19:00Z"/>
                <w:del w:id="2400" w:author="Nelson Foster" w:date="2017-03-04T14:36:00Z"/>
                <w:rFonts w:ascii="Calibri" w:eastAsia="Times New Roman" w:hAnsi="Calibri" w:cs="Calibri"/>
                <w:b/>
                <w:bCs/>
                <w:color w:val="000000"/>
              </w:rPr>
              <w:pPrChange w:id="2401" w:author="uga" w:date="2017-03-04T14:01:00Z">
                <w:pPr/>
              </w:pPrChange>
            </w:pPr>
            <w:ins w:id="2402" w:author="Sadaf Asrar" w:date="2017-02-28T10:19:00Z">
              <w:del w:id="2403" w:author="Nelson Foster" w:date="2017-03-04T14:36:00Z">
                <w:r w:rsidRPr="004645F7" w:rsidDel="009F58E5">
                  <w:rPr>
                    <w:rFonts w:ascii="Calibri" w:eastAsia="Times New Roman" w:hAnsi="Calibri" w:cs="Calibri"/>
                    <w:b/>
                    <w:bCs/>
                    <w:color w:val="000000"/>
                  </w:rPr>
                  <w:delText>Mean number of people injured and killed in each hour</w:delText>
                </w:r>
              </w:del>
            </w:ins>
          </w:p>
        </w:tc>
      </w:tr>
      <w:tr w:rsidR="00E01202" w:rsidRPr="004645F7" w:rsidDel="009F58E5" w14:paraId="2616D904" w14:textId="0C03252E" w:rsidTr="008D0F68">
        <w:trPr>
          <w:trHeight w:hRule="exact" w:val="216"/>
          <w:jc w:val="center"/>
          <w:ins w:id="2404" w:author="Sadaf Asrar" w:date="2017-02-28T10:19:00Z"/>
          <w:del w:id="2405" w:author="Nelson Foster" w:date="2017-03-04T14:36:00Z"/>
          <w:trPrChange w:id="2406"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407"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A6C6152" w14:textId="1B7A6042" w:rsidR="00E01202" w:rsidRPr="004645F7" w:rsidDel="009F58E5" w:rsidRDefault="00E01202">
            <w:pPr>
              <w:spacing w:line="240" w:lineRule="auto"/>
              <w:jc w:val="right"/>
              <w:rPr>
                <w:ins w:id="2408" w:author="Sadaf Asrar" w:date="2017-02-28T10:19:00Z"/>
                <w:del w:id="2409" w:author="Nelson Foster" w:date="2017-03-04T14:36:00Z"/>
                <w:rFonts w:ascii="Calibri" w:eastAsia="Times New Roman" w:hAnsi="Calibri" w:cs="Calibri"/>
                <w:color w:val="000000"/>
              </w:rPr>
              <w:pPrChange w:id="2410" w:author="uga" w:date="2017-03-04T14:01:00Z">
                <w:pPr>
                  <w:jc w:val="right"/>
                </w:pPr>
              </w:pPrChange>
            </w:pPr>
            <w:ins w:id="2411" w:author="Sadaf Asrar" w:date="2017-02-28T10:19:00Z">
              <w:del w:id="2412" w:author="Nelson Foster" w:date="2017-03-04T14:36:00Z">
                <w:r w:rsidRPr="004645F7" w:rsidDel="009F58E5">
                  <w:rPr>
                    <w:rFonts w:ascii="Calibri" w:eastAsia="Times New Roman" w:hAnsi="Calibri" w:cs="Calibri"/>
                    <w:color w:val="000000"/>
                  </w:rPr>
                  <w:delText>0:00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413"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0ADE6D4B" w14:textId="42A4672F" w:rsidR="00E01202" w:rsidRPr="004645F7" w:rsidDel="009F58E5" w:rsidRDefault="00E01202">
            <w:pPr>
              <w:spacing w:line="240" w:lineRule="auto"/>
              <w:jc w:val="right"/>
              <w:rPr>
                <w:ins w:id="2414" w:author="Sadaf Asrar" w:date="2017-02-28T10:19:00Z"/>
                <w:del w:id="2415" w:author="Nelson Foster" w:date="2017-03-04T14:36:00Z"/>
                <w:rFonts w:ascii="Calibri" w:eastAsia="Times New Roman" w:hAnsi="Calibri" w:cs="Calibri"/>
                <w:color w:val="000000"/>
              </w:rPr>
              <w:pPrChange w:id="2416" w:author="uga" w:date="2017-03-04T14:01:00Z">
                <w:pPr>
                  <w:jc w:val="right"/>
                </w:pPr>
              </w:pPrChange>
            </w:pPr>
            <w:ins w:id="2417" w:author="Sadaf Asrar" w:date="2017-02-28T10:19:00Z">
              <w:del w:id="2418" w:author="Nelson Foster" w:date="2017-03-04T14:36:00Z">
                <w:r w:rsidRPr="004645F7" w:rsidDel="009F58E5">
                  <w:rPr>
                    <w:rFonts w:ascii="Calibri" w:eastAsia="Times New Roman" w:hAnsi="Calibri" w:cs="Calibri"/>
                    <w:color w:val="000000"/>
                  </w:rPr>
                  <w:delText>24193</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419"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12139C4F" w14:textId="4B85D5BA" w:rsidR="00E01202" w:rsidRPr="004645F7" w:rsidDel="009F58E5" w:rsidRDefault="00E01202">
            <w:pPr>
              <w:spacing w:line="240" w:lineRule="auto"/>
              <w:jc w:val="right"/>
              <w:rPr>
                <w:ins w:id="2420" w:author="Sadaf Asrar" w:date="2017-02-28T10:19:00Z"/>
                <w:del w:id="2421" w:author="Nelson Foster" w:date="2017-03-04T14:36:00Z"/>
                <w:rFonts w:ascii="Calibri" w:eastAsia="Times New Roman" w:hAnsi="Calibri" w:cs="Calibri"/>
                <w:color w:val="000000"/>
              </w:rPr>
              <w:pPrChange w:id="2422" w:author="uga" w:date="2017-03-04T14:01:00Z">
                <w:pPr>
                  <w:jc w:val="right"/>
                </w:pPr>
              </w:pPrChange>
            </w:pPr>
            <w:ins w:id="2423" w:author="Sadaf Asrar" w:date="2017-02-28T10:19:00Z">
              <w:del w:id="2424" w:author="Nelson Foster" w:date="2017-03-04T14:36:00Z">
                <w:r w:rsidRPr="004645F7" w:rsidDel="009F58E5">
                  <w:rPr>
                    <w:rFonts w:ascii="Calibri" w:eastAsia="Times New Roman" w:hAnsi="Calibri" w:cs="Calibri"/>
                    <w:color w:val="000000"/>
                  </w:rPr>
                  <w:delText>7207</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425"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15602FCF" w14:textId="686529D8" w:rsidR="00E01202" w:rsidRPr="004645F7" w:rsidDel="009F58E5" w:rsidRDefault="00E01202">
            <w:pPr>
              <w:spacing w:line="240" w:lineRule="auto"/>
              <w:jc w:val="right"/>
              <w:rPr>
                <w:ins w:id="2426" w:author="Sadaf Asrar" w:date="2017-02-28T10:19:00Z"/>
                <w:del w:id="2427" w:author="Nelson Foster" w:date="2017-03-04T14:36:00Z"/>
                <w:rFonts w:ascii="Calibri" w:eastAsia="Times New Roman" w:hAnsi="Calibri" w:cs="Calibri"/>
                <w:color w:val="000000"/>
              </w:rPr>
              <w:pPrChange w:id="2428" w:author="uga" w:date="2017-03-04T14:01:00Z">
                <w:pPr>
                  <w:jc w:val="right"/>
                </w:pPr>
              </w:pPrChange>
            </w:pPr>
            <w:ins w:id="2429" w:author="Sadaf Asrar" w:date="2017-02-28T10:19:00Z">
              <w:del w:id="2430" w:author="Nelson Foster" w:date="2017-03-04T14:36:00Z">
                <w:r w:rsidRPr="004645F7" w:rsidDel="009F58E5">
                  <w:rPr>
                    <w:rFonts w:ascii="Calibri" w:eastAsia="Times New Roman" w:hAnsi="Calibri" w:cs="Calibri"/>
                    <w:color w:val="000000"/>
                  </w:rPr>
                  <w:delText>0.2978961</w:delText>
                </w:r>
              </w:del>
            </w:ins>
          </w:p>
        </w:tc>
      </w:tr>
      <w:tr w:rsidR="00E01202" w:rsidRPr="004645F7" w:rsidDel="009F58E5" w14:paraId="11BA1584" w14:textId="64FFEAA0" w:rsidTr="008D0F68">
        <w:trPr>
          <w:trHeight w:hRule="exact" w:val="216"/>
          <w:jc w:val="center"/>
          <w:ins w:id="2431" w:author="Sadaf Asrar" w:date="2017-02-28T10:19:00Z"/>
          <w:del w:id="2432" w:author="Nelson Foster" w:date="2017-03-04T14:36:00Z"/>
          <w:trPrChange w:id="2433"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434"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902680" w14:textId="6FB603CA" w:rsidR="00E01202" w:rsidRPr="004645F7" w:rsidDel="009F58E5" w:rsidRDefault="00E01202">
            <w:pPr>
              <w:spacing w:line="240" w:lineRule="auto"/>
              <w:jc w:val="right"/>
              <w:rPr>
                <w:ins w:id="2435" w:author="Sadaf Asrar" w:date="2017-02-28T10:19:00Z"/>
                <w:del w:id="2436" w:author="Nelson Foster" w:date="2017-03-04T14:36:00Z"/>
                <w:rFonts w:ascii="Calibri" w:eastAsia="Times New Roman" w:hAnsi="Calibri" w:cs="Calibri"/>
                <w:color w:val="000000"/>
              </w:rPr>
              <w:pPrChange w:id="2437" w:author="uga" w:date="2017-03-04T14:01:00Z">
                <w:pPr>
                  <w:jc w:val="right"/>
                </w:pPr>
              </w:pPrChange>
            </w:pPr>
            <w:ins w:id="2438" w:author="Sadaf Asrar" w:date="2017-02-28T10:19:00Z">
              <w:del w:id="2439" w:author="Nelson Foster" w:date="2017-03-04T14:36:00Z">
                <w:r w:rsidRPr="004645F7" w:rsidDel="009F58E5">
                  <w:rPr>
                    <w:rFonts w:ascii="Calibri" w:eastAsia="Times New Roman" w:hAnsi="Calibri" w:cs="Calibri"/>
                    <w:color w:val="000000"/>
                  </w:rPr>
                  <w:delText>1:00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440"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1621D13F" w14:textId="21081AAF" w:rsidR="00E01202" w:rsidRPr="004645F7" w:rsidDel="009F58E5" w:rsidRDefault="00E01202">
            <w:pPr>
              <w:spacing w:line="240" w:lineRule="auto"/>
              <w:jc w:val="right"/>
              <w:rPr>
                <w:ins w:id="2441" w:author="Sadaf Asrar" w:date="2017-02-28T10:19:00Z"/>
                <w:del w:id="2442" w:author="Nelson Foster" w:date="2017-03-04T14:36:00Z"/>
                <w:rFonts w:ascii="Calibri" w:eastAsia="Times New Roman" w:hAnsi="Calibri" w:cs="Calibri"/>
                <w:color w:val="000000"/>
              </w:rPr>
              <w:pPrChange w:id="2443" w:author="uga" w:date="2017-03-04T14:01:00Z">
                <w:pPr>
                  <w:jc w:val="right"/>
                </w:pPr>
              </w:pPrChange>
            </w:pPr>
            <w:ins w:id="2444" w:author="Sadaf Asrar" w:date="2017-02-28T10:19:00Z">
              <w:del w:id="2445" w:author="Nelson Foster" w:date="2017-03-04T14:36:00Z">
                <w:r w:rsidRPr="004645F7" w:rsidDel="009F58E5">
                  <w:rPr>
                    <w:rFonts w:ascii="Calibri" w:eastAsia="Times New Roman" w:hAnsi="Calibri" w:cs="Calibri"/>
                    <w:color w:val="000000"/>
                  </w:rPr>
                  <w:delText>15467</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446"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2A652213" w14:textId="716C918C" w:rsidR="00E01202" w:rsidRPr="004645F7" w:rsidDel="009F58E5" w:rsidRDefault="00E01202">
            <w:pPr>
              <w:spacing w:line="240" w:lineRule="auto"/>
              <w:jc w:val="right"/>
              <w:rPr>
                <w:ins w:id="2447" w:author="Sadaf Asrar" w:date="2017-02-28T10:19:00Z"/>
                <w:del w:id="2448" w:author="Nelson Foster" w:date="2017-03-04T14:36:00Z"/>
                <w:rFonts w:ascii="Calibri" w:eastAsia="Times New Roman" w:hAnsi="Calibri" w:cs="Calibri"/>
                <w:color w:val="000000"/>
              </w:rPr>
              <w:pPrChange w:id="2449" w:author="uga" w:date="2017-03-04T14:01:00Z">
                <w:pPr>
                  <w:jc w:val="right"/>
                </w:pPr>
              </w:pPrChange>
            </w:pPr>
            <w:ins w:id="2450" w:author="Sadaf Asrar" w:date="2017-02-28T10:19:00Z">
              <w:del w:id="2451" w:author="Nelson Foster" w:date="2017-03-04T14:36:00Z">
                <w:r w:rsidRPr="004645F7" w:rsidDel="009F58E5">
                  <w:rPr>
                    <w:rFonts w:ascii="Calibri" w:eastAsia="Times New Roman" w:hAnsi="Calibri" w:cs="Calibri"/>
                    <w:color w:val="000000"/>
                  </w:rPr>
                  <w:delText>4991</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452"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04D8F19F" w14:textId="6D18A1B1" w:rsidR="00E01202" w:rsidRPr="004645F7" w:rsidDel="009F58E5" w:rsidRDefault="00E01202">
            <w:pPr>
              <w:spacing w:line="240" w:lineRule="auto"/>
              <w:jc w:val="right"/>
              <w:rPr>
                <w:ins w:id="2453" w:author="Sadaf Asrar" w:date="2017-02-28T10:19:00Z"/>
                <w:del w:id="2454" w:author="Nelson Foster" w:date="2017-03-04T14:36:00Z"/>
                <w:rFonts w:ascii="Calibri" w:eastAsia="Times New Roman" w:hAnsi="Calibri" w:cs="Calibri"/>
                <w:color w:val="000000"/>
              </w:rPr>
              <w:pPrChange w:id="2455" w:author="uga" w:date="2017-03-04T14:01:00Z">
                <w:pPr>
                  <w:jc w:val="right"/>
                </w:pPr>
              </w:pPrChange>
            </w:pPr>
            <w:ins w:id="2456" w:author="Sadaf Asrar" w:date="2017-02-28T10:19:00Z">
              <w:del w:id="2457" w:author="Nelson Foster" w:date="2017-03-04T14:36:00Z">
                <w:r w:rsidRPr="004645F7" w:rsidDel="009F58E5">
                  <w:rPr>
                    <w:rFonts w:ascii="Calibri" w:eastAsia="Times New Roman" w:hAnsi="Calibri" w:cs="Calibri"/>
                    <w:color w:val="000000"/>
                  </w:rPr>
                  <w:delText>0.322687</w:delText>
                </w:r>
              </w:del>
            </w:ins>
          </w:p>
        </w:tc>
      </w:tr>
      <w:tr w:rsidR="00E01202" w:rsidRPr="004645F7" w:rsidDel="009F58E5" w14:paraId="7ABDEEE2" w14:textId="65D48C42" w:rsidTr="008D0F68">
        <w:trPr>
          <w:trHeight w:hRule="exact" w:val="216"/>
          <w:jc w:val="center"/>
          <w:ins w:id="2458" w:author="Sadaf Asrar" w:date="2017-02-28T10:19:00Z"/>
          <w:del w:id="2459" w:author="Nelson Foster" w:date="2017-03-04T14:36:00Z"/>
          <w:trPrChange w:id="2460"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461"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AD817A3" w14:textId="48D8E88C" w:rsidR="00E01202" w:rsidRPr="004645F7" w:rsidDel="009F58E5" w:rsidRDefault="00E01202">
            <w:pPr>
              <w:spacing w:line="240" w:lineRule="auto"/>
              <w:jc w:val="right"/>
              <w:rPr>
                <w:ins w:id="2462" w:author="Sadaf Asrar" w:date="2017-02-28T10:19:00Z"/>
                <w:del w:id="2463" w:author="Nelson Foster" w:date="2017-03-04T14:36:00Z"/>
                <w:rFonts w:ascii="Calibri" w:eastAsia="Times New Roman" w:hAnsi="Calibri" w:cs="Calibri"/>
                <w:color w:val="000000"/>
              </w:rPr>
              <w:pPrChange w:id="2464" w:author="uga" w:date="2017-03-04T14:01:00Z">
                <w:pPr>
                  <w:jc w:val="right"/>
                </w:pPr>
              </w:pPrChange>
            </w:pPr>
            <w:ins w:id="2465" w:author="Sadaf Asrar" w:date="2017-02-28T10:19:00Z">
              <w:del w:id="2466" w:author="Nelson Foster" w:date="2017-03-04T14:36:00Z">
                <w:r w:rsidRPr="004645F7" w:rsidDel="009F58E5">
                  <w:rPr>
                    <w:rFonts w:ascii="Calibri" w:eastAsia="Times New Roman" w:hAnsi="Calibri" w:cs="Calibri"/>
                    <w:color w:val="000000"/>
                  </w:rPr>
                  <w:delText>2:00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467"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3F0F81E9" w14:textId="25A201DD" w:rsidR="00E01202" w:rsidRPr="004645F7" w:rsidDel="009F58E5" w:rsidRDefault="00E01202">
            <w:pPr>
              <w:spacing w:line="240" w:lineRule="auto"/>
              <w:jc w:val="right"/>
              <w:rPr>
                <w:ins w:id="2468" w:author="Sadaf Asrar" w:date="2017-02-28T10:19:00Z"/>
                <w:del w:id="2469" w:author="Nelson Foster" w:date="2017-03-04T14:36:00Z"/>
                <w:rFonts w:ascii="Calibri" w:eastAsia="Times New Roman" w:hAnsi="Calibri" w:cs="Calibri"/>
                <w:color w:val="000000"/>
              </w:rPr>
              <w:pPrChange w:id="2470" w:author="uga" w:date="2017-03-04T14:01:00Z">
                <w:pPr>
                  <w:jc w:val="right"/>
                </w:pPr>
              </w:pPrChange>
            </w:pPr>
            <w:ins w:id="2471" w:author="Sadaf Asrar" w:date="2017-02-28T10:19:00Z">
              <w:del w:id="2472" w:author="Nelson Foster" w:date="2017-03-04T14:36:00Z">
                <w:r w:rsidRPr="004645F7" w:rsidDel="009F58E5">
                  <w:rPr>
                    <w:rFonts w:ascii="Calibri" w:eastAsia="Times New Roman" w:hAnsi="Calibri" w:cs="Calibri"/>
                    <w:color w:val="000000"/>
                  </w:rPr>
                  <w:delText>11912</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473"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50F79C3D" w14:textId="7F707898" w:rsidR="00E01202" w:rsidRPr="004645F7" w:rsidDel="009F58E5" w:rsidRDefault="00E01202">
            <w:pPr>
              <w:spacing w:line="240" w:lineRule="auto"/>
              <w:jc w:val="right"/>
              <w:rPr>
                <w:ins w:id="2474" w:author="Sadaf Asrar" w:date="2017-02-28T10:19:00Z"/>
                <w:del w:id="2475" w:author="Nelson Foster" w:date="2017-03-04T14:36:00Z"/>
                <w:rFonts w:ascii="Calibri" w:eastAsia="Times New Roman" w:hAnsi="Calibri" w:cs="Calibri"/>
                <w:color w:val="000000"/>
              </w:rPr>
              <w:pPrChange w:id="2476" w:author="uga" w:date="2017-03-04T14:01:00Z">
                <w:pPr>
                  <w:jc w:val="right"/>
                </w:pPr>
              </w:pPrChange>
            </w:pPr>
            <w:ins w:id="2477" w:author="Sadaf Asrar" w:date="2017-02-28T10:19:00Z">
              <w:del w:id="2478" w:author="Nelson Foster" w:date="2017-03-04T14:36:00Z">
                <w:r w:rsidRPr="004645F7" w:rsidDel="009F58E5">
                  <w:rPr>
                    <w:rFonts w:ascii="Calibri" w:eastAsia="Times New Roman" w:hAnsi="Calibri" w:cs="Calibri"/>
                    <w:color w:val="000000"/>
                  </w:rPr>
                  <w:delText>4137</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479"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4631ACC5" w14:textId="18CF5AA1" w:rsidR="00E01202" w:rsidRPr="004645F7" w:rsidDel="009F58E5" w:rsidRDefault="00E01202">
            <w:pPr>
              <w:spacing w:line="240" w:lineRule="auto"/>
              <w:jc w:val="right"/>
              <w:rPr>
                <w:ins w:id="2480" w:author="Sadaf Asrar" w:date="2017-02-28T10:19:00Z"/>
                <w:del w:id="2481" w:author="Nelson Foster" w:date="2017-03-04T14:36:00Z"/>
                <w:rFonts w:ascii="Calibri" w:eastAsia="Times New Roman" w:hAnsi="Calibri" w:cs="Calibri"/>
                <w:color w:val="000000"/>
              </w:rPr>
              <w:pPrChange w:id="2482" w:author="uga" w:date="2017-03-04T14:01:00Z">
                <w:pPr>
                  <w:jc w:val="right"/>
                </w:pPr>
              </w:pPrChange>
            </w:pPr>
            <w:ins w:id="2483" w:author="Sadaf Asrar" w:date="2017-02-28T10:19:00Z">
              <w:del w:id="2484" w:author="Nelson Foster" w:date="2017-03-04T14:36:00Z">
                <w:r w:rsidRPr="004645F7" w:rsidDel="009F58E5">
                  <w:rPr>
                    <w:rFonts w:ascii="Calibri" w:eastAsia="Times New Roman" w:hAnsi="Calibri" w:cs="Calibri"/>
                    <w:color w:val="000000"/>
                  </w:rPr>
                  <w:delText>0.3472968</w:delText>
                </w:r>
              </w:del>
            </w:ins>
          </w:p>
        </w:tc>
      </w:tr>
      <w:tr w:rsidR="00E01202" w:rsidRPr="004645F7" w:rsidDel="009F58E5" w14:paraId="0365085F" w14:textId="1B0B5596" w:rsidTr="008D0F68">
        <w:trPr>
          <w:trHeight w:hRule="exact" w:val="216"/>
          <w:jc w:val="center"/>
          <w:ins w:id="2485" w:author="Sadaf Asrar" w:date="2017-02-28T10:19:00Z"/>
          <w:del w:id="2486" w:author="Nelson Foster" w:date="2017-03-04T14:36:00Z"/>
          <w:trPrChange w:id="2487"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488"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38254D4" w14:textId="26159B8A" w:rsidR="00E01202" w:rsidRPr="004645F7" w:rsidDel="009F58E5" w:rsidRDefault="00E01202">
            <w:pPr>
              <w:spacing w:line="240" w:lineRule="auto"/>
              <w:jc w:val="right"/>
              <w:rPr>
                <w:ins w:id="2489" w:author="Sadaf Asrar" w:date="2017-02-28T10:19:00Z"/>
                <w:del w:id="2490" w:author="Nelson Foster" w:date="2017-03-04T14:36:00Z"/>
                <w:rFonts w:ascii="Calibri" w:eastAsia="Times New Roman" w:hAnsi="Calibri" w:cs="Calibri"/>
                <w:color w:val="000000"/>
              </w:rPr>
              <w:pPrChange w:id="2491" w:author="uga" w:date="2017-03-04T14:01:00Z">
                <w:pPr>
                  <w:jc w:val="right"/>
                </w:pPr>
              </w:pPrChange>
            </w:pPr>
            <w:ins w:id="2492" w:author="Sadaf Asrar" w:date="2017-02-28T10:19:00Z">
              <w:del w:id="2493" w:author="Nelson Foster" w:date="2017-03-04T14:36:00Z">
                <w:r w:rsidRPr="004645F7" w:rsidDel="009F58E5">
                  <w:rPr>
                    <w:rFonts w:ascii="Calibri" w:eastAsia="Times New Roman" w:hAnsi="Calibri" w:cs="Calibri"/>
                    <w:color w:val="000000"/>
                  </w:rPr>
                  <w:delText>3:00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494"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19FD2541" w14:textId="53E2B958" w:rsidR="00E01202" w:rsidRPr="004645F7" w:rsidDel="009F58E5" w:rsidRDefault="00E01202">
            <w:pPr>
              <w:spacing w:line="240" w:lineRule="auto"/>
              <w:jc w:val="right"/>
              <w:rPr>
                <w:ins w:id="2495" w:author="Sadaf Asrar" w:date="2017-02-28T10:19:00Z"/>
                <w:del w:id="2496" w:author="Nelson Foster" w:date="2017-03-04T14:36:00Z"/>
                <w:rFonts w:ascii="Calibri" w:eastAsia="Times New Roman" w:hAnsi="Calibri" w:cs="Calibri"/>
                <w:color w:val="000000"/>
              </w:rPr>
              <w:pPrChange w:id="2497" w:author="uga" w:date="2017-03-04T14:01:00Z">
                <w:pPr>
                  <w:jc w:val="right"/>
                </w:pPr>
              </w:pPrChange>
            </w:pPr>
            <w:ins w:id="2498" w:author="Sadaf Asrar" w:date="2017-02-28T10:19:00Z">
              <w:del w:id="2499" w:author="Nelson Foster" w:date="2017-03-04T14:36:00Z">
                <w:r w:rsidRPr="004645F7" w:rsidDel="009F58E5">
                  <w:rPr>
                    <w:rFonts w:ascii="Calibri" w:eastAsia="Times New Roman" w:hAnsi="Calibri" w:cs="Calibri"/>
                    <w:color w:val="000000"/>
                  </w:rPr>
                  <w:delText>10087</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500"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1F8AF918" w14:textId="63A18B19" w:rsidR="00E01202" w:rsidRPr="004645F7" w:rsidDel="009F58E5" w:rsidRDefault="00E01202">
            <w:pPr>
              <w:spacing w:line="240" w:lineRule="auto"/>
              <w:jc w:val="right"/>
              <w:rPr>
                <w:ins w:id="2501" w:author="Sadaf Asrar" w:date="2017-02-28T10:19:00Z"/>
                <w:del w:id="2502" w:author="Nelson Foster" w:date="2017-03-04T14:36:00Z"/>
                <w:rFonts w:ascii="Calibri" w:eastAsia="Times New Roman" w:hAnsi="Calibri" w:cs="Calibri"/>
                <w:color w:val="000000"/>
              </w:rPr>
              <w:pPrChange w:id="2503" w:author="uga" w:date="2017-03-04T14:01:00Z">
                <w:pPr>
                  <w:jc w:val="right"/>
                </w:pPr>
              </w:pPrChange>
            </w:pPr>
            <w:ins w:id="2504" w:author="Sadaf Asrar" w:date="2017-02-28T10:19:00Z">
              <w:del w:id="2505" w:author="Nelson Foster" w:date="2017-03-04T14:36:00Z">
                <w:r w:rsidRPr="004645F7" w:rsidDel="009F58E5">
                  <w:rPr>
                    <w:rFonts w:ascii="Calibri" w:eastAsia="Times New Roman" w:hAnsi="Calibri" w:cs="Calibri"/>
                    <w:color w:val="000000"/>
                  </w:rPr>
                  <w:delText>3568</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506"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3182D653" w14:textId="476223FC" w:rsidR="00E01202" w:rsidRPr="004645F7" w:rsidDel="009F58E5" w:rsidRDefault="00E01202">
            <w:pPr>
              <w:spacing w:line="240" w:lineRule="auto"/>
              <w:jc w:val="right"/>
              <w:rPr>
                <w:ins w:id="2507" w:author="Sadaf Asrar" w:date="2017-02-28T10:19:00Z"/>
                <w:del w:id="2508" w:author="Nelson Foster" w:date="2017-03-04T14:36:00Z"/>
                <w:rFonts w:ascii="Calibri" w:eastAsia="Times New Roman" w:hAnsi="Calibri" w:cs="Calibri"/>
                <w:color w:val="000000"/>
              </w:rPr>
              <w:pPrChange w:id="2509" w:author="uga" w:date="2017-03-04T14:01:00Z">
                <w:pPr>
                  <w:jc w:val="right"/>
                </w:pPr>
              </w:pPrChange>
            </w:pPr>
            <w:ins w:id="2510" w:author="Sadaf Asrar" w:date="2017-02-28T10:19:00Z">
              <w:del w:id="2511" w:author="Nelson Foster" w:date="2017-03-04T14:36:00Z">
                <w:r w:rsidRPr="004645F7" w:rsidDel="009F58E5">
                  <w:rPr>
                    <w:rFonts w:ascii="Calibri" w:eastAsia="Times New Roman" w:hAnsi="Calibri" w:cs="Calibri"/>
                    <w:color w:val="000000"/>
                  </w:rPr>
                  <w:delText>0.3537226</w:delText>
                </w:r>
              </w:del>
            </w:ins>
          </w:p>
        </w:tc>
      </w:tr>
      <w:tr w:rsidR="00E01202" w:rsidRPr="004645F7" w:rsidDel="009F58E5" w14:paraId="0A6631B0" w14:textId="4FFF189F" w:rsidTr="008D0F68">
        <w:trPr>
          <w:trHeight w:hRule="exact" w:val="216"/>
          <w:jc w:val="center"/>
          <w:ins w:id="2512" w:author="Sadaf Asrar" w:date="2017-02-28T10:19:00Z"/>
          <w:del w:id="2513" w:author="Nelson Foster" w:date="2017-03-04T14:36:00Z"/>
          <w:trPrChange w:id="2514"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515"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FECC4C" w14:textId="1CDF2992" w:rsidR="00E01202" w:rsidRPr="004645F7" w:rsidDel="009F58E5" w:rsidRDefault="00E01202">
            <w:pPr>
              <w:spacing w:line="240" w:lineRule="auto"/>
              <w:jc w:val="right"/>
              <w:rPr>
                <w:ins w:id="2516" w:author="Sadaf Asrar" w:date="2017-02-28T10:19:00Z"/>
                <w:del w:id="2517" w:author="Nelson Foster" w:date="2017-03-04T14:36:00Z"/>
                <w:rFonts w:ascii="Calibri" w:eastAsia="Times New Roman" w:hAnsi="Calibri" w:cs="Calibri"/>
                <w:color w:val="000000"/>
              </w:rPr>
              <w:pPrChange w:id="2518" w:author="uga" w:date="2017-03-04T14:01:00Z">
                <w:pPr>
                  <w:jc w:val="right"/>
                </w:pPr>
              </w:pPrChange>
            </w:pPr>
            <w:ins w:id="2519" w:author="Sadaf Asrar" w:date="2017-02-28T10:19:00Z">
              <w:del w:id="2520" w:author="Nelson Foster" w:date="2017-03-04T14:36:00Z">
                <w:r w:rsidRPr="004645F7" w:rsidDel="009F58E5">
                  <w:rPr>
                    <w:rFonts w:ascii="Calibri" w:eastAsia="Times New Roman" w:hAnsi="Calibri" w:cs="Calibri"/>
                    <w:color w:val="000000"/>
                  </w:rPr>
                  <w:delText>4:00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521"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2AF06AC2" w14:textId="33757E6D" w:rsidR="00E01202" w:rsidRPr="004645F7" w:rsidDel="009F58E5" w:rsidRDefault="00E01202">
            <w:pPr>
              <w:spacing w:line="240" w:lineRule="auto"/>
              <w:jc w:val="right"/>
              <w:rPr>
                <w:ins w:id="2522" w:author="Sadaf Asrar" w:date="2017-02-28T10:19:00Z"/>
                <w:del w:id="2523" w:author="Nelson Foster" w:date="2017-03-04T14:36:00Z"/>
                <w:rFonts w:ascii="Calibri" w:eastAsia="Times New Roman" w:hAnsi="Calibri" w:cs="Calibri"/>
                <w:color w:val="000000"/>
              </w:rPr>
              <w:pPrChange w:id="2524" w:author="uga" w:date="2017-03-04T14:01:00Z">
                <w:pPr>
                  <w:jc w:val="right"/>
                </w:pPr>
              </w:pPrChange>
            </w:pPr>
            <w:ins w:id="2525" w:author="Sadaf Asrar" w:date="2017-02-28T10:19:00Z">
              <w:del w:id="2526" w:author="Nelson Foster" w:date="2017-03-04T14:36:00Z">
                <w:r w:rsidRPr="004645F7" w:rsidDel="009F58E5">
                  <w:rPr>
                    <w:rFonts w:ascii="Calibri" w:eastAsia="Times New Roman" w:hAnsi="Calibri" w:cs="Calibri"/>
                    <w:color w:val="000000"/>
                  </w:rPr>
                  <w:delText>11806</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527"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643C6493" w14:textId="4E63754C" w:rsidR="00E01202" w:rsidRPr="004645F7" w:rsidDel="009F58E5" w:rsidRDefault="00E01202">
            <w:pPr>
              <w:spacing w:line="240" w:lineRule="auto"/>
              <w:jc w:val="right"/>
              <w:rPr>
                <w:ins w:id="2528" w:author="Sadaf Asrar" w:date="2017-02-28T10:19:00Z"/>
                <w:del w:id="2529" w:author="Nelson Foster" w:date="2017-03-04T14:36:00Z"/>
                <w:rFonts w:ascii="Calibri" w:eastAsia="Times New Roman" w:hAnsi="Calibri" w:cs="Calibri"/>
                <w:color w:val="000000"/>
              </w:rPr>
              <w:pPrChange w:id="2530" w:author="uga" w:date="2017-03-04T14:01:00Z">
                <w:pPr>
                  <w:jc w:val="right"/>
                </w:pPr>
              </w:pPrChange>
            </w:pPr>
            <w:ins w:id="2531" w:author="Sadaf Asrar" w:date="2017-02-28T10:19:00Z">
              <w:del w:id="2532" w:author="Nelson Foster" w:date="2017-03-04T14:36:00Z">
                <w:r w:rsidRPr="004645F7" w:rsidDel="009F58E5">
                  <w:rPr>
                    <w:rFonts w:ascii="Calibri" w:eastAsia="Times New Roman" w:hAnsi="Calibri" w:cs="Calibri"/>
                    <w:color w:val="000000"/>
                  </w:rPr>
                  <w:delText>4505</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533"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7BEB3BE8" w14:textId="5897BB73" w:rsidR="00E01202" w:rsidRPr="004645F7" w:rsidDel="009F58E5" w:rsidRDefault="00E01202">
            <w:pPr>
              <w:spacing w:line="240" w:lineRule="auto"/>
              <w:jc w:val="right"/>
              <w:rPr>
                <w:ins w:id="2534" w:author="Sadaf Asrar" w:date="2017-02-28T10:19:00Z"/>
                <w:del w:id="2535" w:author="Nelson Foster" w:date="2017-03-04T14:36:00Z"/>
                <w:rFonts w:ascii="Calibri" w:eastAsia="Times New Roman" w:hAnsi="Calibri" w:cs="Calibri"/>
                <w:color w:val="000000"/>
              </w:rPr>
              <w:pPrChange w:id="2536" w:author="uga" w:date="2017-03-04T14:01:00Z">
                <w:pPr>
                  <w:jc w:val="right"/>
                </w:pPr>
              </w:pPrChange>
            </w:pPr>
            <w:ins w:id="2537" w:author="Sadaf Asrar" w:date="2017-02-28T10:19:00Z">
              <w:del w:id="2538" w:author="Nelson Foster" w:date="2017-03-04T14:36:00Z">
                <w:r w:rsidRPr="004645F7" w:rsidDel="009F58E5">
                  <w:rPr>
                    <w:rFonts w:ascii="Calibri" w:eastAsia="Times New Roman" w:hAnsi="Calibri" w:cs="Calibri"/>
                    <w:color w:val="000000"/>
                  </w:rPr>
                  <w:delText>0.3815856</w:delText>
                </w:r>
              </w:del>
            </w:ins>
          </w:p>
        </w:tc>
      </w:tr>
      <w:tr w:rsidR="00E01202" w:rsidRPr="004645F7" w:rsidDel="009F58E5" w14:paraId="431E2049" w14:textId="1C96558F" w:rsidTr="008D0F68">
        <w:trPr>
          <w:trHeight w:hRule="exact" w:val="216"/>
          <w:jc w:val="center"/>
          <w:ins w:id="2539" w:author="Sadaf Asrar" w:date="2017-02-28T10:19:00Z"/>
          <w:del w:id="2540" w:author="Nelson Foster" w:date="2017-03-04T14:36:00Z"/>
          <w:trPrChange w:id="2541"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542"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D8CF0E7" w14:textId="0860708B" w:rsidR="00E01202" w:rsidRPr="004645F7" w:rsidDel="009F58E5" w:rsidRDefault="00E01202">
            <w:pPr>
              <w:spacing w:line="240" w:lineRule="auto"/>
              <w:jc w:val="right"/>
              <w:rPr>
                <w:ins w:id="2543" w:author="Sadaf Asrar" w:date="2017-02-28T10:19:00Z"/>
                <w:del w:id="2544" w:author="Nelson Foster" w:date="2017-03-04T14:36:00Z"/>
                <w:rFonts w:ascii="Calibri" w:eastAsia="Times New Roman" w:hAnsi="Calibri" w:cs="Calibri"/>
                <w:color w:val="000000"/>
              </w:rPr>
              <w:pPrChange w:id="2545" w:author="uga" w:date="2017-03-04T14:01:00Z">
                <w:pPr>
                  <w:jc w:val="right"/>
                </w:pPr>
              </w:pPrChange>
            </w:pPr>
            <w:ins w:id="2546" w:author="Sadaf Asrar" w:date="2017-02-28T10:19:00Z">
              <w:del w:id="2547" w:author="Nelson Foster" w:date="2017-03-04T14:36:00Z">
                <w:r w:rsidRPr="004645F7" w:rsidDel="009F58E5">
                  <w:rPr>
                    <w:rFonts w:ascii="Calibri" w:eastAsia="Times New Roman" w:hAnsi="Calibri" w:cs="Calibri"/>
                    <w:color w:val="000000"/>
                  </w:rPr>
                  <w:delText>5:00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548"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730277BA" w14:textId="26E3454A" w:rsidR="00E01202" w:rsidRPr="004645F7" w:rsidDel="009F58E5" w:rsidRDefault="00E01202">
            <w:pPr>
              <w:spacing w:line="240" w:lineRule="auto"/>
              <w:jc w:val="right"/>
              <w:rPr>
                <w:ins w:id="2549" w:author="Sadaf Asrar" w:date="2017-02-28T10:19:00Z"/>
                <w:del w:id="2550" w:author="Nelson Foster" w:date="2017-03-04T14:36:00Z"/>
                <w:rFonts w:ascii="Calibri" w:eastAsia="Times New Roman" w:hAnsi="Calibri" w:cs="Calibri"/>
                <w:color w:val="000000"/>
              </w:rPr>
              <w:pPrChange w:id="2551" w:author="uga" w:date="2017-03-04T14:01:00Z">
                <w:pPr>
                  <w:jc w:val="right"/>
                </w:pPr>
              </w:pPrChange>
            </w:pPr>
            <w:ins w:id="2552" w:author="Sadaf Asrar" w:date="2017-02-28T10:19:00Z">
              <w:del w:id="2553" w:author="Nelson Foster" w:date="2017-03-04T14:36:00Z">
                <w:r w:rsidRPr="004645F7" w:rsidDel="009F58E5">
                  <w:rPr>
                    <w:rFonts w:ascii="Calibri" w:eastAsia="Times New Roman" w:hAnsi="Calibri" w:cs="Calibri"/>
                    <w:color w:val="000000"/>
                  </w:rPr>
                  <w:delText>12750</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554"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40B8020C" w14:textId="05EDFB1E" w:rsidR="00E01202" w:rsidRPr="004645F7" w:rsidDel="009F58E5" w:rsidRDefault="00E01202">
            <w:pPr>
              <w:spacing w:line="240" w:lineRule="auto"/>
              <w:jc w:val="right"/>
              <w:rPr>
                <w:ins w:id="2555" w:author="Sadaf Asrar" w:date="2017-02-28T10:19:00Z"/>
                <w:del w:id="2556" w:author="Nelson Foster" w:date="2017-03-04T14:36:00Z"/>
                <w:rFonts w:ascii="Calibri" w:eastAsia="Times New Roman" w:hAnsi="Calibri" w:cs="Calibri"/>
                <w:color w:val="000000"/>
              </w:rPr>
              <w:pPrChange w:id="2557" w:author="uga" w:date="2017-03-04T14:01:00Z">
                <w:pPr>
                  <w:jc w:val="right"/>
                </w:pPr>
              </w:pPrChange>
            </w:pPr>
            <w:ins w:id="2558" w:author="Sadaf Asrar" w:date="2017-02-28T10:19:00Z">
              <w:del w:id="2559" w:author="Nelson Foster" w:date="2017-03-04T14:36:00Z">
                <w:r w:rsidRPr="004645F7" w:rsidDel="009F58E5">
                  <w:rPr>
                    <w:rFonts w:ascii="Calibri" w:eastAsia="Times New Roman" w:hAnsi="Calibri" w:cs="Calibri"/>
                    <w:color w:val="000000"/>
                  </w:rPr>
                  <w:delText>4270</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560"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6E335A5A" w14:textId="15C75F0E" w:rsidR="00E01202" w:rsidRPr="004645F7" w:rsidDel="009F58E5" w:rsidRDefault="00E01202">
            <w:pPr>
              <w:spacing w:line="240" w:lineRule="auto"/>
              <w:jc w:val="right"/>
              <w:rPr>
                <w:ins w:id="2561" w:author="Sadaf Asrar" w:date="2017-02-28T10:19:00Z"/>
                <w:del w:id="2562" w:author="Nelson Foster" w:date="2017-03-04T14:36:00Z"/>
                <w:rFonts w:ascii="Calibri" w:eastAsia="Times New Roman" w:hAnsi="Calibri" w:cs="Calibri"/>
                <w:color w:val="000000"/>
              </w:rPr>
              <w:pPrChange w:id="2563" w:author="uga" w:date="2017-03-04T14:01:00Z">
                <w:pPr>
                  <w:jc w:val="right"/>
                </w:pPr>
              </w:pPrChange>
            </w:pPr>
            <w:ins w:id="2564" w:author="Sadaf Asrar" w:date="2017-02-28T10:19:00Z">
              <w:del w:id="2565" w:author="Nelson Foster" w:date="2017-03-04T14:36:00Z">
                <w:r w:rsidRPr="004645F7" w:rsidDel="009F58E5">
                  <w:rPr>
                    <w:rFonts w:ascii="Calibri" w:eastAsia="Times New Roman" w:hAnsi="Calibri" w:cs="Calibri"/>
                    <w:color w:val="000000"/>
                  </w:rPr>
                  <w:delText>0.334902</w:delText>
                </w:r>
              </w:del>
            </w:ins>
          </w:p>
        </w:tc>
      </w:tr>
      <w:tr w:rsidR="00E01202" w:rsidRPr="004645F7" w:rsidDel="009F58E5" w14:paraId="27BA24F6" w14:textId="2CE6FDEA" w:rsidTr="008D0F68">
        <w:trPr>
          <w:trHeight w:hRule="exact" w:val="216"/>
          <w:jc w:val="center"/>
          <w:ins w:id="2566" w:author="Sadaf Asrar" w:date="2017-02-28T10:19:00Z"/>
          <w:del w:id="2567" w:author="Nelson Foster" w:date="2017-03-04T14:36:00Z"/>
          <w:trPrChange w:id="2568"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569"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5C97871" w14:textId="4E5D0EA3" w:rsidR="00E01202" w:rsidRPr="004645F7" w:rsidDel="009F58E5" w:rsidRDefault="00E01202">
            <w:pPr>
              <w:spacing w:line="240" w:lineRule="auto"/>
              <w:jc w:val="right"/>
              <w:rPr>
                <w:ins w:id="2570" w:author="Sadaf Asrar" w:date="2017-02-28T10:19:00Z"/>
                <w:del w:id="2571" w:author="Nelson Foster" w:date="2017-03-04T14:36:00Z"/>
                <w:rFonts w:ascii="Calibri" w:eastAsia="Times New Roman" w:hAnsi="Calibri" w:cs="Calibri"/>
                <w:color w:val="000000"/>
              </w:rPr>
              <w:pPrChange w:id="2572" w:author="uga" w:date="2017-03-04T14:01:00Z">
                <w:pPr>
                  <w:jc w:val="right"/>
                </w:pPr>
              </w:pPrChange>
            </w:pPr>
            <w:ins w:id="2573" w:author="Sadaf Asrar" w:date="2017-02-28T10:19:00Z">
              <w:del w:id="2574" w:author="Nelson Foster" w:date="2017-03-04T14:36:00Z">
                <w:r w:rsidRPr="004645F7" w:rsidDel="009F58E5">
                  <w:rPr>
                    <w:rFonts w:ascii="Calibri" w:eastAsia="Times New Roman" w:hAnsi="Calibri" w:cs="Calibri"/>
                    <w:color w:val="000000"/>
                  </w:rPr>
                  <w:delText>6:00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575"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4D1E84C8" w14:textId="3D5180C8" w:rsidR="00E01202" w:rsidRPr="004645F7" w:rsidDel="009F58E5" w:rsidRDefault="00E01202">
            <w:pPr>
              <w:spacing w:line="240" w:lineRule="auto"/>
              <w:jc w:val="right"/>
              <w:rPr>
                <w:ins w:id="2576" w:author="Sadaf Asrar" w:date="2017-02-28T10:19:00Z"/>
                <w:del w:id="2577" w:author="Nelson Foster" w:date="2017-03-04T14:36:00Z"/>
                <w:rFonts w:ascii="Calibri" w:eastAsia="Times New Roman" w:hAnsi="Calibri" w:cs="Calibri"/>
                <w:color w:val="000000"/>
              </w:rPr>
              <w:pPrChange w:id="2578" w:author="uga" w:date="2017-03-04T14:01:00Z">
                <w:pPr>
                  <w:jc w:val="right"/>
                </w:pPr>
              </w:pPrChange>
            </w:pPr>
            <w:ins w:id="2579" w:author="Sadaf Asrar" w:date="2017-02-28T10:19:00Z">
              <w:del w:id="2580" w:author="Nelson Foster" w:date="2017-03-04T14:36:00Z">
                <w:r w:rsidRPr="004645F7" w:rsidDel="009F58E5">
                  <w:rPr>
                    <w:rFonts w:ascii="Calibri" w:eastAsia="Times New Roman" w:hAnsi="Calibri" w:cs="Calibri"/>
                    <w:color w:val="000000"/>
                  </w:rPr>
                  <w:delText>19887</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581"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26D8BEB4" w14:textId="61B82E24" w:rsidR="00E01202" w:rsidRPr="004645F7" w:rsidDel="009F58E5" w:rsidRDefault="00E01202">
            <w:pPr>
              <w:spacing w:line="240" w:lineRule="auto"/>
              <w:jc w:val="right"/>
              <w:rPr>
                <w:ins w:id="2582" w:author="Sadaf Asrar" w:date="2017-02-28T10:19:00Z"/>
                <w:del w:id="2583" w:author="Nelson Foster" w:date="2017-03-04T14:36:00Z"/>
                <w:rFonts w:ascii="Calibri" w:eastAsia="Times New Roman" w:hAnsi="Calibri" w:cs="Calibri"/>
                <w:color w:val="000000"/>
              </w:rPr>
              <w:pPrChange w:id="2584" w:author="uga" w:date="2017-03-04T14:01:00Z">
                <w:pPr>
                  <w:jc w:val="right"/>
                </w:pPr>
              </w:pPrChange>
            </w:pPr>
            <w:ins w:id="2585" w:author="Sadaf Asrar" w:date="2017-02-28T10:19:00Z">
              <w:del w:id="2586" w:author="Nelson Foster" w:date="2017-03-04T14:36:00Z">
                <w:r w:rsidRPr="004645F7" w:rsidDel="009F58E5">
                  <w:rPr>
                    <w:rFonts w:ascii="Calibri" w:eastAsia="Times New Roman" w:hAnsi="Calibri" w:cs="Calibri"/>
                    <w:color w:val="000000"/>
                  </w:rPr>
                  <w:delText>5838</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587"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6418D542" w14:textId="71CEFDAE" w:rsidR="00E01202" w:rsidRPr="004645F7" w:rsidDel="009F58E5" w:rsidRDefault="00E01202">
            <w:pPr>
              <w:spacing w:line="240" w:lineRule="auto"/>
              <w:jc w:val="right"/>
              <w:rPr>
                <w:ins w:id="2588" w:author="Sadaf Asrar" w:date="2017-02-28T10:19:00Z"/>
                <w:del w:id="2589" w:author="Nelson Foster" w:date="2017-03-04T14:36:00Z"/>
                <w:rFonts w:ascii="Calibri" w:eastAsia="Times New Roman" w:hAnsi="Calibri" w:cs="Calibri"/>
                <w:color w:val="000000"/>
              </w:rPr>
              <w:pPrChange w:id="2590" w:author="uga" w:date="2017-03-04T14:01:00Z">
                <w:pPr>
                  <w:jc w:val="right"/>
                </w:pPr>
              </w:pPrChange>
            </w:pPr>
            <w:ins w:id="2591" w:author="Sadaf Asrar" w:date="2017-02-28T10:19:00Z">
              <w:del w:id="2592" w:author="Nelson Foster" w:date="2017-03-04T14:36:00Z">
                <w:r w:rsidRPr="004645F7" w:rsidDel="009F58E5">
                  <w:rPr>
                    <w:rFonts w:ascii="Calibri" w:eastAsia="Times New Roman" w:hAnsi="Calibri" w:cs="Calibri"/>
                    <w:color w:val="000000"/>
                  </w:rPr>
                  <w:delText>0.2935586</w:delText>
                </w:r>
              </w:del>
            </w:ins>
          </w:p>
        </w:tc>
      </w:tr>
      <w:tr w:rsidR="00E01202" w:rsidRPr="004645F7" w:rsidDel="009F58E5" w14:paraId="071B66D3" w14:textId="6BA9B3F1" w:rsidTr="008D0F68">
        <w:trPr>
          <w:trHeight w:hRule="exact" w:val="216"/>
          <w:jc w:val="center"/>
          <w:ins w:id="2593" w:author="Sadaf Asrar" w:date="2017-02-28T10:19:00Z"/>
          <w:del w:id="2594" w:author="Nelson Foster" w:date="2017-03-04T14:36:00Z"/>
          <w:trPrChange w:id="2595"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596"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B28BEFF" w14:textId="34A7BDAB" w:rsidR="00E01202" w:rsidRPr="004645F7" w:rsidDel="009F58E5" w:rsidRDefault="00E01202">
            <w:pPr>
              <w:spacing w:line="240" w:lineRule="auto"/>
              <w:jc w:val="right"/>
              <w:rPr>
                <w:ins w:id="2597" w:author="Sadaf Asrar" w:date="2017-02-28T10:19:00Z"/>
                <w:del w:id="2598" w:author="Nelson Foster" w:date="2017-03-04T14:36:00Z"/>
                <w:rFonts w:ascii="Calibri" w:eastAsia="Times New Roman" w:hAnsi="Calibri" w:cs="Calibri"/>
                <w:color w:val="000000"/>
              </w:rPr>
              <w:pPrChange w:id="2599" w:author="uga" w:date="2017-03-04T14:01:00Z">
                <w:pPr>
                  <w:jc w:val="right"/>
                </w:pPr>
              </w:pPrChange>
            </w:pPr>
            <w:ins w:id="2600" w:author="Sadaf Asrar" w:date="2017-02-28T10:19:00Z">
              <w:del w:id="2601" w:author="Nelson Foster" w:date="2017-03-04T14:36:00Z">
                <w:r w:rsidRPr="004645F7" w:rsidDel="009F58E5">
                  <w:rPr>
                    <w:rFonts w:ascii="Calibri" w:eastAsia="Times New Roman" w:hAnsi="Calibri" w:cs="Calibri"/>
                    <w:color w:val="000000"/>
                  </w:rPr>
                  <w:delText>7:00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602"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5533F701" w14:textId="72942AD1" w:rsidR="00E01202" w:rsidRPr="004645F7" w:rsidDel="009F58E5" w:rsidRDefault="00E01202">
            <w:pPr>
              <w:spacing w:line="240" w:lineRule="auto"/>
              <w:jc w:val="right"/>
              <w:rPr>
                <w:ins w:id="2603" w:author="Sadaf Asrar" w:date="2017-02-28T10:19:00Z"/>
                <w:del w:id="2604" w:author="Nelson Foster" w:date="2017-03-04T14:36:00Z"/>
                <w:rFonts w:ascii="Calibri" w:eastAsia="Times New Roman" w:hAnsi="Calibri" w:cs="Calibri"/>
                <w:color w:val="000000"/>
              </w:rPr>
              <w:pPrChange w:id="2605" w:author="uga" w:date="2017-03-04T14:01:00Z">
                <w:pPr>
                  <w:jc w:val="right"/>
                </w:pPr>
              </w:pPrChange>
            </w:pPr>
            <w:ins w:id="2606" w:author="Sadaf Asrar" w:date="2017-02-28T10:19:00Z">
              <w:del w:id="2607" w:author="Nelson Foster" w:date="2017-03-04T14:36:00Z">
                <w:r w:rsidRPr="004645F7" w:rsidDel="009F58E5">
                  <w:rPr>
                    <w:rFonts w:ascii="Calibri" w:eastAsia="Times New Roman" w:hAnsi="Calibri" w:cs="Calibri"/>
                    <w:color w:val="000000"/>
                  </w:rPr>
                  <w:delText>26632</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608"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4597CE4F" w14:textId="5818BA96" w:rsidR="00E01202" w:rsidRPr="004645F7" w:rsidDel="009F58E5" w:rsidRDefault="00E01202">
            <w:pPr>
              <w:spacing w:line="240" w:lineRule="auto"/>
              <w:jc w:val="right"/>
              <w:rPr>
                <w:ins w:id="2609" w:author="Sadaf Asrar" w:date="2017-02-28T10:19:00Z"/>
                <w:del w:id="2610" w:author="Nelson Foster" w:date="2017-03-04T14:36:00Z"/>
                <w:rFonts w:ascii="Calibri" w:eastAsia="Times New Roman" w:hAnsi="Calibri" w:cs="Calibri"/>
                <w:color w:val="000000"/>
              </w:rPr>
              <w:pPrChange w:id="2611" w:author="uga" w:date="2017-03-04T14:01:00Z">
                <w:pPr>
                  <w:jc w:val="right"/>
                </w:pPr>
              </w:pPrChange>
            </w:pPr>
            <w:ins w:id="2612" w:author="Sadaf Asrar" w:date="2017-02-28T10:19:00Z">
              <w:del w:id="2613" w:author="Nelson Foster" w:date="2017-03-04T14:36:00Z">
                <w:r w:rsidRPr="004645F7" w:rsidDel="009F58E5">
                  <w:rPr>
                    <w:rFonts w:ascii="Calibri" w:eastAsia="Times New Roman" w:hAnsi="Calibri" w:cs="Calibri"/>
                    <w:color w:val="000000"/>
                  </w:rPr>
                  <w:delText>7735</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614"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6BD28A95" w14:textId="47BAFDDC" w:rsidR="00E01202" w:rsidRPr="004645F7" w:rsidDel="009F58E5" w:rsidRDefault="00E01202">
            <w:pPr>
              <w:spacing w:line="240" w:lineRule="auto"/>
              <w:jc w:val="right"/>
              <w:rPr>
                <w:ins w:id="2615" w:author="Sadaf Asrar" w:date="2017-02-28T10:19:00Z"/>
                <w:del w:id="2616" w:author="Nelson Foster" w:date="2017-03-04T14:36:00Z"/>
                <w:rFonts w:ascii="Calibri" w:eastAsia="Times New Roman" w:hAnsi="Calibri" w:cs="Calibri"/>
                <w:color w:val="000000"/>
              </w:rPr>
              <w:pPrChange w:id="2617" w:author="uga" w:date="2017-03-04T14:01:00Z">
                <w:pPr>
                  <w:jc w:val="right"/>
                </w:pPr>
              </w:pPrChange>
            </w:pPr>
            <w:ins w:id="2618" w:author="Sadaf Asrar" w:date="2017-02-28T10:19:00Z">
              <w:del w:id="2619" w:author="Nelson Foster" w:date="2017-03-04T14:36:00Z">
                <w:r w:rsidRPr="004645F7" w:rsidDel="009F58E5">
                  <w:rPr>
                    <w:rFonts w:ascii="Calibri" w:eastAsia="Times New Roman" w:hAnsi="Calibri" w:cs="Calibri"/>
                    <w:color w:val="000000"/>
                  </w:rPr>
                  <w:delText>0.2904401</w:delText>
                </w:r>
              </w:del>
            </w:ins>
          </w:p>
        </w:tc>
      </w:tr>
      <w:tr w:rsidR="00E01202" w:rsidRPr="004645F7" w:rsidDel="009F58E5" w14:paraId="14C7B3F0" w14:textId="1D1222EC" w:rsidTr="008D0F68">
        <w:trPr>
          <w:trHeight w:hRule="exact" w:val="216"/>
          <w:jc w:val="center"/>
          <w:ins w:id="2620" w:author="Sadaf Asrar" w:date="2017-02-28T10:19:00Z"/>
          <w:del w:id="2621" w:author="Nelson Foster" w:date="2017-03-04T14:36:00Z"/>
          <w:trPrChange w:id="2622"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623"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1446752" w14:textId="68690847" w:rsidR="00E01202" w:rsidRPr="004645F7" w:rsidDel="009F58E5" w:rsidRDefault="00E01202">
            <w:pPr>
              <w:spacing w:line="240" w:lineRule="auto"/>
              <w:jc w:val="right"/>
              <w:rPr>
                <w:ins w:id="2624" w:author="Sadaf Asrar" w:date="2017-02-28T10:19:00Z"/>
                <w:del w:id="2625" w:author="Nelson Foster" w:date="2017-03-04T14:36:00Z"/>
                <w:rFonts w:ascii="Calibri" w:eastAsia="Times New Roman" w:hAnsi="Calibri" w:cs="Calibri"/>
                <w:color w:val="000000"/>
              </w:rPr>
              <w:pPrChange w:id="2626" w:author="uga" w:date="2017-03-04T14:01:00Z">
                <w:pPr>
                  <w:jc w:val="right"/>
                </w:pPr>
              </w:pPrChange>
            </w:pPr>
            <w:ins w:id="2627" w:author="Sadaf Asrar" w:date="2017-02-28T10:19:00Z">
              <w:del w:id="2628" w:author="Nelson Foster" w:date="2017-03-04T14:36:00Z">
                <w:r w:rsidRPr="004645F7" w:rsidDel="009F58E5">
                  <w:rPr>
                    <w:rFonts w:ascii="Calibri" w:eastAsia="Times New Roman" w:hAnsi="Calibri" w:cs="Calibri"/>
                    <w:color w:val="000000"/>
                  </w:rPr>
                  <w:delText>8:00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629"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783C973E" w14:textId="65041835" w:rsidR="00E01202" w:rsidRPr="004645F7" w:rsidDel="009F58E5" w:rsidRDefault="00E01202">
            <w:pPr>
              <w:spacing w:line="240" w:lineRule="auto"/>
              <w:jc w:val="right"/>
              <w:rPr>
                <w:ins w:id="2630" w:author="Sadaf Asrar" w:date="2017-02-28T10:19:00Z"/>
                <w:del w:id="2631" w:author="Nelson Foster" w:date="2017-03-04T14:36:00Z"/>
                <w:rFonts w:ascii="Calibri" w:eastAsia="Times New Roman" w:hAnsi="Calibri" w:cs="Calibri"/>
                <w:color w:val="000000"/>
              </w:rPr>
              <w:pPrChange w:id="2632" w:author="uga" w:date="2017-03-04T14:01:00Z">
                <w:pPr>
                  <w:jc w:val="right"/>
                </w:pPr>
              </w:pPrChange>
            </w:pPr>
            <w:ins w:id="2633" w:author="Sadaf Asrar" w:date="2017-02-28T10:19:00Z">
              <w:del w:id="2634" w:author="Nelson Foster" w:date="2017-03-04T14:36:00Z">
                <w:r w:rsidRPr="004645F7" w:rsidDel="009F58E5">
                  <w:rPr>
                    <w:rFonts w:ascii="Calibri" w:eastAsia="Times New Roman" w:hAnsi="Calibri" w:cs="Calibri"/>
                    <w:color w:val="000000"/>
                  </w:rPr>
                  <w:delText>55360</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635"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4783194A" w14:textId="3418E133" w:rsidR="00E01202" w:rsidRPr="004645F7" w:rsidDel="009F58E5" w:rsidRDefault="00E01202">
            <w:pPr>
              <w:spacing w:line="240" w:lineRule="auto"/>
              <w:jc w:val="right"/>
              <w:rPr>
                <w:ins w:id="2636" w:author="Sadaf Asrar" w:date="2017-02-28T10:19:00Z"/>
                <w:del w:id="2637" w:author="Nelson Foster" w:date="2017-03-04T14:36:00Z"/>
                <w:rFonts w:ascii="Calibri" w:eastAsia="Times New Roman" w:hAnsi="Calibri" w:cs="Calibri"/>
                <w:color w:val="000000"/>
              </w:rPr>
              <w:pPrChange w:id="2638" w:author="uga" w:date="2017-03-04T14:01:00Z">
                <w:pPr>
                  <w:jc w:val="right"/>
                </w:pPr>
              </w:pPrChange>
            </w:pPr>
            <w:ins w:id="2639" w:author="Sadaf Asrar" w:date="2017-02-28T10:19:00Z">
              <w:del w:id="2640" w:author="Nelson Foster" w:date="2017-03-04T14:36:00Z">
                <w:r w:rsidRPr="004645F7" w:rsidDel="009F58E5">
                  <w:rPr>
                    <w:rFonts w:ascii="Calibri" w:eastAsia="Times New Roman" w:hAnsi="Calibri" w:cs="Calibri"/>
                    <w:color w:val="000000"/>
                  </w:rPr>
                  <w:delText>12988</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641"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0B6DF7CA" w14:textId="398421D1" w:rsidR="00E01202" w:rsidRPr="004645F7" w:rsidDel="009F58E5" w:rsidRDefault="00E01202">
            <w:pPr>
              <w:spacing w:line="240" w:lineRule="auto"/>
              <w:jc w:val="right"/>
              <w:rPr>
                <w:ins w:id="2642" w:author="Sadaf Asrar" w:date="2017-02-28T10:19:00Z"/>
                <w:del w:id="2643" w:author="Nelson Foster" w:date="2017-03-04T14:36:00Z"/>
                <w:rFonts w:ascii="Calibri" w:eastAsia="Times New Roman" w:hAnsi="Calibri" w:cs="Calibri"/>
                <w:color w:val="000000"/>
              </w:rPr>
              <w:pPrChange w:id="2644" w:author="uga" w:date="2017-03-04T14:01:00Z">
                <w:pPr>
                  <w:jc w:val="right"/>
                </w:pPr>
              </w:pPrChange>
            </w:pPr>
            <w:ins w:id="2645" w:author="Sadaf Asrar" w:date="2017-02-28T10:19:00Z">
              <w:del w:id="2646" w:author="Nelson Foster" w:date="2017-03-04T14:36:00Z">
                <w:r w:rsidRPr="004645F7" w:rsidDel="009F58E5">
                  <w:rPr>
                    <w:rFonts w:ascii="Calibri" w:eastAsia="Times New Roman" w:hAnsi="Calibri" w:cs="Calibri"/>
                    <w:color w:val="000000"/>
                  </w:rPr>
                  <w:delText>0.2346098</w:delText>
                </w:r>
              </w:del>
            </w:ins>
          </w:p>
        </w:tc>
      </w:tr>
      <w:tr w:rsidR="00E01202" w:rsidRPr="004645F7" w:rsidDel="009F58E5" w14:paraId="26416196" w14:textId="344479E7" w:rsidTr="008D0F68">
        <w:trPr>
          <w:trHeight w:hRule="exact" w:val="216"/>
          <w:jc w:val="center"/>
          <w:ins w:id="2647" w:author="Sadaf Asrar" w:date="2017-02-28T10:19:00Z"/>
          <w:del w:id="2648" w:author="Nelson Foster" w:date="2017-03-04T14:36:00Z"/>
          <w:trPrChange w:id="2649"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650"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C4EB077" w14:textId="5BD282F6" w:rsidR="00E01202" w:rsidRPr="004645F7" w:rsidDel="009F58E5" w:rsidRDefault="00E01202">
            <w:pPr>
              <w:spacing w:line="240" w:lineRule="auto"/>
              <w:jc w:val="right"/>
              <w:rPr>
                <w:ins w:id="2651" w:author="Sadaf Asrar" w:date="2017-02-28T10:19:00Z"/>
                <w:del w:id="2652" w:author="Nelson Foster" w:date="2017-03-04T14:36:00Z"/>
                <w:rFonts w:ascii="Calibri" w:eastAsia="Times New Roman" w:hAnsi="Calibri" w:cs="Calibri"/>
                <w:color w:val="000000"/>
              </w:rPr>
              <w:pPrChange w:id="2653" w:author="uga" w:date="2017-03-04T14:01:00Z">
                <w:pPr>
                  <w:jc w:val="right"/>
                </w:pPr>
              </w:pPrChange>
            </w:pPr>
            <w:ins w:id="2654" w:author="Sadaf Asrar" w:date="2017-02-28T10:19:00Z">
              <w:del w:id="2655" w:author="Nelson Foster" w:date="2017-03-04T14:36:00Z">
                <w:r w:rsidRPr="004645F7" w:rsidDel="009F58E5">
                  <w:rPr>
                    <w:rFonts w:ascii="Calibri" w:eastAsia="Times New Roman" w:hAnsi="Calibri" w:cs="Calibri"/>
                    <w:color w:val="000000"/>
                  </w:rPr>
                  <w:delText>9:00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656"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01D49A81" w14:textId="000CD3F0" w:rsidR="00E01202" w:rsidRPr="004645F7" w:rsidDel="009F58E5" w:rsidRDefault="00E01202">
            <w:pPr>
              <w:spacing w:line="240" w:lineRule="auto"/>
              <w:jc w:val="right"/>
              <w:rPr>
                <w:ins w:id="2657" w:author="Sadaf Asrar" w:date="2017-02-28T10:19:00Z"/>
                <w:del w:id="2658" w:author="Nelson Foster" w:date="2017-03-04T14:36:00Z"/>
                <w:rFonts w:ascii="Calibri" w:eastAsia="Times New Roman" w:hAnsi="Calibri" w:cs="Calibri"/>
                <w:color w:val="000000"/>
              </w:rPr>
              <w:pPrChange w:id="2659" w:author="uga" w:date="2017-03-04T14:01:00Z">
                <w:pPr>
                  <w:jc w:val="right"/>
                </w:pPr>
              </w:pPrChange>
            </w:pPr>
            <w:ins w:id="2660" w:author="Sadaf Asrar" w:date="2017-02-28T10:19:00Z">
              <w:del w:id="2661" w:author="Nelson Foster" w:date="2017-03-04T14:36:00Z">
                <w:r w:rsidRPr="004645F7" w:rsidDel="009F58E5">
                  <w:rPr>
                    <w:rFonts w:ascii="Calibri" w:eastAsia="Times New Roman" w:hAnsi="Calibri" w:cs="Calibri"/>
                    <w:color w:val="000000"/>
                  </w:rPr>
                  <w:delText>55033</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662"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5437EF19" w14:textId="3E3B5F23" w:rsidR="00E01202" w:rsidRPr="004645F7" w:rsidDel="009F58E5" w:rsidRDefault="00E01202">
            <w:pPr>
              <w:spacing w:line="240" w:lineRule="auto"/>
              <w:jc w:val="right"/>
              <w:rPr>
                <w:ins w:id="2663" w:author="Sadaf Asrar" w:date="2017-02-28T10:19:00Z"/>
                <w:del w:id="2664" w:author="Nelson Foster" w:date="2017-03-04T14:36:00Z"/>
                <w:rFonts w:ascii="Calibri" w:eastAsia="Times New Roman" w:hAnsi="Calibri" w:cs="Calibri"/>
                <w:color w:val="000000"/>
              </w:rPr>
              <w:pPrChange w:id="2665" w:author="uga" w:date="2017-03-04T14:01:00Z">
                <w:pPr>
                  <w:jc w:val="right"/>
                </w:pPr>
              </w:pPrChange>
            </w:pPr>
            <w:ins w:id="2666" w:author="Sadaf Asrar" w:date="2017-02-28T10:19:00Z">
              <w:del w:id="2667" w:author="Nelson Foster" w:date="2017-03-04T14:36:00Z">
                <w:r w:rsidRPr="004645F7" w:rsidDel="009F58E5">
                  <w:rPr>
                    <w:rFonts w:ascii="Calibri" w:eastAsia="Times New Roman" w:hAnsi="Calibri" w:cs="Calibri"/>
                    <w:color w:val="000000"/>
                  </w:rPr>
                  <w:delText>11074</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668"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00DC80AF" w14:textId="06BDA3E0" w:rsidR="00E01202" w:rsidRPr="004645F7" w:rsidDel="009F58E5" w:rsidRDefault="00E01202">
            <w:pPr>
              <w:spacing w:line="240" w:lineRule="auto"/>
              <w:jc w:val="right"/>
              <w:rPr>
                <w:ins w:id="2669" w:author="Sadaf Asrar" w:date="2017-02-28T10:19:00Z"/>
                <w:del w:id="2670" w:author="Nelson Foster" w:date="2017-03-04T14:36:00Z"/>
                <w:rFonts w:ascii="Calibri" w:eastAsia="Times New Roman" w:hAnsi="Calibri" w:cs="Calibri"/>
                <w:color w:val="000000"/>
              </w:rPr>
              <w:pPrChange w:id="2671" w:author="uga" w:date="2017-03-04T14:01:00Z">
                <w:pPr>
                  <w:jc w:val="right"/>
                </w:pPr>
              </w:pPrChange>
            </w:pPr>
            <w:ins w:id="2672" w:author="Sadaf Asrar" w:date="2017-02-28T10:19:00Z">
              <w:del w:id="2673" w:author="Nelson Foster" w:date="2017-03-04T14:36:00Z">
                <w:r w:rsidRPr="004645F7" w:rsidDel="009F58E5">
                  <w:rPr>
                    <w:rFonts w:ascii="Calibri" w:eastAsia="Times New Roman" w:hAnsi="Calibri" w:cs="Calibri"/>
                    <w:color w:val="000000"/>
                  </w:rPr>
                  <w:delText>0.2012247</w:delText>
                </w:r>
              </w:del>
            </w:ins>
          </w:p>
        </w:tc>
      </w:tr>
      <w:tr w:rsidR="00E01202" w:rsidRPr="004645F7" w:rsidDel="009F58E5" w14:paraId="34FF006A" w14:textId="78A93993" w:rsidTr="008D0F68">
        <w:trPr>
          <w:trHeight w:hRule="exact" w:val="216"/>
          <w:jc w:val="center"/>
          <w:ins w:id="2674" w:author="Sadaf Asrar" w:date="2017-02-28T10:19:00Z"/>
          <w:del w:id="2675" w:author="Nelson Foster" w:date="2017-03-04T14:36:00Z"/>
          <w:trPrChange w:id="2676"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677"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49912F" w14:textId="42056F3B" w:rsidR="00E01202" w:rsidRPr="004645F7" w:rsidDel="009F58E5" w:rsidRDefault="00E01202">
            <w:pPr>
              <w:spacing w:line="240" w:lineRule="auto"/>
              <w:jc w:val="right"/>
              <w:rPr>
                <w:ins w:id="2678" w:author="Sadaf Asrar" w:date="2017-02-28T10:19:00Z"/>
                <w:del w:id="2679" w:author="Nelson Foster" w:date="2017-03-04T14:36:00Z"/>
                <w:rFonts w:ascii="Calibri" w:eastAsia="Times New Roman" w:hAnsi="Calibri" w:cs="Calibri"/>
                <w:color w:val="000000"/>
              </w:rPr>
              <w:pPrChange w:id="2680" w:author="uga" w:date="2017-03-04T14:01:00Z">
                <w:pPr>
                  <w:jc w:val="right"/>
                </w:pPr>
              </w:pPrChange>
            </w:pPr>
            <w:ins w:id="2681" w:author="Sadaf Asrar" w:date="2017-02-28T10:19:00Z">
              <w:del w:id="2682" w:author="Nelson Foster" w:date="2017-03-04T14:36:00Z">
                <w:r w:rsidRPr="004645F7" w:rsidDel="009F58E5">
                  <w:rPr>
                    <w:rFonts w:ascii="Calibri" w:eastAsia="Times New Roman" w:hAnsi="Calibri" w:cs="Calibri"/>
                    <w:color w:val="000000"/>
                  </w:rPr>
                  <w:delText>10:00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683"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6253874F" w14:textId="05FC4216" w:rsidR="00E01202" w:rsidRPr="004645F7" w:rsidDel="009F58E5" w:rsidRDefault="00E01202">
            <w:pPr>
              <w:spacing w:line="240" w:lineRule="auto"/>
              <w:jc w:val="right"/>
              <w:rPr>
                <w:ins w:id="2684" w:author="Sadaf Asrar" w:date="2017-02-28T10:19:00Z"/>
                <w:del w:id="2685" w:author="Nelson Foster" w:date="2017-03-04T14:36:00Z"/>
                <w:rFonts w:ascii="Calibri" w:eastAsia="Times New Roman" w:hAnsi="Calibri" w:cs="Calibri"/>
                <w:color w:val="000000"/>
              </w:rPr>
              <w:pPrChange w:id="2686" w:author="uga" w:date="2017-03-04T14:01:00Z">
                <w:pPr>
                  <w:jc w:val="right"/>
                </w:pPr>
              </w:pPrChange>
            </w:pPr>
            <w:ins w:id="2687" w:author="Sadaf Asrar" w:date="2017-02-28T10:19:00Z">
              <w:del w:id="2688" w:author="Nelson Foster" w:date="2017-03-04T14:36:00Z">
                <w:r w:rsidRPr="004645F7" w:rsidDel="009F58E5">
                  <w:rPr>
                    <w:rFonts w:ascii="Calibri" w:eastAsia="Times New Roman" w:hAnsi="Calibri" w:cs="Calibri"/>
                    <w:color w:val="000000"/>
                  </w:rPr>
                  <w:delText>50599</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689"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397AD1FB" w14:textId="7D2F0C49" w:rsidR="00E01202" w:rsidRPr="004645F7" w:rsidDel="009F58E5" w:rsidRDefault="00E01202">
            <w:pPr>
              <w:spacing w:line="240" w:lineRule="auto"/>
              <w:jc w:val="right"/>
              <w:rPr>
                <w:ins w:id="2690" w:author="Sadaf Asrar" w:date="2017-02-28T10:19:00Z"/>
                <w:del w:id="2691" w:author="Nelson Foster" w:date="2017-03-04T14:36:00Z"/>
                <w:rFonts w:ascii="Calibri" w:eastAsia="Times New Roman" w:hAnsi="Calibri" w:cs="Calibri"/>
                <w:color w:val="000000"/>
              </w:rPr>
              <w:pPrChange w:id="2692" w:author="uga" w:date="2017-03-04T14:01:00Z">
                <w:pPr>
                  <w:jc w:val="right"/>
                </w:pPr>
              </w:pPrChange>
            </w:pPr>
            <w:ins w:id="2693" w:author="Sadaf Asrar" w:date="2017-02-28T10:19:00Z">
              <w:del w:id="2694" w:author="Nelson Foster" w:date="2017-03-04T14:36:00Z">
                <w:r w:rsidRPr="004645F7" w:rsidDel="009F58E5">
                  <w:rPr>
                    <w:rFonts w:ascii="Calibri" w:eastAsia="Times New Roman" w:hAnsi="Calibri" w:cs="Calibri"/>
                    <w:color w:val="000000"/>
                  </w:rPr>
                  <w:delText>9958</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695"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37D6581C" w14:textId="10F741EF" w:rsidR="00E01202" w:rsidRPr="004645F7" w:rsidDel="009F58E5" w:rsidRDefault="00E01202">
            <w:pPr>
              <w:spacing w:line="240" w:lineRule="auto"/>
              <w:jc w:val="right"/>
              <w:rPr>
                <w:ins w:id="2696" w:author="Sadaf Asrar" w:date="2017-02-28T10:19:00Z"/>
                <w:del w:id="2697" w:author="Nelson Foster" w:date="2017-03-04T14:36:00Z"/>
                <w:rFonts w:ascii="Calibri" w:eastAsia="Times New Roman" w:hAnsi="Calibri" w:cs="Calibri"/>
                <w:color w:val="000000"/>
              </w:rPr>
              <w:pPrChange w:id="2698" w:author="uga" w:date="2017-03-04T14:01:00Z">
                <w:pPr>
                  <w:jc w:val="right"/>
                </w:pPr>
              </w:pPrChange>
            </w:pPr>
            <w:ins w:id="2699" w:author="Sadaf Asrar" w:date="2017-02-28T10:19:00Z">
              <w:del w:id="2700" w:author="Nelson Foster" w:date="2017-03-04T14:36:00Z">
                <w:r w:rsidRPr="004645F7" w:rsidDel="009F58E5">
                  <w:rPr>
                    <w:rFonts w:ascii="Calibri" w:eastAsia="Times New Roman" w:hAnsi="Calibri" w:cs="Calibri"/>
                    <w:color w:val="000000"/>
                  </w:rPr>
                  <w:delText>0.1968023</w:delText>
                </w:r>
              </w:del>
            </w:ins>
          </w:p>
        </w:tc>
      </w:tr>
      <w:tr w:rsidR="00E01202" w:rsidRPr="004645F7" w:rsidDel="009F58E5" w14:paraId="1E42545A" w14:textId="030F5BE1" w:rsidTr="008D0F68">
        <w:trPr>
          <w:trHeight w:hRule="exact" w:val="216"/>
          <w:jc w:val="center"/>
          <w:ins w:id="2701" w:author="Sadaf Asrar" w:date="2017-02-28T10:19:00Z"/>
          <w:del w:id="2702" w:author="Nelson Foster" w:date="2017-03-04T14:36:00Z"/>
          <w:trPrChange w:id="2703"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704"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5BFBEF8" w14:textId="5AC6900E" w:rsidR="00E01202" w:rsidRPr="004645F7" w:rsidDel="009F58E5" w:rsidRDefault="00E01202">
            <w:pPr>
              <w:spacing w:line="240" w:lineRule="auto"/>
              <w:jc w:val="right"/>
              <w:rPr>
                <w:ins w:id="2705" w:author="Sadaf Asrar" w:date="2017-02-28T10:19:00Z"/>
                <w:del w:id="2706" w:author="Nelson Foster" w:date="2017-03-04T14:36:00Z"/>
                <w:rFonts w:ascii="Calibri" w:eastAsia="Times New Roman" w:hAnsi="Calibri" w:cs="Calibri"/>
                <w:color w:val="000000"/>
              </w:rPr>
              <w:pPrChange w:id="2707" w:author="uga" w:date="2017-03-04T14:01:00Z">
                <w:pPr>
                  <w:jc w:val="right"/>
                </w:pPr>
              </w:pPrChange>
            </w:pPr>
            <w:ins w:id="2708" w:author="Sadaf Asrar" w:date="2017-02-28T10:19:00Z">
              <w:del w:id="2709" w:author="Nelson Foster" w:date="2017-03-04T14:36:00Z">
                <w:r w:rsidRPr="004645F7" w:rsidDel="009F58E5">
                  <w:rPr>
                    <w:rFonts w:ascii="Calibri" w:eastAsia="Times New Roman" w:hAnsi="Calibri" w:cs="Calibri"/>
                    <w:color w:val="000000"/>
                  </w:rPr>
                  <w:delText>11:00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710"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180E0F7B" w14:textId="1DBFA362" w:rsidR="00E01202" w:rsidRPr="004645F7" w:rsidDel="009F58E5" w:rsidRDefault="00E01202">
            <w:pPr>
              <w:spacing w:line="240" w:lineRule="auto"/>
              <w:jc w:val="right"/>
              <w:rPr>
                <w:ins w:id="2711" w:author="Sadaf Asrar" w:date="2017-02-28T10:19:00Z"/>
                <w:del w:id="2712" w:author="Nelson Foster" w:date="2017-03-04T14:36:00Z"/>
                <w:rFonts w:ascii="Calibri" w:eastAsia="Times New Roman" w:hAnsi="Calibri" w:cs="Calibri"/>
                <w:color w:val="000000"/>
              </w:rPr>
              <w:pPrChange w:id="2713" w:author="uga" w:date="2017-03-04T14:01:00Z">
                <w:pPr>
                  <w:jc w:val="right"/>
                </w:pPr>
              </w:pPrChange>
            </w:pPr>
            <w:ins w:id="2714" w:author="Sadaf Asrar" w:date="2017-02-28T10:19:00Z">
              <w:del w:id="2715" w:author="Nelson Foster" w:date="2017-03-04T14:36:00Z">
                <w:r w:rsidRPr="004645F7" w:rsidDel="009F58E5">
                  <w:rPr>
                    <w:rFonts w:ascii="Calibri" w:eastAsia="Times New Roman" w:hAnsi="Calibri" w:cs="Calibri"/>
                    <w:color w:val="000000"/>
                  </w:rPr>
                  <w:delText>52253</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716"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6E749DEC" w14:textId="370304A8" w:rsidR="00E01202" w:rsidRPr="004645F7" w:rsidDel="009F58E5" w:rsidRDefault="00E01202">
            <w:pPr>
              <w:spacing w:line="240" w:lineRule="auto"/>
              <w:jc w:val="right"/>
              <w:rPr>
                <w:ins w:id="2717" w:author="Sadaf Asrar" w:date="2017-02-28T10:19:00Z"/>
                <w:del w:id="2718" w:author="Nelson Foster" w:date="2017-03-04T14:36:00Z"/>
                <w:rFonts w:ascii="Calibri" w:eastAsia="Times New Roman" w:hAnsi="Calibri" w:cs="Calibri"/>
                <w:color w:val="000000"/>
              </w:rPr>
              <w:pPrChange w:id="2719" w:author="uga" w:date="2017-03-04T14:01:00Z">
                <w:pPr>
                  <w:jc w:val="right"/>
                </w:pPr>
              </w:pPrChange>
            </w:pPr>
            <w:ins w:id="2720" w:author="Sadaf Asrar" w:date="2017-02-28T10:19:00Z">
              <w:del w:id="2721" w:author="Nelson Foster" w:date="2017-03-04T14:36:00Z">
                <w:r w:rsidRPr="004645F7" w:rsidDel="009F58E5">
                  <w:rPr>
                    <w:rFonts w:ascii="Calibri" w:eastAsia="Times New Roman" w:hAnsi="Calibri" w:cs="Calibri"/>
                    <w:color w:val="000000"/>
                  </w:rPr>
                  <w:delText>10851</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722"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0ADB6870" w14:textId="09D6733B" w:rsidR="00E01202" w:rsidRPr="004645F7" w:rsidDel="009F58E5" w:rsidRDefault="00E01202">
            <w:pPr>
              <w:spacing w:line="240" w:lineRule="auto"/>
              <w:jc w:val="right"/>
              <w:rPr>
                <w:ins w:id="2723" w:author="Sadaf Asrar" w:date="2017-02-28T10:19:00Z"/>
                <w:del w:id="2724" w:author="Nelson Foster" w:date="2017-03-04T14:36:00Z"/>
                <w:rFonts w:ascii="Calibri" w:eastAsia="Times New Roman" w:hAnsi="Calibri" w:cs="Calibri"/>
                <w:color w:val="000000"/>
              </w:rPr>
              <w:pPrChange w:id="2725" w:author="uga" w:date="2017-03-04T14:01:00Z">
                <w:pPr>
                  <w:jc w:val="right"/>
                </w:pPr>
              </w:pPrChange>
            </w:pPr>
            <w:ins w:id="2726" w:author="Sadaf Asrar" w:date="2017-02-28T10:19:00Z">
              <w:del w:id="2727" w:author="Nelson Foster" w:date="2017-03-04T14:36:00Z">
                <w:r w:rsidRPr="004645F7" w:rsidDel="009F58E5">
                  <w:rPr>
                    <w:rFonts w:ascii="Calibri" w:eastAsia="Times New Roman" w:hAnsi="Calibri" w:cs="Calibri"/>
                    <w:color w:val="000000"/>
                  </w:rPr>
                  <w:delText>0.2076627</w:delText>
                </w:r>
              </w:del>
            </w:ins>
          </w:p>
        </w:tc>
      </w:tr>
      <w:tr w:rsidR="00E01202" w:rsidRPr="004645F7" w:rsidDel="009F58E5" w14:paraId="0DDEC593" w14:textId="16BA333E" w:rsidTr="008D0F68">
        <w:trPr>
          <w:trHeight w:hRule="exact" w:val="216"/>
          <w:jc w:val="center"/>
          <w:ins w:id="2728" w:author="Sadaf Asrar" w:date="2017-02-28T10:19:00Z"/>
          <w:del w:id="2729" w:author="Nelson Foster" w:date="2017-03-04T14:36:00Z"/>
          <w:trPrChange w:id="2730"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731"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AAB4FE" w14:textId="7F44781D" w:rsidR="00E01202" w:rsidRPr="004645F7" w:rsidDel="009F58E5" w:rsidRDefault="00E01202">
            <w:pPr>
              <w:spacing w:line="240" w:lineRule="auto"/>
              <w:jc w:val="right"/>
              <w:rPr>
                <w:ins w:id="2732" w:author="Sadaf Asrar" w:date="2017-02-28T10:19:00Z"/>
                <w:del w:id="2733" w:author="Nelson Foster" w:date="2017-03-04T14:36:00Z"/>
                <w:rFonts w:ascii="Calibri" w:eastAsia="Times New Roman" w:hAnsi="Calibri" w:cs="Calibri"/>
                <w:color w:val="000000"/>
              </w:rPr>
              <w:pPrChange w:id="2734" w:author="uga" w:date="2017-03-04T14:01:00Z">
                <w:pPr>
                  <w:jc w:val="right"/>
                </w:pPr>
              </w:pPrChange>
            </w:pPr>
            <w:ins w:id="2735" w:author="Sadaf Asrar" w:date="2017-02-28T10:19:00Z">
              <w:del w:id="2736" w:author="Nelson Foster" w:date="2017-03-04T14:36:00Z">
                <w:r w:rsidRPr="004645F7" w:rsidDel="009F58E5">
                  <w:rPr>
                    <w:rFonts w:ascii="Calibri" w:eastAsia="Times New Roman" w:hAnsi="Calibri" w:cs="Calibri"/>
                    <w:color w:val="000000"/>
                  </w:rPr>
                  <w:delText>12:00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737"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3CEE6C3C" w14:textId="4870292A" w:rsidR="00E01202" w:rsidRPr="004645F7" w:rsidDel="009F58E5" w:rsidRDefault="00E01202">
            <w:pPr>
              <w:spacing w:line="240" w:lineRule="auto"/>
              <w:jc w:val="right"/>
              <w:rPr>
                <w:ins w:id="2738" w:author="Sadaf Asrar" w:date="2017-02-28T10:19:00Z"/>
                <w:del w:id="2739" w:author="Nelson Foster" w:date="2017-03-04T14:36:00Z"/>
                <w:rFonts w:ascii="Calibri" w:eastAsia="Times New Roman" w:hAnsi="Calibri" w:cs="Calibri"/>
                <w:color w:val="000000"/>
              </w:rPr>
              <w:pPrChange w:id="2740" w:author="uga" w:date="2017-03-04T14:01:00Z">
                <w:pPr>
                  <w:jc w:val="right"/>
                </w:pPr>
              </w:pPrChange>
            </w:pPr>
            <w:ins w:id="2741" w:author="Sadaf Asrar" w:date="2017-02-28T10:19:00Z">
              <w:del w:id="2742" w:author="Nelson Foster" w:date="2017-03-04T14:36:00Z">
                <w:r w:rsidRPr="004645F7" w:rsidDel="009F58E5">
                  <w:rPr>
                    <w:rFonts w:ascii="Calibri" w:eastAsia="Times New Roman" w:hAnsi="Calibri" w:cs="Calibri"/>
                    <w:color w:val="000000"/>
                  </w:rPr>
                  <w:delText>55290</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743"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21BB0C4C" w14:textId="2E6836CD" w:rsidR="00E01202" w:rsidRPr="004645F7" w:rsidDel="009F58E5" w:rsidRDefault="00E01202">
            <w:pPr>
              <w:spacing w:line="240" w:lineRule="auto"/>
              <w:jc w:val="right"/>
              <w:rPr>
                <w:ins w:id="2744" w:author="Sadaf Asrar" w:date="2017-02-28T10:19:00Z"/>
                <w:del w:id="2745" w:author="Nelson Foster" w:date="2017-03-04T14:36:00Z"/>
                <w:rFonts w:ascii="Calibri" w:eastAsia="Times New Roman" w:hAnsi="Calibri" w:cs="Calibri"/>
                <w:color w:val="000000"/>
              </w:rPr>
              <w:pPrChange w:id="2746" w:author="uga" w:date="2017-03-04T14:01:00Z">
                <w:pPr>
                  <w:jc w:val="right"/>
                </w:pPr>
              </w:pPrChange>
            </w:pPr>
            <w:ins w:id="2747" w:author="Sadaf Asrar" w:date="2017-02-28T10:19:00Z">
              <w:del w:id="2748" w:author="Nelson Foster" w:date="2017-03-04T14:36:00Z">
                <w:r w:rsidRPr="004645F7" w:rsidDel="009F58E5">
                  <w:rPr>
                    <w:rFonts w:ascii="Calibri" w:eastAsia="Times New Roman" w:hAnsi="Calibri" w:cs="Calibri"/>
                    <w:color w:val="000000"/>
                  </w:rPr>
                  <w:delText>11814</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749"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1FD37290" w14:textId="6F0B11E3" w:rsidR="00E01202" w:rsidRPr="004645F7" w:rsidDel="009F58E5" w:rsidRDefault="00E01202">
            <w:pPr>
              <w:spacing w:line="240" w:lineRule="auto"/>
              <w:jc w:val="right"/>
              <w:rPr>
                <w:ins w:id="2750" w:author="Sadaf Asrar" w:date="2017-02-28T10:19:00Z"/>
                <w:del w:id="2751" w:author="Nelson Foster" w:date="2017-03-04T14:36:00Z"/>
                <w:rFonts w:ascii="Calibri" w:eastAsia="Times New Roman" w:hAnsi="Calibri" w:cs="Calibri"/>
                <w:color w:val="000000"/>
              </w:rPr>
              <w:pPrChange w:id="2752" w:author="uga" w:date="2017-03-04T14:01:00Z">
                <w:pPr>
                  <w:jc w:val="right"/>
                </w:pPr>
              </w:pPrChange>
            </w:pPr>
            <w:ins w:id="2753" w:author="Sadaf Asrar" w:date="2017-02-28T10:19:00Z">
              <w:del w:id="2754" w:author="Nelson Foster" w:date="2017-03-04T14:36:00Z">
                <w:r w:rsidRPr="004645F7" w:rsidDel="009F58E5">
                  <w:rPr>
                    <w:rFonts w:ascii="Calibri" w:eastAsia="Times New Roman" w:hAnsi="Calibri" w:cs="Calibri"/>
                    <w:color w:val="000000"/>
                  </w:rPr>
                  <w:delText>0.2136734</w:delText>
                </w:r>
              </w:del>
            </w:ins>
          </w:p>
        </w:tc>
      </w:tr>
      <w:tr w:rsidR="00E01202" w:rsidRPr="004645F7" w:rsidDel="009F58E5" w14:paraId="09D7E464" w14:textId="7E0B6D9E" w:rsidTr="008D0F68">
        <w:trPr>
          <w:trHeight w:hRule="exact" w:val="216"/>
          <w:jc w:val="center"/>
          <w:ins w:id="2755" w:author="Sadaf Asrar" w:date="2017-02-28T10:19:00Z"/>
          <w:del w:id="2756" w:author="Nelson Foster" w:date="2017-03-04T14:36:00Z"/>
          <w:trPrChange w:id="2757"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758"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4E41EA" w14:textId="004C9C15" w:rsidR="00E01202" w:rsidRPr="004645F7" w:rsidDel="009F58E5" w:rsidRDefault="00E01202">
            <w:pPr>
              <w:spacing w:line="240" w:lineRule="auto"/>
              <w:jc w:val="right"/>
              <w:rPr>
                <w:ins w:id="2759" w:author="Sadaf Asrar" w:date="2017-02-28T10:19:00Z"/>
                <w:del w:id="2760" w:author="Nelson Foster" w:date="2017-03-04T14:36:00Z"/>
                <w:rFonts w:ascii="Calibri" w:eastAsia="Times New Roman" w:hAnsi="Calibri" w:cs="Calibri"/>
                <w:color w:val="000000"/>
              </w:rPr>
              <w:pPrChange w:id="2761" w:author="uga" w:date="2017-03-04T14:01:00Z">
                <w:pPr>
                  <w:jc w:val="right"/>
                </w:pPr>
              </w:pPrChange>
            </w:pPr>
            <w:ins w:id="2762" w:author="Sadaf Asrar" w:date="2017-02-28T10:19:00Z">
              <w:del w:id="2763" w:author="Nelson Foster" w:date="2017-03-04T14:36:00Z">
                <w:r w:rsidRPr="004645F7" w:rsidDel="009F58E5">
                  <w:rPr>
                    <w:rFonts w:ascii="Calibri" w:eastAsia="Times New Roman" w:hAnsi="Calibri" w:cs="Calibri"/>
                    <w:color w:val="000000"/>
                  </w:rPr>
                  <w:delText>13:00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764"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7343799C" w14:textId="3664616C" w:rsidR="00E01202" w:rsidRPr="004645F7" w:rsidDel="009F58E5" w:rsidRDefault="00E01202">
            <w:pPr>
              <w:spacing w:line="240" w:lineRule="auto"/>
              <w:jc w:val="right"/>
              <w:rPr>
                <w:ins w:id="2765" w:author="Sadaf Asrar" w:date="2017-02-28T10:19:00Z"/>
                <w:del w:id="2766" w:author="Nelson Foster" w:date="2017-03-04T14:36:00Z"/>
                <w:rFonts w:ascii="Calibri" w:eastAsia="Times New Roman" w:hAnsi="Calibri" w:cs="Calibri"/>
                <w:color w:val="000000"/>
              </w:rPr>
              <w:pPrChange w:id="2767" w:author="uga" w:date="2017-03-04T14:01:00Z">
                <w:pPr>
                  <w:jc w:val="right"/>
                </w:pPr>
              </w:pPrChange>
            </w:pPr>
            <w:ins w:id="2768" w:author="Sadaf Asrar" w:date="2017-02-28T10:19:00Z">
              <w:del w:id="2769" w:author="Nelson Foster" w:date="2017-03-04T14:36:00Z">
                <w:r w:rsidRPr="004645F7" w:rsidDel="009F58E5">
                  <w:rPr>
                    <w:rFonts w:ascii="Calibri" w:eastAsia="Times New Roman" w:hAnsi="Calibri" w:cs="Calibri"/>
                    <w:color w:val="000000"/>
                  </w:rPr>
                  <w:delText>58351</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770"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7E9D3A13" w14:textId="6F944C0F" w:rsidR="00E01202" w:rsidRPr="004645F7" w:rsidDel="009F58E5" w:rsidRDefault="00E01202">
            <w:pPr>
              <w:spacing w:line="240" w:lineRule="auto"/>
              <w:jc w:val="right"/>
              <w:rPr>
                <w:ins w:id="2771" w:author="Sadaf Asrar" w:date="2017-02-28T10:19:00Z"/>
                <w:del w:id="2772" w:author="Nelson Foster" w:date="2017-03-04T14:36:00Z"/>
                <w:rFonts w:ascii="Calibri" w:eastAsia="Times New Roman" w:hAnsi="Calibri" w:cs="Calibri"/>
                <w:color w:val="000000"/>
              </w:rPr>
              <w:pPrChange w:id="2773" w:author="uga" w:date="2017-03-04T14:01:00Z">
                <w:pPr>
                  <w:jc w:val="right"/>
                </w:pPr>
              </w:pPrChange>
            </w:pPr>
            <w:ins w:id="2774" w:author="Sadaf Asrar" w:date="2017-02-28T10:19:00Z">
              <w:del w:id="2775" w:author="Nelson Foster" w:date="2017-03-04T14:36:00Z">
                <w:r w:rsidRPr="004645F7" w:rsidDel="009F58E5">
                  <w:rPr>
                    <w:rFonts w:ascii="Calibri" w:eastAsia="Times New Roman" w:hAnsi="Calibri" w:cs="Calibri"/>
                    <w:color w:val="000000"/>
                  </w:rPr>
                  <w:delText>12866</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776"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70C9D406" w14:textId="2736D80F" w:rsidR="00E01202" w:rsidRPr="004645F7" w:rsidDel="009F58E5" w:rsidRDefault="00E01202">
            <w:pPr>
              <w:spacing w:line="240" w:lineRule="auto"/>
              <w:jc w:val="right"/>
              <w:rPr>
                <w:ins w:id="2777" w:author="Sadaf Asrar" w:date="2017-02-28T10:19:00Z"/>
                <w:del w:id="2778" w:author="Nelson Foster" w:date="2017-03-04T14:36:00Z"/>
                <w:rFonts w:ascii="Calibri" w:eastAsia="Times New Roman" w:hAnsi="Calibri" w:cs="Calibri"/>
                <w:color w:val="000000"/>
              </w:rPr>
              <w:pPrChange w:id="2779" w:author="uga" w:date="2017-03-04T14:01:00Z">
                <w:pPr>
                  <w:jc w:val="right"/>
                </w:pPr>
              </w:pPrChange>
            </w:pPr>
            <w:ins w:id="2780" w:author="Sadaf Asrar" w:date="2017-02-28T10:19:00Z">
              <w:del w:id="2781" w:author="Nelson Foster" w:date="2017-03-04T14:36:00Z">
                <w:r w:rsidRPr="004645F7" w:rsidDel="009F58E5">
                  <w:rPr>
                    <w:rFonts w:ascii="Calibri" w:eastAsia="Times New Roman" w:hAnsi="Calibri" w:cs="Calibri"/>
                    <w:color w:val="000000"/>
                  </w:rPr>
                  <w:delText>0.2204932</w:delText>
                </w:r>
              </w:del>
            </w:ins>
          </w:p>
        </w:tc>
      </w:tr>
      <w:tr w:rsidR="00E01202" w:rsidRPr="004645F7" w:rsidDel="009F58E5" w14:paraId="21A7D896" w14:textId="2958EED3" w:rsidTr="008D0F68">
        <w:trPr>
          <w:trHeight w:hRule="exact" w:val="216"/>
          <w:jc w:val="center"/>
          <w:ins w:id="2782" w:author="Sadaf Asrar" w:date="2017-02-28T10:19:00Z"/>
          <w:del w:id="2783" w:author="Nelson Foster" w:date="2017-03-04T14:36:00Z"/>
          <w:trPrChange w:id="2784"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785"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A618DB2" w14:textId="1779531E" w:rsidR="00E01202" w:rsidRPr="004645F7" w:rsidDel="009F58E5" w:rsidRDefault="00E01202">
            <w:pPr>
              <w:spacing w:line="240" w:lineRule="auto"/>
              <w:jc w:val="right"/>
              <w:rPr>
                <w:ins w:id="2786" w:author="Sadaf Asrar" w:date="2017-02-28T10:19:00Z"/>
                <w:del w:id="2787" w:author="Nelson Foster" w:date="2017-03-04T14:36:00Z"/>
                <w:rFonts w:ascii="Calibri" w:eastAsia="Times New Roman" w:hAnsi="Calibri" w:cs="Calibri"/>
                <w:color w:val="000000"/>
              </w:rPr>
              <w:pPrChange w:id="2788" w:author="uga" w:date="2017-03-04T14:01:00Z">
                <w:pPr>
                  <w:jc w:val="right"/>
                </w:pPr>
              </w:pPrChange>
            </w:pPr>
            <w:ins w:id="2789" w:author="Sadaf Asrar" w:date="2017-02-28T10:19:00Z">
              <w:del w:id="2790" w:author="Nelson Foster" w:date="2017-03-04T14:36:00Z">
                <w:r w:rsidRPr="004645F7" w:rsidDel="009F58E5">
                  <w:rPr>
                    <w:rFonts w:ascii="Calibri" w:eastAsia="Times New Roman" w:hAnsi="Calibri" w:cs="Calibri"/>
                    <w:color w:val="000000"/>
                  </w:rPr>
                  <w:delText>14:00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791"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4B85B670" w14:textId="76F71240" w:rsidR="00E01202" w:rsidRPr="004645F7" w:rsidDel="009F58E5" w:rsidRDefault="00E01202">
            <w:pPr>
              <w:spacing w:line="240" w:lineRule="auto"/>
              <w:jc w:val="right"/>
              <w:rPr>
                <w:ins w:id="2792" w:author="Sadaf Asrar" w:date="2017-02-28T10:19:00Z"/>
                <w:del w:id="2793" w:author="Nelson Foster" w:date="2017-03-04T14:36:00Z"/>
                <w:rFonts w:ascii="Calibri" w:eastAsia="Times New Roman" w:hAnsi="Calibri" w:cs="Calibri"/>
                <w:color w:val="000000"/>
              </w:rPr>
              <w:pPrChange w:id="2794" w:author="uga" w:date="2017-03-04T14:01:00Z">
                <w:pPr>
                  <w:jc w:val="right"/>
                </w:pPr>
              </w:pPrChange>
            </w:pPr>
            <w:ins w:id="2795" w:author="Sadaf Asrar" w:date="2017-02-28T10:19:00Z">
              <w:del w:id="2796" w:author="Nelson Foster" w:date="2017-03-04T14:36:00Z">
                <w:r w:rsidRPr="004645F7" w:rsidDel="009F58E5">
                  <w:rPr>
                    <w:rFonts w:ascii="Calibri" w:eastAsia="Times New Roman" w:hAnsi="Calibri" w:cs="Calibri"/>
                    <w:color w:val="000000"/>
                  </w:rPr>
                  <w:delText>67056</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797"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63B4B92F" w14:textId="2FA936BB" w:rsidR="00E01202" w:rsidRPr="004645F7" w:rsidDel="009F58E5" w:rsidRDefault="00E01202">
            <w:pPr>
              <w:spacing w:line="240" w:lineRule="auto"/>
              <w:jc w:val="right"/>
              <w:rPr>
                <w:ins w:id="2798" w:author="Sadaf Asrar" w:date="2017-02-28T10:19:00Z"/>
                <w:del w:id="2799" w:author="Nelson Foster" w:date="2017-03-04T14:36:00Z"/>
                <w:rFonts w:ascii="Calibri" w:eastAsia="Times New Roman" w:hAnsi="Calibri" w:cs="Calibri"/>
                <w:color w:val="000000"/>
              </w:rPr>
              <w:pPrChange w:id="2800" w:author="uga" w:date="2017-03-04T14:01:00Z">
                <w:pPr>
                  <w:jc w:val="right"/>
                </w:pPr>
              </w:pPrChange>
            </w:pPr>
            <w:ins w:id="2801" w:author="Sadaf Asrar" w:date="2017-02-28T10:19:00Z">
              <w:del w:id="2802" w:author="Nelson Foster" w:date="2017-03-04T14:36:00Z">
                <w:r w:rsidRPr="004645F7" w:rsidDel="009F58E5">
                  <w:rPr>
                    <w:rFonts w:ascii="Calibri" w:eastAsia="Times New Roman" w:hAnsi="Calibri" w:cs="Calibri"/>
                    <w:color w:val="000000"/>
                  </w:rPr>
                  <w:delText>15294</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803"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27311964" w14:textId="09A56679" w:rsidR="00E01202" w:rsidRPr="004645F7" w:rsidDel="009F58E5" w:rsidRDefault="00E01202">
            <w:pPr>
              <w:spacing w:line="240" w:lineRule="auto"/>
              <w:jc w:val="right"/>
              <w:rPr>
                <w:ins w:id="2804" w:author="Sadaf Asrar" w:date="2017-02-28T10:19:00Z"/>
                <w:del w:id="2805" w:author="Nelson Foster" w:date="2017-03-04T14:36:00Z"/>
                <w:rFonts w:ascii="Calibri" w:eastAsia="Times New Roman" w:hAnsi="Calibri" w:cs="Calibri"/>
                <w:color w:val="000000"/>
              </w:rPr>
              <w:pPrChange w:id="2806" w:author="uga" w:date="2017-03-04T14:01:00Z">
                <w:pPr>
                  <w:jc w:val="right"/>
                </w:pPr>
              </w:pPrChange>
            </w:pPr>
            <w:ins w:id="2807" w:author="Sadaf Asrar" w:date="2017-02-28T10:19:00Z">
              <w:del w:id="2808" w:author="Nelson Foster" w:date="2017-03-04T14:36:00Z">
                <w:r w:rsidRPr="004645F7" w:rsidDel="009F58E5">
                  <w:rPr>
                    <w:rFonts w:ascii="Calibri" w:eastAsia="Times New Roman" w:hAnsi="Calibri" w:cs="Calibri"/>
                    <w:color w:val="000000"/>
                  </w:rPr>
                  <w:delText>0.228078</w:delText>
                </w:r>
              </w:del>
            </w:ins>
          </w:p>
        </w:tc>
      </w:tr>
      <w:tr w:rsidR="00E01202" w:rsidRPr="004645F7" w:rsidDel="009F58E5" w14:paraId="75AD6F03" w14:textId="0015B224" w:rsidTr="008D0F68">
        <w:trPr>
          <w:trHeight w:hRule="exact" w:val="216"/>
          <w:jc w:val="center"/>
          <w:ins w:id="2809" w:author="Sadaf Asrar" w:date="2017-02-28T10:19:00Z"/>
          <w:del w:id="2810" w:author="Nelson Foster" w:date="2017-03-04T14:36:00Z"/>
          <w:trPrChange w:id="2811"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812"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F2CC25E" w14:textId="53CED756" w:rsidR="00E01202" w:rsidRPr="004645F7" w:rsidDel="009F58E5" w:rsidRDefault="00E01202">
            <w:pPr>
              <w:spacing w:line="240" w:lineRule="auto"/>
              <w:jc w:val="right"/>
              <w:rPr>
                <w:ins w:id="2813" w:author="Sadaf Asrar" w:date="2017-02-28T10:19:00Z"/>
                <w:del w:id="2814" w:author="Nelson Foster" w:date="2017-03-04T14:36:00Z"/>
                <w:rFonts w:ascii="Calibri" w:eastAsia="Times New Roman" w:hAnsi="Calibri" w:cs="Calibri"/>
                <w:color w:val="000000"/>
              </w:rPr>
              <w:pPrChange w:id="2815" w:author="uga" w:date="2017-03-04T14:01:00Z">
                <w:pPr>
                  <w:jc w:val="right"/>
                </w:pPr>
              </w:pPrChange>
            </w:pPr>
            <w:ins w:id="2816" w:author="Sadaf Asrar" w:date="2017-02-28T10:19:00Z">
              <w:del w:id="2817" w:author="Nelson Foster" w:date="2017-03-04T14:36:00Z">
                <w:r w:rsidRPr="004645F7" w:rsidDel="009F58E5">
                  <w:rPr>
                    <w:rFonts w:ascii="Calibri" w:eastAsia="Times New Roman" w:hAnsi="Calibri" w:cs="Calibri"/>
                    <w:color w:val="000000"/>
                  </w:rPr>
                  <w:delText>15:00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818"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33295BC1" w14:textId="22478569" w:rsidR="00E01202" w:rsidRPr="004645F7" w:rsidDel="009F58E5" w:rsidRDefault="00E01202">
            <w:pPr>
              <w:spacing w:line="240" w:lineRule="auto"/>
              <w:jc w:val="right"/>
              <w:rPr>
                <w:ins w:id="2819" w:author="Sadaf Asrar" w:date="2017-02-28T10:19:00Z"/>
                <w:del w:id="2820" w:author="Nelson Foster" w:date="2017-03-04T14:36:00Z"/>
                <w:rFonts w:ascii="Calibri" w:eastAsia="Times New Roman" w:hAnsi="Calibri" w:cs="Calibri"/>
                <w:color w:val="000000"/>
              </w:rPr>
              <w:pPrChange w:id="2821" w:author="uga" w:date="2017-03-04T14:01:00Z">
                <w:pPr>
                  <w:jc w:val="right"/>
                </w:pPr>
              </w:pPrChange>
            </w:pPr>
            <w:ins w:id="2822" w:author="Sadaf Asrar" w:date="2017-02-28T10:19:00Z">
              <w:del w:id="2823" w:author="Nelson Foster" w:date="2017-03-04T14:36:00Z">
                <w:r w:rsidRPr="004645F7" w:rsidDel="009F58E5">
                  <w:rPr>
                    <w:rFonts w:ascii="Calibri" w:eastAsia="Times New Roman" w:hAnsi="Calibri" w:cs="Calibri"/>
                    <w:color w:val="000000"/>
                  </w:rPr>
                  <w:delText>60454</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824"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54B1B927" w14:textId="3C38C2D3" w:rsidR="00E01202" w:rsidRPr="004645F7" w:rsidDel="009F58E5" w:rsidRDefault="00E01202">
            <w:pPr>
              <w:spacing w:line="240" w:lineRule="auto"/>
              <w:jc w:val="right"/>
              <w:rPr>
                <w:ins w:id="2825" w:author="Sadaf Asrar" w:date="2017-02-28T10:19:00Z"/>
                <w:del w:id="2826" w:author="Nelson Foster" w:date="2017-03-04T14:36:00Z"/>
                <w:rFonts w:ascii="Calibri" w:eastAsia="Times New Roman" w:hAnsi="Calibri" w:cs="Calibri"/>
                <w:color w:val="000000"/>
              </w:rPr>
              <w:pPrChange w:id="2827" w:author="uga" w:date="2017-03-04T14:01:00Z">
                <w:pPr>
                  <w:jc w:val="right"/>
                </w:pPr>
              </w:pPrChange>
            </w:pPr>
            <w:ins w:id="2828" w:author="Sadaf Asrar" w:date="2017-02-28T10:19:00Z">
              <w:del w:id="2829" w:author="Nelson Foster" w:date="2017-03-04T14:36:00Z">
                <w:r w:rsidRPr="004645F7" w:rsidDel="009F58E5">
                  <w:rPr>
                    <w:rFonts w:ascii="Calibri" w:eastAsia="Times New Roman" w:hAnsi="Calibri" w:cs="Calibri"/>
                    <w:color w:val="000000"/>
                  </w:rPr>
                  <w:delText>15266</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830"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4118F64B" w14:textId="6896E680" w:rsidR="00E01202" w:rsidRPr="004645F7" w:rsidDel="009F58E5" w:rsidRDefault="00E01202">
            <w:pPr>
              <w:spacing w:line="240" w:lineRule="auto"/>
              <w:jc w:val="right"/>
              <w:rPr>
                <w:ins w:id="2831" w:author="Sadaf Asrar" w:date="2017-02-28T10:19:00Z"/>
                <w:del w:id="2832" w:author="Nelson Foster" w:date="2017-03-04T14:36:00Z"/>
                <w:rFonts w:ascii="Calibri" w:eastAsia="Times New Roman" w:hAnsi="Calibri" w:cs="Calibri"/>
                <w:color w:val="000000"/>
              </w:rPr>
              <w:pPrChange w:id="2833" w:author="uga" w:date="2017-03-04T14:01:00Z">
                <w:pPr>
                  <w:jc w:val="right"/>
                </w:pPr>
              </w:pPrChange>
            </w:pPr>
            <w:ins w:id="2834" w:author="Sadaf Asrar" w:date="2017-02-28T10:19:00Z">
              <w:del w:id="2835" w:author="Nelson Foster" w:date="2017-03-04T14:36:00Z">
                <w:r w:rsidRPr="004645F7" w:rsidDel="009F58E5">
                  <w:rPr>
                    <w:rFonts w:ascii="Calibri" w:eastAsia="Times New Roman" w:hAnsi="Calibri" w:cs="Calibri"/>
                    <w:color w:val="000000"/>
                  </w:rPr>
                  <w:delText>0.2525226</w:delText>
                </w:r>
              </w:del>
            </w:ins>
          </w:p>
        </w:tc>
      </w:tr>
      <w:tr w:rsidR="00E01202" w:rsidRPr="004645F7" w:rsidDel="009F58E5" w14:paraId="76D2A726" w14:textId="183355A6" w:rsidTr="008D0F68">
        <w:trPr>
          <w:trHeight w:hRule="exact" w:val="216"/>
          <w:jc w:val="center"/>
          <w:ins w:id="2836" w:author="Sadaf Asrar" w:date="2017-02-28T10:19:00Z"/>
          <w:del w:id="2837" w:author="Nelson Foster" w:date="2017-03-04T14:36:00Z"/>
          <w:trPrChange w:id="2838"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839"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88C924" w14:textId="5B5FC94C" w:rsidR="00E01202" w:rsidRPr="004645F7" w:rsidDel="009F58E5" w:rsidRDefault="00E01202">
            <w:pPr>
              <w:spacing w:line="240" w:lineRule="auto"/>
              <w:jc w:val="right"/>
              <w:rPr>
                <w:ins w:id="2840" w:author="Sadaf Asrar" w:date="2017-02-28T10:19:00Z"/>
                <w:del w:id="2841" w:author="Nelson Foster" w:date="2017-03-04T14:36:00Z"/>
                <w:rFonts w:ascii="Calibri" w:eastAsia="Times New Roman" w:hAnsi="Calibri" w:cs="Calibri"/>
                <w:color w:val="000000"/>
              </w:rPr>
              <w:pPrChange w:id="2842" w:author="uga" w:date="2017-03-04T14:01:00Z">
                <w:pPr>
                  <w:jc w:val="right"/>
                </w:pPr>
              </w:pPrChange>
            </w:pPr>
            <w:ins w:id="2843" w:author="Sadaf Asrar" w:date="2017-02-28T10:19:00Z">
              <w:del w:id="2844" w:author="Nelson Foster" w:date="2017-03-04T14:36:00Z">
                <w:r w:rsidRPr="004645F7" w:rsidDel="009F58E5">
                  <w:rPr>
                    <w:rFonts w:ascii="Calibri" w:eastAsia="Times New Roman" w:hAnsi="Calibri" w:cs="Calibri"/>
                    <w:color w:val="000000"/>
                  </w:rPr>
                  <w:delText>16:00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845"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2F993814" w14:textId="1CF45316" w:rsidR="00E01202" w:rsidRPr="004645F7" w:rsidDel="009F58E5" w:rsidRDefault="00E01202">
            <w:pPr>
              <w:spacing w:line="240" w:lineRule="auto"/>
              <w:jc w:val="right"/>
              <w:rPr>
                <w:ins w:id="2846" w:author="Sadaf Asrar" w:date="2017-02-28T10:19:00Z"/>
                <w:del w:id="2847" w:author="Nelson Foster" w:date="2017-03-04T14:36:00Z"/>
                <w:rFonts w:ascii="Calibri" w:eastAsia="Times New Roman" w:hAnsi="Calibri" w:cs="Calibri"/>
                <w:color w:val="000000"/>
              </w:rPr>
              <w:pPrChange w:id="2848" w:author="uga" w:date="2017-03-04T14:01:00Z">
                <w:pPr>
                  <w:jc w:val="right"/>
                </w:pPr>
              </w:pPrChange>
            </w:pPr>
            <w:ins w:id="2849" w:author="Sadaf Asrar" w:date="2017-02-28T10:19:00Z">
              <w:del w:id="2850" w:author="Nelson Foster" w:date="2017-03-04T14:36:00Z">
                <w:r w:rsidRPr="004645F7" w:rsidDel="009F58E5">
                  <w:rPr>
                    <w:rFonts w:ascii="Calibri" w:eastAsia="Times New Roman" w:hAnsi="Calibri" w:cs="Calibri"/>
                    <w:color w:val="000000"/>
                  </w:rPr>
                  <w:delText>73434</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851"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2409347A" w14:textId="1DAB132C" w:rsidR="00E01202" w:rsidRPr="004645F7" w:rsidDel="009F58E5" w:rsidRDefault="00E01202">
            <w:pPr>
              <w:spacing w:line="240" w:lineRule="auto"/>
              <w:jc w:val="right"/>
              <w:rPr>
                <w:ins w:id="2852" w:author="Sadaf Asrar" w:date="2017-02-28T10:19:00Z"/>
                <w:del w:id="2853" w:author="Nelson Foster" w:date="2017-03-04T14:36:00Z"/>
                <w:rFonts w:ascii="Calibri" w:eastAsia="Times New Roman" w:hAnsi="Calibri" w:cs="Calibri"/>
                <w:color w:val="000000"/>
              </w:rPr>
              <w:pPrChange w:id="2854" w:author="uga" w:date="2017-03-04T14:01:00Z">
                <w:pPr>
                  <w:jc w:val="right"/>
                </w:pPr>
              </w:pPrChange>
            </w:pPr>
            <w:ins w:id="2855" w:author="Sadaf Asrar" w:date="2017-02-28T10:19:00Z">
              <w:del w:id="2856" w:author="Nelson Foster" w:date="2017-03-04T14:36:00Z">
                <w:r w:rsidRPr="004645F7" w:rsidDel="009F58E5">
                  <w:rPr>
                    <w:rFonts w:ascii="Calibri" w:eastAsia="Times New Roman" w:hAnsi="Calibri" w:cs="Calibri"/>
                    <w:color w:val="000000"/>
                  </w:rPr>
                  <w:delText>17344</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857"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102F04AA" w14:textId="470B511B" w:rsidR="00E01202" w:rsidRPr="004645F7" w:rsidDel="009F58E5" w:rsidRDefault="00E01202">
            <w:pPr>
              <w:spacing w:line="240" w:lineRule="auto"/>
              <w:jc w:val="right"/>
              <w:rPr>
                <w:ins w:id="2858" w:author="Sadaf Asrar" w:date="2017-02-28T10:19:00Z"/>
                <w:del w:id="2859" w:author="Nelson Foster" w:date="2017-03-04T14:36:00Z"/>
                <w:rFonts w:ascii="Calibri" w:eastAsia="Times New Roman" w:hAnsi="Calibri" w:cs="Calibri"/>
                <w:color w:val="000000"/>
              </w:rPr>
              <w:pPrChange w:id="2860" w:author="uga" w:date="2017-03-04T14:01:00Z">
                <w:pPr>
                  <w:jc w:val="right"/>
                </w:pPr>
              </w:pPrChange>
            </w:pPr>
            <w:ins w:id="2861" w:author="Sadaf Asrar" w:date="2017-02-28T10:19:00Z">
              <w:del w:id="2862" w:author="Nelson Foster" w:date="2017-03-04T14:36:00Z">
                <w:r w:rsidRPr="004645F7" w:rsidDel="009F58E5">
                  <w:rPr>
                    <w:rFonts w:ascii="Calibri" w:eastAsia="Times New Roman" w:hAnsi="Calibri" w:cs="Calibri"/>
                    <w:color w:val="000000"/>
                  </w:rPr>
                  <w:delText>0.2361849</w:delText>
                </w:r>
              </w:del>
            </w:ins>
          </w:p>
        </w:tc>
      </w:tr>
      <w:tr w:rsidR="00E01202" w:rsidRPr="004645F7" w:rsidDel="009F58E5" w14:paraId="3A663F70" w14:textId="123A32C0" w:rsidTr="008D0F68">
        <w:trPr>
          <w:trHeight w:hRule="exact" w:val="216"/>
          <w:jc w:val="center"/>
          <w:ins w:id="2863" w:author="Sadaf Asrar" w:date="2017-02-28T10:19:00Z"/>
          <w:del w:id="2864" w:author="Nelson Foster" w:date="2017-03-04T14:36:00Z"/>
          <w:trPrChange w:id="2865"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866"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636241" w14:textId="046976CF" w:rsidR="00E01202" w:rsidRPr="004645F7" w:rsidDel="009F58E5" w:rsidRDefault="00E01202">
            <w:pPr>
              <w:spacing w:line="240" w:lineRule="auto"/>
              <w:jc w:val="right"/>
              <w:rPr>
                <w:ins w:id="2867" w:author="Sadaf Asrar" w:date="2017-02-28T10:19:00Z"/>
                <w:del w:id="2868" w:author="Nelson Foster" w:date="2017-03-04T14:36:00Z"/>
                <w:rFonts w:ascii="Calibri" w:eastAsia="Times New Roman" w:hAnsi="Calibri" w:cs="Calibri"/>
                <w:color w:val="000000"/>
              </w:rPr>
              <w:pPrChange w:id="2869" w:author="uga" w:date="2017-03-04T14:01:00Z">
                <w:pPr>
                  <w:jc w:val="right"/>
                </w:pPr>
              </w:pPrChange>
            </w:pPr>
            <w:ins w:id="2870" w:author="Sadaf Asrar" w:date="2017-02-28T10:19:00Z">
              <w:del w:id="2871" w:author="Nelson Foster" w:date="2017-03-04T14:36:00Z">
                <w:r w:rsidRPr="004645F7" w:rsidDel="009F58E5">
                  <w:rPr>
                    <w:rFonts w:ascii="Calibri" w:eastAsia="Times New Roman" w:hAnsi="Calibri" w:cs="Calibri"/>
                    <w:color w:val="000000"/>
                  </w:rPr>
                  <w:delText>17:00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872"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21BD1E6C" w14:textId="495D38FB" w:rsidR="00E01202" w:rsidRPr="004645F7" w:rsidDel="009F58E5" w:rsidRDefault="00E01202">
            <w:pPr>
              <w:spacing w:line="240" w:lineRule="auto"/>
              <w:jc w:val="right"/>
              <w:rPr>
                <w:ins w:id="2873" w:author="Sadaf Asrar" w:date="2017-02-28T10:19:00Z"/>
                <w:del w:id="2874" w:author="Nelson Foster" w:date="2017-03-04T14:36:00Z"/>
                <w:rFonts w:ascii="Calibri" w:eastAsia="Times New Roman" w:hAnsi="Calibri" w:cs="Calibri"/>
                <w:color w:val="000000"/>
              </w:rPr>
              <w:pPrChange w:id="2875" w:author="uga" w:date="2017-03-04T14:01:00Z">
                <w:pPr>
                  <w:jc w:val="right"/>
                </w:pPr>
              </w:pPrChange>
            </w:pPr>
            <w:ins w:id="2876" w:author="Sadaf Asrar" w:date="2017-02-28T10:19:00Z">
              <w:del w:id="2877" w:author="Nelson Foster" w:date="2017-03-04T14:36:00Z">
                <w:r w:rsidRPr="004645F7" w:rsidDel="009F58E5">
                  <w:rPr>
                    <w:rFonts w:ascii="Calibri" w:eastAsia="Times New Roman" w:hAnsi="Calibri" w:cs="Calibri"/>
                    <w:color w:val="000000"/>
                  </w:rPr>
                  <w:delText>71026</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878"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6F44E1A9" w14:textId="501A33F2" w:rsidR="00E01202" w:rsidRPr="004645F7" w:rsidDel="009F58E5" w:rsidRDefault="00E01202">
            <w:pPr>
              <w:spacing w:line="240" w:lineRule="auto"/>
              <w:jc w:val="right"/>
              <w:rPr>
                <w:ins w:id="2879" w:author="Sadaf Asrar" w:date="2017-02-28T10:19:00Z"/>
                <w:del w:id="2880" w:author="Nelson Foster" w:date="2017-03-04T14:36:00Z"/>
                <w:rFonts w:ascii="Calibri" w:eastAsia="Times New Roman" w:hAnsi="Calibri" w:cs="Calibri"/>
                <w:color w:val="000000"/>
              </w:rPr>
              <w:pPrChange w:id="2881" w:author="uga" w:date="2017-03-04T14:01:00Z">
                <w:pPr>
                  <w:jc w:val="right"/>
                </w:pPr>
              </w:pPrChange>
            </w:pPr>
            <w:ins w:id="2882" w:author="Sadaf Asrar" w:date="2017-02-28T10:19:00Z">
              <w:del w:id="2883" w:author="Nelson Foster" w:date="2017-03-04T14:36:00Z">
                <w:r w:rsidRPr="004645F7" w:rsidDel="009F58E5">
                  <w:rPr>
                    <w:rFonts w:ascii="Calibri" w:eastAsia="Times New Roman" w:hAnsi="Calibri" w:cs="Calibri"/>
                    <w:color w:val="000000"/>
                  </w:rPr>
                  <w:delText>17743</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884"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4091F4B9" w14:textId="1847B6BD" w:rsidR="00E01202" w:rsidRPr="004645F7" w:rsidDel="009F58E5" w:rsidRDefault="00E01202">
            <w:pPr>
              <w:spacing w:line="240" w:lineRule="auto"/>
              <w:jc w:val="right"/>
              <w:rPr>
                <w:ins w:id="2885" w:author="Sadaf Asrar" w:date="2017-02-28T10:19:00Z"/>
                <w:del w:id="2886" w:author="Nelson Foster" w:date="2017-03-04T14:36:00Z"/>
                <w:rFonts w:ascii="Calibri" w:eastAsia="Times New Roman" w:hAnsi="Calibri" w:cs="Calibri"/>
                <w:color w:val="000000"/>
              </w:rPr>
              <w:pPrChange w:id="2887" w:author="uga" w:date="2017-03-04T14:01:00Z">
                <w:pPr>
                  <w:jc w:val="right"/>
                </w:pPr>
              </w:pPrChange>
            </w:pPr>
            <w:ins w:id="2888" w:author="Sadaf Asrar" w:date="2017-02-28T10:19:00Z">
              <w:del w:id="2889" w:author="Nelson Foster" w:date="2017-03-04T14:36:00Z">
                <w:r w:rsidRPr="004645F7" w:rsidDel="009F58E5">
                  <w:rPr>
                    <w:rFonts w:ascii="Calibri" w:eastAsia="Times New Roman" w:hAnsi="Calibri" w:cs="Calibri"/>
                    <w:color w:val="000000"/>
                  </w:rPr>
                  <w:delText>0.2498099</w:delText>
                </w:r>
              </w:del>
            </w:ins>
          </w:p>
        </w:tc>
      </w:tr>
      <w:tr w:rsidR="00E01202" w:rsidRPr="004645F7" w:rsidDel="009F58E5" w14:paraId="0F956A88" w14:textId="5D248278" w:rsidTr="008D0F68">
        <w:trPr>
          <w:trHeight w:hRule="exact" w:val="216"/>
          <w:jc w:val="center"/>
          <w:ins w:id="2890" w:author="Sadaf Asrar" w:date="2017-02-28T10:19:00Z"/>
          <w:del w:id="2891" w:author="Nelson Foster" w:date="2017-03-04T14:36:00Z"/>
          <w:trPrChange w:id="2892"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893"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F9C8A8B" w14:textId="5DB9AB2B" w:rsidR="00E01202" w:rsidRPr="004645F7" w:rsidDel="009F58E5" w:rsidRDefault="00E01202">
            <w:pPr>
              <w:spacing w:line="240" w:lineRule="auto"/>
              <w:jc w:val="right"/>
              <w:rPr>
                <w:ins w:id="2894" w:author="Sadaf Asrar" w:date="2017-02-28T10:19:00Z"/>
                <w:del w:id="2895" w:author="Nelson Foster" w:date="2017-03-04T14:36:00Z"/>
                <w:rFonts w:ascii="Calibri" w:eastAsia="Times New Roman" w:hAnsi="Calibri" w:cs="Calibri"/>
                <w:color w:val="000000"/>
              </w:rPr>
              <w:pPrChange w:id="2896" w:author="uga" w:date="2017-03-04T14:01:00Z">
                <w:pPr>
                  <w:jc w:val="right"/>
                </w:pPr>
              </w:pPrChange>
            </w:pPr>
            <w:ins w:id="2897" w:author="Sadaf Asrar" w:date="2017-02-28T10:19:00Z">
              <w:del w:id="2898" w:author="Nelson Foster" w:date="2017-03-04T14:36:00Z">
                <w:r w:rsidRPr="004645F7" w:rsidDel="009F58E5">
                  <w:rPr>
                    <w:rFonts w:ascii="Calibri" w:eastAsia="Times New Roman" w:hAnsi="Calibri" w:cs="Calibri"/>
                    <w:color w:val="000000"/>
                  </w:rPr>
                  <w:delText>18:00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899"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337BF50D" w14:textId="50B9F13A" w:rsidR="00E01202" w:rsidRPr="004645F7" w:rsidDel="009F58E5" w:rsidRDefault="00E01202">
            <w:pPr>
              <w:spacing w:line="240" w:lineRule="auto"/>
              <w:jc w:val="right"/>
              <w:rPr>
                <w:ins w:id="2900" w:author="Sadaf Asrar" w:date="2017-02-28T10:19:00Z"/>
                <w:del w:id="2901" w:author="Nelson Foster" w:date="2017-03-04T14:36:00Z"/>
                <w:rFonts w:ascii="Calibri" w:eastAsia="Times New Roman" w:hAnsi="Calibri" w:cs="Calibri"/>
                <w:color w:val="000000"/>
              </w:rPr>
              <w:pPrChange w:id="2902" w:author="uga" w:date="2017-03-04T14:01:00Z">
                <w:pPr>
                  <w:jc w:val="right"/>
                </w:pPr>
              </w:pPrChange>
            </w:pPr>
            <w:ins w:id="2903" w:author="Sadaf Asrar" w:date="2017-02-28T10:19:00Z">
              <w:del w:id="2904" w:author="Nelson Foster" w:date="2017-03-04T14:36:00Z">
                <w:r w:rsidRPr="004645F7" w:rsidDel="009F58E5">
                  <w:rPr>
                    <w:rFonts w:ascii="Calibri" w:eastAsia="Times New Roman" w:hAnsi="Calibri" w:cs="Calibri"/>
                    <w:color w:val="000000"/>
                  </w:rPr>
                  <w:delText>62804</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905"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3574C59F" w14:textId="234CA949" w:rsidR="00E01202" w:rsidRPr="004645F7" w:rsidDel="009F58E5" w:rsidRDefault="00E01202">
            <w:pPr>
              <w:spacing w:line="240" w:lineRule="auto"/>
              <w:jc w:val="right"/>
              <w:rPr>
                <w:ins w:id="2906" w:author="Sadaf Asrar" w:date="2017-02-28T10:19:00Z"/>
                <w:del w:id="2907" w:author="Nelson Foster" w:date="2017-03-04T14:36:00Z"/>
                <w:rFonts w:ascii="Calibri" w:eastAsia="Times New Roman" w:hAnsi="Calibri" w:cs="Calibri"/>
                <w:color w:val="000000"/>
              </w:rPr>
              <w:pPrChange w:id="2908" w:author="uga" w:date="2017-03-04T14:01:00Z">
                <w:pPr>
                  <w:jc w:val="right"/>
                </w:pPr>
              </w:pPrChange>
            </w:pPr>
            <w:ins w:id="2909" w:author="Sadaf Asrar" w:date="2017-02-28T10:19:00Z">
              <w:del w:id="2910" w:author="Nelson Foster" w:date="2017-03-04T14:36:00Z">
                <w:r w:rsidRPr="004645F7" w:rsidDel="009F58E5">
                  <w:rPr>
                    <w:rFonts w:ascii="Calibri" w:eastAsia="Times New Roman" w:hAnsi="Calibri" w:cs="Calibri"/>
                    <w:color w:val="000000"/>
                  </w:rPr>
                  <w:delText>17000</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911"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5BCE2CB1" w14:textId="4F071103" w:rsidR="00E01202" w:rsidRPr="004645F7" w:rsidDel="009F58E5" w:rsidRDefault="00E01202">
            <w:pPr>
              <w:spacing w:line="240" w:lineRule="auto"/>
              <w:jc w:val="right"/>
              <w:rPr>
                <w:ins w:id="2912" w:author="Sadaf Asrar" w:date="2017-02-28T10:19:00Z"/>
                <w:del w:id="2913" w:author="Nelson Foster" w:date="2017-03-04T14:36:00Z"/>
                <w:rFonts w:ascii="Calibri" w:eastAsia="Times New Roman" w:hAnsi="Calibri" w:cs="Calibri"/>
                <w:color w:val="000000"/>
              </w:rPr>
              <w:pPrChange w:id="2914" w:author="uga" w:date="2017-03-04T14:01:00Z">
                <w:pPr>
                  <w:jc w:val="right"/>
                </w:pPr>
              </w:pPrChange>
            </w:pPr>
            <w:ins w:id="2915" w:author="Sadaf Asrar" w:date="2017-02-28T10:19:00Z">
              <w:del w:id="2916" w:author="Nelson Foster" w:date="2017-03-04T14:36:00Z">
                <w:r w:rsidRPr="004645F7" w:rsidDel="009F58E5">
                  <w:rPr>
                    <w:rFonts w:ascii="Calibri" w:eastAsia="Times New Roman" w:hAnsi="Calibri" w:cs="Calibri"/>
                    <w:color w:val="000000"/>
                  </w:rPr>
                  <w:delText>0.2706834</w:delText>
                </w:r>
              </w:del>
            </w:ins>
          </w:p>
        </w:tc>
      </w:tr>
      <w:tr w:rsidR="00E01202" w:rsidRPr="004645F7" w:rsidDel="009F58E5" w14:paraId="79C02A34" w14:textId="6534A5F9" w:rsidTr="008D0F68">
        <w:trPr>
          <w:trHeight w:hRule="exact" w:val="216"/>
          <w:jc w:val="center"/>
          <w:ins w:id="2917" w:author="Sadaf Asrar" w:date="2017-02-28T10:19:00Z"/>
          <w:del w:id="2918" w:author="Nelson Foster" w:date="2017-03-04T14:36:00Z"/>
          <w:trPrChange w:id="2919"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920"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22489EB" w14:textId="5CAE2263" w:rsidR="00E01202" w:rsidRPr="004645F7" w:rsidDel="009F58E5" w:rsidRDefault="00E01202">
            <w:pPr>
              <w:spacing w:line="240" w:lineRule="auto"/>
              <w:jc w:val="right"/>
              <w:rPr>
                <w:ins w:id="2921" w:author="Sadaf Asrar" w:date="2017-02-28T10:19:00Z"/>
                <w:del w:id="2922" w:author="Nelson Foster" w:date="2017-03-04T14:36:00Z"/>
                <w:rFonts w:ascii="Calibri" w:eastAsia="Times New Roman" w:hAnsi="Calibri" w:cs="Calibri"/>
                <w:color w:val="000000"/>
              </w:rPr>
              <w:pPrChange w:id="2923" w:author="uga" w:date="2017-03-04T14:01:00Z">
                <w:pPr>
                  <w:jc w:val="right"/>
                </w:pPr>
              </w:pPrChange>
            </w:pPr>
            <w:ins w:id="2924" w:author="Sadaf Asrar" w:date="2017-02-28T10:19:00Z">
              <w:del w:id="2925" w:author="Nelson Foster" w:date="2017-03-04T14:36:00Z">
                <w:r w:rsidRPr="004645F7" w:rsidDel="009F58E5">
                  <w:rPr>
                    <w:rFonts w:ascii="Calibri" w:eastAsia="Times New Roman" w:hAnsi="Calibri" w:cs="Calibri"/>
                    <w:color w:val="000000"/>
                  </w:rPr>
                  <w:delText>19:00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926"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7ECBE425" w14:textId="508A8411" w:rsidR="00E01202" w:rsidRPr="004645F7" w:rsidDel="009F58E5" w:rsidRDefault="00E01202">
            <w:pPr>
              <w:spacing w:line="240" w:lineRule="auto"/>
              <w:jc w:val="right"/>
              <w:rPr>
                <w:ins w:id="2927" w:author="Sadaf Asrar" w:date="2017-02-28T10:19:00Z"/>
                <w:del w:id="2928" w:author="Nelson Foster" w:date="2017-03-04T14:36:00Z"/>
                <w:rFonts w:ascii="Calibri" w:eastAsia="Times New Roman" w:hAnsi="Calibri" w:cs="Calibri"/>
                <w:color w:val="000000"/>
              </w:rPr>
              <w:pPrChange w:id="2929" w:author="uga" w:date="2017-03-04T14:01:00Z">
                <w:pPr>
                  <w:jc w:val="right"/>
                </w:pPr>
              </w:pPrChange>
            </w:pPr>
            <w:ins w:id="2930" w:author="Sadaf Asrar" w:date="2017-02-28T10:19:00Z">
              <w:del w:id="2931" w:author="Nelson Foster" w:date="2017-03-04T14:36:00Z">
                <w:r w:rsidRPr="004645F7" w:rsidDel="009F58E5">
                  <w:rPr>
                    <w:rFonts w:ascii="Calibri" w:eastAsia="Times New Roman" w:hAnsi="Calibri" w:cs="Calibri"/>
                    <w:color w:val="000000"/>
                  </w:rPr>
                  <w:delText>51143</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932"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6EFC4F4F" w14:textId="4189A13D" w:rsidR="00E01202" w:rsidRPr="004645F7" w:rsidDel="009F58E5" w:rsidRDefault="00E01202">
            <w:pPr>
              <w:spacing w:line="240" w:lineRule="auto"/>
              <w:jc w:val="right"/>
              <w:rPr>
                <w:ins w:id="2933" w:author="Sadaf Asrar" w:date="2017-02-28T10:19:00Z"/>
                <w:del w:id="2934" w:author="Nelson Foster" w:date="2017-03-04T14:36:00Z"/>
                <w:rFonts w:ascii="Calibri" w:eastAsia="Times New Roman" w:hAnsi="Calibri" w:cs="Calibri"/>
                <w:color w:val="000000"/>
              </w:rPr>
              <w:pPrChange w:id="2935" w:author="uga" w:date="2017-03-04T14:01:00Z">
                <w:pPr>
                  <w:jc w:val="right"/>
                </w:pPr>
              </w:pPrChange>
            </w:pPr>
            <w:ins w:id="2936" w:author="Sadaf Asrar" w:date="2017-02-28T10:19:00Z">
              <w:del w:id="2937" w:author="Nelson Foster" w:date="2017-03-04T14:36:00Z">
                <w:r w:rsidRPr="004645F7" w:rsidDel="009F58E5">
                  <w:rPr>
                    <w:rFonts w:ascii="Calibri" w:eastAsia="Times New Roman" w:hAnsi="Calibri" w:cs="Calibri"/>
                    <w:color w:val="000000"/>
                  </w:rPr>
                  <w:delText>14311</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938"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607B6AE1" w14:textId="57FB77ED" w:rsidR="00E01202" w:rsidRPr="004645F7" w:rsidDel="009F58E5" w:rsidRDefault="00E01202">
            <w:pPr>
              <w:spacing w:line="240" w:lineRule="auto"/>
              <w:jc w:val="right"/>
              <w:rPr>
                <w:ins w:id="2939" w:author="Sadaf Asrar" w:date="2017-02-28T10:19:00Z"/>
                <w:del w:id="2940" w:author="Nelson Foster" w:date="2017-03-04T14:36:00Z"/>
                <w:rFonts w:ascii="Calibri" w:eastAsia="Times New Roman" w:hAnsi="Calibri" w:cs="Calibri"/>
                <w:color w:val="000000"/>
              </w:rPr>
              <w:pPrChange w:id="2941" w:author="uga" w:date="2017-03-04T14:01:00Z">
                <w:pPr>
                  <w:jc w:val="right"/>
                </w:pPr>
              </w:pPrChange>
            </w:pPr>
            <w:ins w:id="2942" w:author="Sadaf Asrar" w:date="2017-02-28T10:19:00Z">
              <w:del w:id="2943" w:author="Nelson Foster" w:date="2017-03-04T14:36:00Z">
                <w:r w:rsidRPr="004645F7" w:rsidDel="009F58E5">
                  <w:rPr>
                    <w:rFonts w:ascii="Calibri" w:eastAsia="Times New Roman" w:hAnsi="Calibri" w:cs="Calibri"/>
                    <w:color w:val="000000"/>
                  </w:rPr>
                  <w:delText>0.2798232</w:delText>
                </w:r>
              </w:del>
            </w:ins>
          </w:p>
        </w:tc>
      </w:tr>
      <w:tr w:rsidR="00E01202" w:rsidRPr="004645F7" w:rsidDel="009F58E5" w14:paraId="6DC9B2C3" w14:textId="58069D39" w:rsidTr="008D0F68">
        <w:trPr>
          <w:trHeight w:hRule="exact" w:val="216"/>
          <w:jc w:val="center"/>
          <w:ins w:id="2944" w:author="Sadaf Asrar" w:date="2017-02-28T10:19:00Z"/>
          <w:del w:id="2945" w:author="Nelson Foster" w:date="2017-03-04T14:36:00Z"/>
          <w:trPrChange w:id="2946"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947"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1FFF61" w14:textId="2FD02A5C" w:rsidR="00E01202" w:rsidRPr="004645F7" w:rsidDel="009F58E5" w:rsidRDefault="00E01202">
            <w:pPr>
              <w:spacing w:line="240" w:lineRule="auto"/>
              <w:jc w:val="right"/>
              <w:rPr>
                <w:ins w:id="2948" w:author="Sadaf Asrar" w:date="2017-02-28T10:19:00Z"/>
                <w:del w:id="2949" w:author="Nelson Foster" w:date="2017-03-04T14:36:00Z"/>
                <w:rFonts w:ascii="Calibri" w:eastAsia="Times New Roman" w:hAnsi="Calibri" w:cs="Calibri"/>
                <w:color w:val="000000"/>
              </w:rPr>
              <w:pPrChange w:id="2950" w:author="uga" w:date="2017-03-04T14:01:00Z">
                <w:pPr>
                  <w:jc w:val="right"/>
                </w:pPr>
              </w:pPrChange>
            </w:pPr>
            <w:ins w:id="2951" w:author="Sadaf Asrar" w:date="2017-02-28T10:19:00Z">
              <w:del w:id="2952" w:author="Nelson Foster" w:date="2017-03-04T14:36:00Z">
                <w:r w:rsidRPr="004645F7" w:rsidDel="009F58E5">
                  <w:rPr>
                    <w:rFonts w:ascii="Calibri" w:eastAsia="Times New Roman" w:hAnsi="Calibri" w:cs="Calibri"/>
                    <w:color w:val="000000"/>
                  </w:rPr>
                  <w:delText>20:00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953"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52951B0E" w14:textId="01201CD8" w:rsidR="00E01202" w:rsidRPr="004645F7" w:rsidDel="009F58E5" w:rsidRDefault="00E01202">
            <w:pPr>
              <w:spacing w:line="240" w:lineRule="auto"/>
              <w:jc w:val="right"/>
              <w:rPr>
                <w:ins w:id="2954" w:author="Sadaf Asrar" w:date="2017-02-28T10:19:00Z"/>
                <w:del w:id="2955" w:author="Nelson Foster" w:date="2017-03-04T14:36:00Z"/>
                <w:rFonts w:ascii="Calibri" w:eastAsia="Times New Roman" w:hAnsi="Calibri" w:cs="Calibri"/>
                <w:color w:val="000000"/>
              </w:rPr>
              <w:pPrChange w:id="2956" w:author="uga" w:date="2017-03-04T14:01:00Z">
                <w:pPr>
                  <w:jc w:val="right"/>
                </w:pPr>
              </w:pPrChange>
            </w:pPr>
            <w:ins w:id="2957" w:author="Sadaf Asrar" w:date="2017-02-28T10:19:00Z">
              <w:del w:id="2958" w:author="Nelson Foster" w:date="2017-03-04T14:36:00Z">
                <w:r w:rsidRPr="004645F7" w:rsidDel="009F58E5">
                  <w:rPr>
                    <w:rFonts w:ascii="Calibri" w:eastAsia="Times New Roman" w:hAnsi="Calibri" w:cs="Calibri"/>
                    <w:color w:val="000000"/>
                  </w:rPr>
                  <w:delText>42624</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959"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3D3BDABA" w14:textId="3D60C712" w:rsidR="00E01202" w:rsidRPr="004645F7" w:rsidDel="009F58E5" w:rsidRDefault="00E01202">
            <w:pPr>
              <w:spacing w:line="240" w:lineRule="auto"/>
              <w:jc w:val="right"/>
              <w:rPr>
                <w:ins w:id="2960" w:author="Sadaf Asrar" w:date="2017-02-28T10:19:00Z"/>
                <w:del w:id="2961" w:author="Nelson Foster" w:date="2017-03-04T14:36:00Z"/>
                <w:rFonts w:ascii="Calibri" w:eastAsia="Times New Roman" w:hAnsi="Calibri" w:cs="Calibri"/>
                <w:color w:val="000000"/>
              </w:rPr>
              <w:pPrChange w:id="2962" w:author="uga" w:date="2017-03-04T14:01:00Z">
                <w:pPr>
                  <w:jc w:val="right"/>
                </w:pPr>
              </w:pPrChange>
            </w:pPr>
            <w:ins w:id="2963" w:author="Sadaf Asrar" w:date="2017-02-28T10:19:00Z">
              <w:del w:id="2964" w:author="Nelson Foster" w:date="2017-03-04T14:36:00Z">
                <w:r w:rsidRPr="004645F7" w:rsidDel="009F58E5">
                  <w:rPr>
                    <w:rFonts w:ascii="Calibri" w:eastAsia="Times New Roman" w:hAnsi="Calibri" w:cs="Calibri"/>
                    <w:color w:val="000000"/>
                  </w:rPr>
                  <w:delText>12965</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965"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3C42E7F7" w14:textId="44C1C09A" w:rsidR="00E01202" w:rsidRPr="004645F7" w:rsidDel="009F58E5" w:rsidRDefault="00E01202">
            <w:pPr>
              <w:spacing w:line="240" w:lineRule="auto"/>
              <w:jc w:val="right"/>
              <w:rPr>
                <w:ins w:id="2966" w:author="Sadaf Asrar" w:date="2017-02-28T10:19:00Z"/>
                <w:del w:id="2967" w:author="Nelson Foster" w:date="2017-03-04T14:36:00Z"/>
                <w:rFonts w:ascii="Calibri" w:eastAsia="Times New Roman" w:hAnsi="Calibri" w:cs="Calibri"/>
                <w:color w:val="000000"/>
              </w:rPr>
              <w:pPrChange w:id="2968" w:author="uga" w:date="2017-03-04T14:01:00Z">
                <w:pPr>
                  <w:jc w:val="right"/>
                </w:pPr>
              </w:pPrChange>
            </w:pPr>
            <w:ins w:id="2969" w:author="Sadaf Asrar" w:date="2017-02-28T10:19:00Z">
              <w:del w:id="2970" w:author="Nelson Foster" w:date="2017-03-04T14:36:00Z">
                <w:r w:rsidRPr="004645F7" w:rsidDel="009F58E5">
                  <w:rPr>
                    <w:rFonts w:ascii="Calibri" w:eastAsia="Times New Roman" w:hAnsi="Calibri" w:cs="Calibri"/>
                    <w:color w:val="000000"/>
                  </w:rPr>
                  <w:delText>0.3041714</w:delText>
                </w:r>
              </w:del>
            </w:ins>
          </w:p>
        </w:tc>
      </w:tr>
      <w:tr w:rsidR="00E01202" w:rsidRPr="004645F7" w:rsidDel="009F58E5" w14:paraId="3B06887D" w14:textId="3B3402E8" w:rsidTr="008D0F68">
        <w:trPr>
          <w:trHeight w:hRule="exact" w:val="216"/>
          <w:jc w:val="center"/>
          <w:ins w:id="2971" w:author="Sadaf Asrar" w:date="2017-02-28T10:19:00Z"/>
          <w:del w:id="2972" w:author="Nelson Foster" w:date="2017-03-04T14:36:00Z"/>
          <w:trPrChange w:id="2973"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2974"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DDBE058" w14:textId="10CA8647" w:rsidR="00E01202" w:rsidRPr="004645F7" w:rsidDel="009F58E5" w:rsidRDefault="00E01202">
            <w:pPr>
              <w:spacing w:line="240" w:lineRule="auto"/>
              <w:jc w:val="right"/>
              <w:rPr>
                <w:ins w:id="2975" w:author="Sadaf Asrar" w:date="2017-02-28T10:19:00Z"/>
                <w:del w:id="2976" w:author="Nelson Foster" w:date="2017-03-04T14:36:00Z"/>
                <w:rFonts w:ascii="Calibri" w:eastAsia="Times New Roman" w:hAnsi="Calibri" w:cs="Calibri"/>
                <w:color w:val="000000"/>
              </w:rPr>
              <w:pPrChange w:id="2977" w:author="uga" w:date="2017-03-04T14:01:00Z">
                <w:pPr>
                  <w:jc w:val="right"/>
                </w:pPr>
              </w:pPrChange>
            </w:pPr>
            <w:ins w:id="2978" w:author="Sadaf Asrar" w:date="2017-02-28T10:19:00Z">
              <w:del w:id="2979" w:author="Nelson Foster" w:date="2017-03-04T14:36:00Z">
                <w:r w:rsidRPr="004645F7" w:rsidDel="009F58E5">
                  <w:rPr>
                    <w:rFonts w:ascii="Calibri" w:eastAsia="Times New Roman" w:hAnsi="Calibri" w:cs="Calibri"/>
                    <w:color w:val="000000"/>
                  </w:rPr>
                  <w:delText>21:00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2980"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273A7367" w14:textId="6A7A223F" w:rsidR="00E01202" w:rsidRPr="004645F7" w:rsidDel="009F58E5" w:rsidRDefault="00E01202">
            <w:pPr>
              <w:spacing w:line="240" w:lineRule="auto"/>
              <w:jc w:val="right"/>
              <w:rPr>
                <w:ins w:id="2981" w:author="Sadaf Asrar" w:date="2017-02-28T10:19:00Z"/>
                <w:del w:id="2982" w:author="Nelson Foster" w:date="2017-03-04T14:36:00Z"/>
                <w:rFonts w:ascii="Calibri" w:eastAsia="Times New Roman" w:hAnsi="Calibri" w:cs="Calibri"/>
                <w:color w:val="000000"/>
              </w:rPr>
              <w:pPrChange w:id="2983" w:author="uga" w:date="2017-03-04T14:01:00Z">
                <w:pPr>
                  <w:jc w:val="right"/>
                </w:pPr>
              </w:pPrChange>
            </w:pPr>
            <w:ins w:id="2984" w:author="Sadaf Asrar" w:date="2017-02-28T10:19:00Z">
              <w:del w:id="2985" w:author="Nelson Foster" w:date="2017-03-04T14:36:00Z">
                <w:r w:rsidRPr="004645F7" w:rsidDel="009F58E5">
                  <w:rPr>
                    <w:rFonts w:ascii="Calibri" w:eastAsia="Times New Roman" w:hAnsi="Calibri" w:cs="Calibri"/>
                    <w:color w:val="000000"/>
                  </w:rPr>
                  <w:delText>34886</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2986"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0869EB65" w14:textId="6B152DE3" w:rsidR="00E01202" w:rsidRPr="004645F7" w:rsidDel="009F58E5" w:rsidRDefault="00E01202">
            <w:pPr>
              <w:spacing w:line="240" w:lineRule="auto"/>
              <w:jc w:val="right"/>
              <w:rPr>
                <w:ins w:id="2987" w:author="Sadaf Asrar" w:date="2017-02-28T10:19:00Z"/>
                <w:del w:id="2988" w:author="Nelson Foster" w:date="2017-03-04T14:36:00Z"/>
                <w:rFonts w:ascii="Calibri" w:eastAsia="Times New Roman" w:hAnsi="Calibri" w:cs="Calibri"/>
                <w:color w:val="000000"/>
              </w:rPr>
              <w:pPrChange w:id="2989" w:author="uga" w:date="2017-03-04T14:01:00Z">
                <w:pPr>
                  <w:jc w:val="right"/>
                </w:pPr>
              </w:pPrChange>
            </w:pPr>
            <w:ins w:id="2990" w:author="Sadaf Asrar" w:date="2017-02-28T10:19:00Z">
              <w:del w:id="2991" w:author="Nelson Foster" w:date="2017-03-04T14:36:00Z">
                <w:r w:rsidRPr="004645F7" w:rsidDel="009F58E5">
                  <w:rPr>
                    <w:rFonts w:ascii="Calibri" w:eastAsia="Times New Roman" w:hAnsi="Calibri" w:cs="Calibri"/>
                    <w:color w:val="000000"/>
                  </w:rPr>
                  <w:delText>10806</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2992"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62784546" w14:textId="268E4684" w:rsidR="00E01202" w:rsidRPr="004645F7" w:rsidDel="009F58E5" w:rsidRDefault="00E01202">
            <w:pPr>
              <w:spacing w:line="240" w:lineRule="auto"/>
              <w:jc w:val="right"/>
              <w:rPr>
                <w:ins w:id="2993" w:author="Sadaf Asrar" w:date="2017-02-28T10:19:00Z"/>
                <w:del w:id="2994" w:author="Nelson Foster" w:date="2017-03-04T14:36:00Z"/>
                <w:rFonts w:ascii="Calibri" w:eastAsia="Times New Roman" w:hAnsi="Calibri" w:cs="Calibri"/>
                <w:color w:val="000000"/>
              </w:rPr>
              <w:pPrChange w:id="2995" w:author="uga" w:date="2017-03-04T14:01:00Z">
                <w:pPr>
                  <w:jc w:val="right"/>
                </w:pPr>
              </w:pPrChange>
            </w:pPr>
            <w:ins w:id="2996" w:author="Sadaf Asrar" w:date="2017-02-28T10:19:00Z">
              <w:del w:id="2997" w:author="Nelson Foster" w:date="2017-03-04T14:36:00Z">
                <w:r w:rsidRPr="004645F7" w:rsidDel="009F58E5">
                  <w:rPr>
                    <w:rFonts w:ascii="Calibri" w:eastAsia="Times New Roman" w:hAnsi="Calibri" w:cs="Calibri"/>
                    <w:color w:val="000000"/>
                  </w:rPr>
                  <w:delText>0.3097518</w:delText>
                </w:r>
              </w:del>
            </w:ins>
          </w:p>
        </w:tc>
      </w:tr>
      <w:tr w:rsidR="00E01202" w:rsidRPr="004645F7" w:rsidDel="009F58E5" w14:paraId="36878AA7" w14:textId="27D70866" w:rsidTr="008D0F68">
        <w:trPr>
          <w:trHeight w:hRule="exact" w:val="216"/>
          <w:jc w:val="center"/>
          <w:ins w:id="2998" w:author="Sadaf Asrar" w:date="2017-02-28T10:19:00Z"/>
          <w:del w:id="2999" w:author="Nelson Foster" w:date="2017-03-04T14:36:00Z"/>
          <w:trPrChange w:id="3000"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3001"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4AEF922" w14:textId="556046A9" w:rsidR="00E01202" w:rsidRPr="004645F7" w:rsidDel="009F58E5" w:rsidRDefault="00E01202">
            <w:pPr>
              <w:spacing w:line="240" w:lineRule="auto"/>
              <w:jc w:val="right"/>
              <w:rPr>
                <w:ins w:id="3002" w:author="Sadaf Asrar" w:date="2017-02-28T10:19:00Z"/>
                <w:del w:id="3003" w:author="Nelson Foster" w:date="2017-03-04T14:36:00Z"/>
                <w:rFonts w:ascii="Calibri" w:eastAsia="Times New Roman" w:hAnsi="Calibri" w:cs="Calibri"/>
                <w:color w:val="000000"/>
              </w:rPr>
              <w:pPrChange w:id="3004" w:author="uga" w:date="2017-03-04T14:01:00Z">
                <w:pPr>
                  <w:jc w:val="right"/>
                </w:pPr>
              </w:pPrChange>
            </w:pPr>
            <w:ins w:id="3005" w:author="Sadaf Asrar" w:date="2017-02-28T10:19:00Z">
              <w:del w:id="3006" w:author="Nelson Foster" w:date="2017-03-04T14:36:00Z">
                <w:r w:rsidRPr="004645F7" w:rsidDel="009F58E5">
                  <w:rPr>
                    <w:rFonts w:ascii="Calibri" w:eastAsia="Times New Roman" w:hAnsi="Calibri" w:cs="Calibri"/>
                    <w:color w:val="000000"/>
                  </w:rPr>
                  <w:delText>22:00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3007"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47983909" w14:textId="5AFF2CF6" w:rsidR="00E01202" w:rsidRPr="004645F7" w:rsidDel="009F58E5" w:rsidRDefault="00E01202">
            <w:pPr>
              <w:spacing w:line="240" w:lineRule="auto"/>
              <w:jc w:val="right"/>
              <w:rPr>
                <w:ins w:id="3008" w:author="Sadaf Asrar" w:date="2017-02-28T10:19:00Z"/>
                <w:del w:id="3009" w:author="Nelson Foster" w:date="2017-03-04T14:36:00Z"/>
                <w:rFonts w:ascii="Calibri" w:eastAsia="Times New Roman" w:hAnsi="Calibri" w:cs="Calibri"/>
                <w:color w:val="000000"/>
              </w:rPr>
              <w:pPrChange w:id="3010" w:author="uga" w:date="2017-03-04T14:01:00Z">
                <w:pPr>
                  <w:jc w:val="right"/>
                </w:pPr>
              </w:pPrChange>
            </w:pPr>
            <w:ins w:id="3011" w:author="Sadaf Asrar" w:date="2017-02-28T10:19:00Z">
              <w:del w:id="3012" w:author="Nelson Foster" w:date="2017-03-04T14:36:00Z">
                <w:r w:rsidRPr="004645F7" w:rsidDel="009F58E5">
                  <w:rPr>
                    <w:rFonts w:ascii="Calibri" w:eastAsia="Times New Roman" w:hAnsi="Calibri" w:cs="Calibri"/>
                    <w:color w:val="000000"/>
                  </w:rPr>
                  <w:delText>31366</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3013"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35D0E423" w14:textId="2E53592D" w:rsidR="00E01202" w:rsidRPr="004645F7" w:rsidDel="009F58E5" w:rsidRDefault="00E01202">
            <w:pPr>
              <w:spacing w:line="240" w:lineRule="auto"/>
              <w:jc w:val="right"/>
              <w:rPr>
                <w:ins w:id="3014" w:author="Sadaf Asrar" w:date="2017-02-28T10:19:00Z"/>
                <w:del w:id="3015" w:author="Nelson Foster" w:date="2017-03-04T14:36:00Z"/>
                <w:rFonts w:ascii="Calibri" w:eastAsia="Times New Roman" w:hAnsi="Calibri" w:cs="Calibri"/>
                <w:color w:val="000000"/>
              </w:rPr>
              <w:pPrChange w:id="3016" w:author="uga" w:date="2017-03-04T14:01:00Z">
                <w:pPr>
                  <w:jc w:val="right"/>
                </w:pPr>
              </w:pPrChange>
            </w:pPr>
            <w:ins w:id="3017" w:author="Sadaf Asrar" w:date="2017-02-28T10:19:00Z">
              <w:del w:id="3018" w:author="Nelson Foster" w:date="2017-03-04T14:36:00Z">
                <w:r w:rsidRPr="004645F7" w:rsidDel="009F58E5">
                  <w:rPr>
                    <w:rFonts w:ascii="Calibri" w:eastAsia="Times New Roman" w:hAnsi="Calibri" w:cs="Calibri"/>
                    <w:color w:val="000000"/>
                  </w:rPr>
                  <w:delText>10104</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3019"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29CCF2B3" w14:textId="4E90E611" w:rsidR="00E01202" w:rsidRPr="004645F7" w:rsidDel="009F58E5" w:rsidRDefault="00E01202">
            <w:pPr>
              <w:spacing w:line="240" w:lineRule="auto"/>
              <w:jc w:val="right"/>
              <w:rPr>
                <w:ins w:id="3020" w:author="Sadaf Asrar" w:date="2017-02-28T10:19:00Z"/>
                <w:del w:id="3021" w:author="Nelson Foster" w:date="2017-03-04T14:36:00Z"/>
                <w:rFonts w:ascii="Calibri" w:eastAsia="Times New Roman" w:hAnsi="Calibri" w:cs="Calibri"/>
                <w:color w:val="000000"/>
              </w:rPr>
              <w:pPrChange w:id="3022" w:author="uga" w:date="2017-03-04T14:01:00Z">
                <w:pPr>
                  <w:jc w:val="right"/>
                </w:pPr>
              </w:pPrChange>
            </w:pPr>
            <w:ins w:id="3023" w:author="Sadaf Asrar" w:date="2017-02-28T10:19:00Z">
              <w:del w:id="3024" w:author="Nelson Foster" w:date="2017-03-04T14:36:00Z">
                <w:r w:rsidRPr="004645F7" w:rsidDel="009F58E5">
                  <w:rPr>
                    <w:rFonts w:ascii="Calibri" w:eastAsia="Times New Roman" w:hAnsi="Calibri" w:cs="Calibri"/>
                    <w:color w:val="000000"/>
                  </w:rPr>
                  <w:delText>0.3221322</w:delText>
                </w:r>
              </w:del>
            </w:ins>
          </w:p>
        </w:tc>
      </w:tr>
      <w:tr w:rsidR="00E01202" w:rsidRPr="004645F7" w:rsidDel="009F58E5" w14:paraId="3B77EEB9" w14:textId="3AC2BBF7" w:rsidTr="008D0F68">
        <w:trPr>
          <w:trHeight w:hRule="exact" w:val="216"/>
          <w:jc w:val="center"/>
          <w:ins w:id="3025" w:author="Sadaf Asrar" w:date="2017-02-28T10:19:00Z"/>
          <w:del w:id="3026" w:author="Nelson Foster" w:date="2017-03-04T14:36:00Z"/>
          <w:trPrChange w:id="3027" w:author="uga" w:date="2017-03-04T13:52:00Z">
            <w:trPr>
              <w:trHeight w:val="290"/>
            </w:trPr>
          </w:trPrChange>
        </w:trPr>
        <w:tc>
          <w:tcPr>
            <w:tcW w:w="807" w:type="dxa"/>
            <w:tcBorders>
              <w:top w:val="nil"/>
              <w:left w:val="single" w:sz="4" w:space="0" w:color="auto"/>
              <w:bottom w:val="single" w:sz="4" w:space="0" w:color="auto"/>
              <w:right w:val="single" w:sz="4" w:space="0" w:color="auto"/>
            </w:tcBorders>
            <w:shd w:val="clear" w:color="auto" w:fill="auto"/>
            <w:noWrap/>
            <w:vAlign w:val="bottom"/>
            <w:hideMark/>
            <w:tcPrChange w:id="3028" w:author="uga" w:date="2017-03-04T13:52: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8DF0967" w14:textId="7F69EBF2" w:rsidR="00E01202" w:rsidRPr="004645F7" w:rsidDel="009F58E5" w:rsidRDefault="00E01202">
            <w:pPr>
              <w:spacing w:line="240" w:lineRule="auto"/>
              <w:jc w:val="right"/>
              <w:rPr>
                <w:ins w:id="3029" w:author="Sadaf Asrar" w:date="2017-02-28T10:19:00Z"/>
                <w:del w:id="3030" w:author="Nelson Foster" w:date="2017-03-04T14:36:00Z"/>
                <w:rFonts w:ascii="Calibri" w:eastAsia="Times New Roman" w:hAnsi="Calibri" w:cs="Calibri"/>
                <w:color w:val="000000"/>
              </w:rPr>
              <w:pPrChange w:id="3031" w:author="uga" w:date="2017-03-04T14:01:00Z">
                <w:pPr>
                  <w:jc w:val="right"/>
                </w:pPr>
              </w:pPrChange>
            </w:pPr>
            <w:ins w:id="3032" w:author="Sadaf Asrar" w:date="2017-02-28T10:19:00Z">
              <w:del w:id="3033" w:author="Nelson Foster" w:date="2017-03-04T14:36:00Z">
                <w:r w:rsidRPr="004645F7" w:rsidDel="009F58E5">
                  <w:rPr>
                    <w:rFonts w:ascii="Calibri" w:eastAsia="Times New Roman" w:hAnsi="Calibri" w:cs="Calibri"/>
                    <w:color w:val="000000"/>
                  </w:rPr>
                  <w:delText>23:00</w:delText>
                </w:r>
              </w:del>
            </w:ins>
          </w:p>
        </w:tc>
        <w:tc>
          <w:tcPr>
            <w:tcW w:w="2542" w:type="dxa"/>
            <w:tcBorders>
              <w:top w:val="nil"/>
              <w:left w:val="nil"/>
              <w:bottom w:val="single" w:sz="4" w:space="0" w:color="auto"/>
              <w:right w:val="single" w:sz="4" w:space="0" w:color="auto"/>
            </w:tcBorders>
            <w:shd w:val="clear" w:color="auto" w:fill="auto"/>
            <w:noWrap/>
            <w:vAlign w:val="bottom"/>
            <w:hideMark/>
            <w:tcPrChange w:id="3034" w:author="uga" w:date="2017-03-04T13:52:00Z">
              <w:tcPr>
                <w:tcW w:w="3260" w:type="dxa"/>
                <w:tcBorders>
                  <w:top w:val="nil"/>
                  <w:left w:val="nil"/>
                  <w:bottom w:val="single" w:sz="4" w:space="0" w:color="auto"/>
                  <w:right w:val="single" w:sz="4" w:space="0" w:color="auto"/>
                </w:tcBorders>
                <w:shd w:val="clear" w:color="auto" w:fill="auto"/>
                <w:noWrap/>
                <w:vAlign w:val="bottom"/>
                <w:hideMark/>
              </w:tcPr>
            </w:tcPrChange>
          </w:tcPr>
          <w:p w14:paraId="6F787AFF" w14:textId="1066D634" w:rsidR="00E01202" w:rsidRPr="004645F7" w:rsidDel="009F58E5" w:rsidRDefault="00E01202">
            <w:pPr>
              <w:spacing w:line="240" w:lineRule="auto"/>
              <w:jc w:val="right"/>
              <w:rPr>
                <w:ins w:id="3035" w:author="Sadaf Asrar" w:date="2017-02-28T10:19:00Z"/>
                <w:del w:id="3036" w:author="Nelson Foster" w:date="2017-03-04T14:36:00Z"/>
                <w:rFonts w:ascii="Calibri" w:eastAsia="Times New Roman" w:hAnsi="Calibri" w:cs="Calibri"/>
                <w:color w:val="000000"/>
              </w:rPr>
              <w:pPrChange w:id="3037" w:author="uga" w:date="2017-03-04T14:01:00Z">
                <w:pPr>
                  <w:jc w:val="right"/>
                </w:pPr>
              </w:pPrChange>
            </w:pPr>
            <w:ins w:id="3038" w:author="Sadaf Asrar" w:date="2017-02-28T10:19:00Z">
              <w:del w:id="3039" w:author="Nelson Foster" w:date="2017-03-04T14:36:00Z">
                <w:r w:rsidRPr="004645F7" w:rsidDel="009F58E5">
                  <w:rPr>
                    <w:rFonts w:ascii="Calibri" w:eastAsia="Times New Roman" w:hAnsi="Calibri" w:cs="Calibri"/>
                    <w:color w:val="000000"/>
                  </w:rPr>
                  <w:delText>25452</w:delText>
                </w:r>
              </w:del>
            </w:ins>
          </w:p>
        </w:tc>
        <w:tc>
          <w:tcPr>
            <w:tcW w:w="2856" w:type="dxa"/>
            <w:tcBorders>
              <w:top w:val="nil"/>
              <w:left w:val="nil"/>
              <w:bottom w:val="single" w:sz="4" w:space="0" w:color="auto"/>
              <w:right w:val="single" w:sz="4" w:space="0" w:color="auto"/>
            </w:tcBorders>
            <w:shd w:val="clear" w:color="auto" w:fill="auto"/>
            <w:noWrap/>
            <w:vAlign w:val="bottom"/>
            <w:hideMark/>
            <w:tcPrChange w:id="3040" w:author="uga" w:date="2017-03-04T13:52:00Z">
              <w:tcPr>
                <w:tcW w:w="3440" w:type="dxa"/>
                <w:tcBorders>
                  <w:top w:val="nil"/>
                  <w:left w:val="nil"/>
                  <w:bottom w:val="single" w:sz="4" w:space="0" w:color="auto"/>
                  <w:right w:val="single" w:sz="4" w:space="0" w:color="auto"/>
                </w:tcBorders>
                <w:shd w:val="clear" w:color="auto" w:fill="auto"/>
                <w:noWrap/>
                <w:vAlign w:val="bottom"/>
                <w:hideMark/>
              </w:tcPr>
            </w:tcPrChange>
          </w:tcPr>
          <w:p w14:paraId="7C138CE2" w14:textId="6128002F" w:rsidR="00E01202" w:rsidRPr="004645F7" w:rsidDel="009F58E5" w:rsidRDefault="00E01202">
            <w:pPr>
              <w:spacing w:line="240" w:lineRule="auto"/>
              <w:jc w:val="right"/>
              <w:rPr>
                <w:ins w:id="3041" w:author="Sadaf Asrar" w:date="2017-02-28T10:19:00Z"/>
                <w:del w:id="3042" w:author="Nelson Foster" w:date="2017-03-04T14:36:00Z"/>
                <w:rFonts w:ascii="Calibri" w:eastAsia="Times New Roman" w:hAnsi="Calibri" w:cs="Calibri"/>
                <w:color w:val="000000"/>
              </w:rPr>
              <w:pPrChange w:id="3043" w:author="uga" w:date="2017-03-04T14:01:00Z">
                <w:pPr>
                  <w:jc w:val="right"/>
                </w:pPr>
              </w:pPrChange>
            </w:pPr>
            <w:ins w:id="3044" w:author="Sadaf Asrar" w:date="2017-02-28T10:19:00Z">
              <w:del w:id="3045" w:author="Nelson Foster" w:date="2017-03-04T14:36:00Z">
                <w:r w:rsidRPr="004645F7" w:rsidDel="009F58E5">
                  <w:rPr>
                    <w:rFonts w:ascii="Calibri" w:eastAsia="Times New Roman" w:hAnsi="Calibri" w:cs="Calibri"/>
                    <w:color w:val="000000"/>
                  </w:rPr>
                  <w:delText>8660</w:delText>
                </w:r>
              </w:del>
            </w:ins>
          </w:p>
        </w:tc>
        <w:tc>
          <w:tcPr>
            <w:tcW w:w="3929" w:type="dxa"/>
            <w:tcBorders>
              <w:top w:val="nil"/>
              <w:left w:val="nil"/>
              <w:bottom w:val="single" w:sz="4" w:space="0" w:color="auto"/>
              <w:right w:val="single" w:sz="4" w:space="0" w:color="auto"/>
            </w:tcBorders>
            <w:shd w:val="clear" w:color="auto" w:fill="auto"/>
            <w:noWrap/>
            <w:vAlign w:val="bottom"/>
            <w:hideMark/>
            <w:tcPrChange w:id="3046" w:author="uga" w:date="2017-03-04T13:52:00Z">
              <w:tcPr>
                <w:tcW w:w="5260" w:type="dxa"/>
                <w:tcBorders>
                  <w:top w:val="nil"/>
                  <w:left w:val="nil"/>
                  <w:bottom w:val="single" w:sz="4" w:space="0" w:color="auto"/>
                  <w:right w:val="single" w:sz="4" w:space="0" w:color="auto"/>
                </w:tcBorders>
                <w:shd w:val="clear" w:color="auto" w:fill="auto"/>
                <w:noWrap/>
                <w:vAlign w:val="bottom"/>
                <w:hideMark/>
              </w:tcPr>
            </w:tcPrChange>
          </w:tcPr>
          <w:p w14:paraId="1510AADF" w14:textId="569C06EE" w:rsidR="00E01202" w:rsidRPr="004645F7" w:rsidDel="009F58E5" w:rsidRDefault="00E01202">
            <w:pPr>
              <w:spacing w:line="240" w:lineRule="auto"/>
              <w:jc w:val="right"/>
              <w:rPr>
                <w:ins w:id="3047" w:author="Sadaf Asrar" w:date="2017-02-28T10:19:00Z"/>
                <w:del w:id="3048" w:author="Nelson Foster" w:date="2017-03-04T14:36:00Z"/>
                <w:rFonts w:ascii="Calibri" w:eastAsia="Times New Roman" w:hAnsi="Calibri" w:cs="Calibri"/>
                <w:color w:val="000000"/>
              </w:rPr>
              <w:pPrChange w:id="3049" w:author="uga" w:date="2017-03-04T14:01:00Z">
                <w:pPr>
                  <w:jc w:val="right"/>
                </w:pPr>
              </w:pPrChange>
            </w:pPr>
            <w:ins w:id="3050" w:author="Sadaf Asrar" w:date="2017-02-28T10:19:00Z">
              <w:del w:id="3051" w:author="Nelson Foster" w:date="2017-03-04T14:36:00Z">
                <w:r w:rsidRPr="004645F7" w:rsidDel="009F58E5">
                  <w:rPr>
                    <w:rFonts w:ascii="Calibri" w:eastAsia="Times New Roman" w:hAnsi="Calibri" w:cs="Calibri"/>
                    <w:color w:val="000000"/>
                  </w:rPr>
                  <w:delText>0.3402483</w:delText>
                </w:r>
              </w:del>
            </w:ins>
          </w:p>
        </w:tc>
      </w:tr>
    </w:tbl>
    <w:p w14:paraId="06111290" w14:textId="77777777" w:rsidR="007E6D31" w:rsidRPr="000F439A" w:rsidDel="008D0F68" w:rsidRDefault="007E6D31">
      <w:pPr>
        <w:pStyle w:val="ListParagraph"/>
        <w:spacing w:after="160" w:line="240" w:lineRule="auto"/>
        <w:ind w:left="1440"/>
        <w:rPr>
          <w:ins w:id="3052" w:author="Sadaf Asrar" w:date="2017-02-28T10:11:00Z"/>
          <w:del w:id="3053" w:author="uga" w:date="2017-03-04T13:53:00Z"/>
          <w:sz w:val="24"/>
          <w:szCs w:val="24"/>
          <w:rPrChange w:id="3054" w:author="Nelson Foster" w:date="2017-03-03T20:19:00Z">
            <w:rPr>
              <w:ins w:id="3055" w:author="Sadaf Asrar" w:date="2017-02-28T10:11:00Z"/>
              <w:del w:id="3056" w:author="uga" w:date="2017-03-04T13:53:00Z"/>
              <w:u w:val="single"/>
            </w:rPr>
          </w:rPrChange>
        </w:rPr>
        <w:pPrChange w:id="3057" w:author="uga" w:date="2017-03-04T14:01:00Z">
          <w:pPr>
            <w:pStyle w:val="ListParagraph"/>
            <w:numPr>
              <w:ilvl w:val="1"/>
              <w:numId w:val="7"/>
            </w:numPr>
            <w:spacing w:after="160"/>
            <w:ind w:left="1440" w:hanging="360"/>
          </w:pPr>
        </w:pPrChange>
      </w:pPr>
    </w:p>
    <w:p w14:paraId="62A8DACC" w14:textId="77777777" w:rsidR="00D4449E" w:rsidRPr="008D0F68" w:rsidDel="00DC036E" w:rsidRDefault="00D4449E">
      <w:pPr>
        <w:spacing w:after="160" w:line="240" w:lineRule="auto"/>
        <w:rPr>
          <w:ins w:id="3058" w:author="Sadaf Asrar" w:date="2017-02-28T10:26:00Z"/>
          <w:del w:id="3059" w:author="uga" w:date="2017-03-04T14:59:00Z"/>
          <w:sz w:val="24"/>
          <w:szCs w:val="24"/>
          <w:u w:val="single"/>
          <w:rPrChange w:id="3060" w:author="uga" w:date="2017-03-04T13:53:00Z">
            <w:rPr>
              <w:ins w:id="3061" w:author="Sadaf Asrar" w:date="2017-02-28T10:26:00Z"/>
              <w:del w:id="3062" w:author="uga" w:date="2017-03-04T14:59:00Z"/>
              <w:u w:val="single"/>
            </w:rPr>
          </w:rPrChange>
        </w:rPr>
        <w:pPrChange w:id="3063" w:author="uga" w:date="2017-03-04T14:01:00Z">
          <w:pPr>
            <w:pStyle w:val="ListParagraph"/>
            <w:numPr>
              <w:ilvl w:val="1"/>
              <w:numId w:val="7"/>
            </w:numPr>
            <w:spacing w:after="160"/>
            <w:ind w:left="1440" w:hanging="360"/>
          </w:pPr>
        </w:pPrChange>
      </w:pPr>
    </w:p>
    <w:p w14:paraId="478E26A0" w14:textId="77777777" w:rsidR="00B04F65" w:rsidDel="00DC036E" w:rsidRDefault="00B04F65">
      <w:pPr>
        <w:pStyle w:val="ListParagraph"/>
        <w:spacing w:after="160" w:line="240" w:lineRule="auto"/>
        <w:ind w:left="0"/>
        <w:rPr>
          <w:ins w:id="3064" w:author="Nelson Foster" w:date="2017-03-04T14:33:00Z"/>
          <w:del w:id="3065" w:author="uga" w:date="2017-03-04T14:59:00Z"/>
          <w:b/>
          <w:sz w:val="22"/>
          <w:szCs w:val="22"/>
        </w:rPr>
        <w:pPrChange w:id="3066" w:author="Nelson Foster" w:date="2017-03-04T14:33:00Z">
          <w:pPr>
            <w:pStyle w:val="ListParagraph"/>
            <w:numPr>
              <w:ilvl w:val="1"/>
              <w:numId w:val="7"/>
            </w:numPr>
            <w:spacing w:after="160"/>
            <w:ind w:left="1440" w:hanging="360"/>
          </w:pPr>
        </w:pPrChange>
      </w:pPr>
    </w:p>
    <w:p w14:paraId="336C95AD" w14:textId="77777777" w:rsidR="00B04F65" w:rsidDel="00DC036E" w:rsidRDefault="00B04F65">
      <w:pPr>
        <w:pStyle w:val="ListParagraph"/>
        <w:spacing w:after="160" w:line="240" w:lineRule="auto"/>
        <w:ind w:left="0"/>
        <w:rPr>
          <w:ins w:id="3067" w:author="Nelson Foster" w:date="2017-03-04T14:33:00Z"/>
          <w:del w:id="3068" w:author="uga" w:date="2017-03-04T14:59:00Z"/>
          <w:b/>
          <w:sz w:val="22"/>
          <w:szCs w:val="22"/>
        </w:rPr>
        <w:pPrChange w:id="3069" w:author="Nelson Foster" w:date="2017-03-04T14:33:00Z">
          <w:pPr>
            <w:pStyle w:val="ListParagraph"/>
            <w:numPr>
              <w:ilvl w:val="1"/>
              <w:numId w:val="7"/>
            </w:numPr>
            <w:spacing w:after="160"/>
            <w:ind w:left="1440" w:hanging="360"/>
          </w:pPr>
        </w:pPrChange>
      </w:pPr>
    </w:p>
    <w:p w14:paraId="67B6E79C" w14:textId="77777777" w:rsidR="00B04F65" w:rsidDel="00DC036E" w:rsidRDefault="00B04F65">
      <w:pPr>
        <w:pStyle w:val="ListParagraph"/>
        <w:spacing w:after="160" w:line="240" w:lineRule="auto"/>
        <w:ind w:left="0"/>
        <w:rPr>
          <w:ins w:id="3070" w:author="Nelson Foster" w:date="2017-03-04T14:33:00Z"/>
          <w:del w:id="3071" w:author="uga" w:date="2017-03-04T14:58:00Z"/>
          <w:b/>
          <w:sz w:val="22"/>
          <w:szCs w:val="22"/>
        </w:rPr>
        <w:pPrChange w:id="3072" w:author="Nelson Foster" w:date="2017-03-04T14:33:00Z">
          <w:pPr>
            <w:pStyle w:val="ListParagraph"/>
            <w:numPr>
              <w:ilvl w:val="1"/>
              <w:numId w:val="7"/>
            </w:numPr>
            <w:spacing w:after="160"/>
            <w:ind w:left="1440" w:hanging="360"/>
          </w:pPr>
        </w:pPrChange>
      </w:pPr>
    </w:p>
    <w:p w14:paraId="15BE091B" w14:textId="6E36B27B" w:rsidR="007E6D31" w:rsidRPr="00B04F65" w:rsidDel="008D0F68" w:rsidRDefault="00D4449E">
      <w:pPr>
        <w:pStyle w:val="ListParagraph"/>
        <w:spacing w:after="160" w:line="240" w:lineRule="auto"/>
        <w:ind w:left="0"/>
        <w:rPr>
          <w:del w:id="3073" w:author="uga" w:date="2017-03-04T13:49:00Z"/>
          <w:b/>
          <w:sz w:val="22"/>
          <w:szCs w:val="22"/>
          <w:rPrChange w:id="3074" w:author="Nelson Foster" w:date="2017-03-04T14:33:00Z">
            <w:rPr>
              <w:del w:id="3075" w:author="uga" w:date="2017-03-04T13:49:00Z"/>
              <w:sz w:val="24"/>
              <w:szCs w:val="24"/>
              <w:u w:val="single"/>
            </w:rPr>
          </w:rPrChange>
        </w:rPr>
        <w:pPrChange w:id="3076" w:author="Nelson Foster" w:date="2017-03-04T14:33:00Z">
          <w:pPr>
            <w:pStyle w:val="ListParagraph"/>
            <w:numPr>
              <w:ilvl w:val="1"/>
              <w:numId w:val="7"/>
            </w:numPr>
            <w:spacing w:after="160"/>
            <w:ind w:left="1440" w:hanging="360"/>
          </w:pPr>
        </w:pPrChange>
      </w:pPr>
      <w:ins w:id="3077" w:author="Sadaf Asrar" w:date="2017-02-28T10:21:00Z">
        <w:r w:rsidRPr="00B04F65">
          <w:rPr>
            <w:b/>
            <w:sz w:val="22"/>
            <w:szCs w:val="22"/>
            <w:rPrChange w:id="3078" w:author="Nelson Foster" w:date="2017-03-04T14:33:00Z">
              <w:rPr>
                <w:u w:val="single"/>
              </w:rPr>
            </w:rPrChange>
          </w:rPr>
          <w:t>Correlation between number of people injured and killed against time</w:t>
        </w:r>
      </w:ins>
    </w:p>
    <w:p w14:paraId="4369FE23" w14:textId="77777777" w:rsidR="008D0F68" w:rsidRPr="008D0F68" w:rsidRDefault="008D0F68">
      <w:pPr>
        <w:pStyle w:val="ListParagraph"/>
        <w:spacing w:after="160" w:line="240" w:lineRule="auto"/>
        <w:ind w:left="0"/>
        <w:rPr>
          <w:ins w:id="3079" w:author="uga" w:date="2017-03-04T13:49:00Z"/>
          <w:sz w:val="22"/>
          <w:szCs w:val="22"/>
          <w:u w:val="single"/>
          <w:rPrChange w:id="3080" w:author="uga" w:date="2017-03-04T13:57:00Z">
            <w:rPr>
              <w:ins w:id="3081" w:author="uga" w:date="2017-03-04T13:49:00Z"/>
            </w:rPr>
          </w:rPrChange>
        </w:rPr>
        <w:pPrChange w:id="3082" w:author="Nelson Foster" w:date="2017-03-04T14:33:00Z">
          <w:pPr>
            <w:pStyle w:val="ListParagraph"/>
            <w:numPr>
              <w:ilvl w:val="1"/>
              <w:numId w:val="7"/>
            </w:numPr>
            <w:spacing w:after="160"/>
            <w:ind w:left="1440" w:hanging="360"/>
          </w:pPr>
        </w:pPrChange>
      </w:pPr>
    </w:p>
    <w:p w14:paraId="5D9EA5EF" w14:textId="5E598478" w:rsidR="00D4449E" w:rsidRPr="008D0F68" w:rsidDel="008D0F68" w:rsidRDefault="00D4449E">
      <w:pPr>
        <w:spacing w:line="240" w:lineRule="auto"/>
        <w:rPr>
          <w:ins w:id="3083" w:author="Sadaf Asrar" w:date="2017-02-28T10:22:00Z"/>
          <w:del w:id="3084" w:author="uga" w:date="2017-03-04T13:49:00Z"/>
          <w:rFonts w:ascii="Courier" w:hAnsi="Courier"/>
          <w:sz w:val="22"/>
          <w:szCs w:val="22"/>
          <w:rPrChange w:id="3085" w:author="uga" w:date="2017-03-04T13:57:00Z">
            <w:rPr>
              <w:ins w:id="3086" w:author="Sadaf Asrar" w:date="2017-02-28T10:22:00Z"/>
              <w:del w:id="3087" w:author="uga" w:date="2017-03-04T13:49:00Z"/>
              <w:rFonts w:ascii="Courier" w:hAnsi="Courier"/>
            </w:rPr>
          </w:rPrChange>
        </w:rPr>
        <w:pPrChange w:id="3088" w:author="uga" w:date="2017-03-04T14:01:00Z">
          <w:pPr>
            <w:pStyle w:val="NoSpacing"/>
          </w:pPr>
        </w:pPrChange>
      </w:pPr>
      <w:ins w:id="3089" w:author="Sadaf Asrar" w:date="2017-02-28T10:22:00Z">
        <w:del w:id="3090" w:author="uga" w:date="2017-03-04T13:49:00Z">
          <w:r w:rsidRPr="008D0F68" w:rsidDel="008D0F68">
            <w:rPr>
              <w:rFonts w:ascii="Courier" w:hAnsi="Courier"/>
              <w:sz w:val="22"/>
              <w:szCs w:val="22"/>
              <w:highlight w:val="yellow"/>
              <w:rPrChange w:id="3091" w:author="uga" w:date="2017-03-04T13:57:00Z">
                <w:rPr>
                  <w:rFonts w:ascii="Courier" w:hAnsi="Courier"/>
                  <w:highlight w:val="yellow"/>
                </w:rPr>
              </w:rPrChange>
            </w:rPr>
            <w:delText>cor(no_inj_kill,hour_num, use = "complete", method="spearman")</w:delText>
          </w:r>
        </w:del>
      </w:ins>
    </w:p>
    <w:p w14:paraId="731DC358" w14:textId="77777777" w:rsidR="00D4449E" w:rsidRPr="008D0F68" w:rsidRDefault="00D4449E">
      <w:pPr>
        <w:pStyle w:val="ListParagraph"/>
        <w:spacing w:after="160" w:line="240" w:lineRule="auto"/>
        <w:ind w:left="1440"/>
        <w:rPr>
          <w:ins w:id="3092" w:author="Sadaf Asrar" w:date="2017-02-28T10:22:00Z"/>
          <w:sz w:val="22"/>
          <w:szCs w:val="22"/>
          <w:rPrChange w:id="3093" w:author="uga" w:date="2017-03-04T13:57:00Z">
            <w:rPr>
              <w:ins w:id="3094" w:author="Sadaf Asrar" w:date="2017-02-28T10:22:00Z"/>
              <w:u w:val="single"/>
            </w:rPr>
          </w:rPrChange>
        </w:rPr>
        <w:pPrChange w:id="3095" w:author="uga" w:date="2017-03-04T14:01:00Z">
          <w:pPr>
            <w:pStyle w:val="ListParagraph"/>
            <w:numPr>
              <w:ilvl w:val="1"/>
              <w:numId w:val="7"/>
            </w:numPr>
            <w:spacing w:after="160"/>
            <w:ind w:left="1440" w:hanging="360"/>
          </w:pPr>
        </w:pPrChange>
      </w:pPr>
    </w:p>
    <w:p w14:paraId="2A509B24" w14:textId="347B314B" w:rsidR="00D4449E" w:rsidRPr="008D0F68" w:rsidRDefault="00D4449E">
      <w:pPr>
        <w:pStyle w:val="ListParagraph"/>
        <w:spacing w:after="160" w:line="240" w:lineRule="auto"/>
        <w:ind w:left="0"/>
        <w:rPr>
          <w:ins w:id="3096" w:author="Sadaf Asrar" w:date="2017-02-28T10:11:00Z"/>
          <w:i w:val="0"/>
          <w:sz w:val="22"/>
          <w:szCs w:val="22"/>
          <w:rPrChange w:id="3097" w:author="uga" w:date="2017-03-04T13:57:00Z">
            <w:rPr>
              <w:ins w:id="3098" w:author="Sadaf Asrar" w:date="2017-02-28T10:11:00Z"/>
            </w:rPr>
          </w:rPrChange>
        </w:rPr>
        <w:pPrChange w:id="3099" w:author="uga" w:date="2017-03-04T14:01:00Z">
          <w:pPr>
            <w:pStyle w:val="ListParagraph"/>
            <w:numPr>
              <w:ilvl w:val="1"/>
              <w:numId w:val="7"/>
            </w:numPr>
            <w:spacing w:after="160"/>
            <w:ind w:left="1440" w:hanging="360"/>
          </w:pPr>
        </w:pPrChange>
      </w:pPr>
      <w:ins w:id="3100" w:author="Sadaf Asrar" w:date="2017-02-28T10:22:00Z">
        <w:r w:rsidRPr="008D0F68">
          <w:rPr>
            <w:i w:val="0"/>
            <w:sz w:val="22"/>
            <w:szCs w:val="22"/>
            <w:rPrChange w:id="3101" w:author="uga" w:date="2017-03-04T13:57:00Z">
              <w:rPr>
                <w:u w:val="single"/>
              </w:rPr>
            </w:rPrChange>
          </w:rPr>
          <w:t>The correlation coefficient is 0.0212, which is very weak. The correlation coefficient tells us the relationship between number of people killed and injured versus time in 24 hours, i.e., do the number of injur</w:t>
        </w:r>
      </w:ins>
      <w:r w:rsidR="00967FF5">
        <w:rPr>
          <w:i w:val="0"/>
          <w:sz w:val="22"/>
          <w:szCs w:val="22"/>
        </w:rPr>
        <w:t>i</w:t>
      </w:r>
      <w:ins w:id="3102" w:author="Sadaf Asrar" w:date="2017-02-28T10:22:00Z">
        <w:r w:rsidRPr="008D0F68">
          <w:rPr>
            <w:i w:val="0"/>
            <w:sz w:val="22"/>
            <w:szCs w:val="22"/>
            <w:rPrChange w:id="3103" w:author="uga" w:date="2017-03-04T13:57:00Z">
              <w:rPr>
                <w:u w:val="single"/>
              </w:rPr>
            </w:rPrChange>
          </w:rPr>
          <w:t>es and death</w:t>
        </w:r>
      </w:ins>
      <w:r w:rsidR="00FA3E30">
        <w:rPr>
          <w:i w:val="0"/>
          <w:sz w:val="22"/>
          <w:szCs w:val="22"/>
        </w:rPr>
        <w:t>s</w:t>
      </w:r>
      <w:ins w:id="3104" w:author="Sadaf Asrar" w:date="2017-02-28T10:22:00Z">
        <w:r w:rsidRPr="008D0F68">
          <w:rPr>
            <w:i w:val="0"/>
            <w:sz w:val="22"/>
            <w:szCs w:val="22"/>
            <w:rPrChange w:id="3105" w:author="uga" w:date="2017-03-04T13:57:00Z">
              <w:rPr>
                <w:u w:val="single"/>
              </w:rPr>
            </w:rPrChange>
          </w:rPr>
          <w:t xml:space="preserve"> in motor vehicle collisions increase when the time (measured in 24</w:t>
        </w:r>
      </w:ins>
      <w:ins w:id="3106" w:author="Nelson Foster" w:date="2017-03-03T22:14:00Z">
        <w:r w:rsidR="000B40F7" w:rsidRPr="008D0F68">
          <w:rPr>
            <w:i w:val="0"/>
            <w:sz w:val="22"/>
            <w:szCs w:val="22"/>
            <w:rPrChange w:id="3107" w:author="uga" w:date="2017-03-04T13:57:00Z">
              <w:rPr>
                <w:i w:val="0"/>
                <w:sz w:val="24"/>
                <w:szCs w:val="24"/>
              </w:rPr>
            </w:rPrChange>
          </w:rPr>
          <w:t>-</w:t>
        </w:r>
      </w:ins>
      <w:ins w:id="3108" w:author="Sadaf Asrar" w:date="2017-02-28T10:22:00Z">
        <w:del w:id="3109" w:author="Nelson Foster" w:date="2017-03-03T22:14:00Z">
          <w:r w:rsidRPr="008D0F68" w:rsidDel="000B40F7">
            <w:rPr>
              <w:i w:val="0"/>
              <w:sz w:val="22"/>
              <w:szCs w:val="22"/>
              <w:rPrChange w:id="3110" w:author="uga" w:date="2017-03-04T13:57:00Z">
                <w:rPr>
                  <w:u w:val="single"/>
                </w:rPr>
              </w:rPrChange>
            </w:rPr>
            <w:delText xml:space="preserve"> </w:delText>
          </w:r>
        </w:del>
        <w:r w:rsidRPr="008D0F68">
          <w:rPr>
            <w:i w:val="0"/>
            <w:sz w:val="22"/>
            <w:szCs w:val="22"/>
            <w:rPrChange w:id="3111" w:author="uga" w:date="2017-03-04T13:57:00Z">
              <w:rPr>
                <w:u w:val="single"/>
              </w:rPr>
            </w:rPrChange>
          </w:rPr>
          <w:t xml:space="preserve">hour scale) increase. </w:t>
        </w:r>
      </w:ins>
      <w:ins w:id="3112" w:author="Sadaf Asrar" w:date="2017-02-28T10:23:00Z">
        <w:r w:rsidRPr="008D0F68">
          <w:rPr>
            <w:i w:val="0"/>
            <w:sz w:val="22"/>
            <w:szCs w:val="22"/>
            <w:rPrChange w:id="3113" w:author="uga" w:date="2017-03-04T13:57:00Z">
              <w:rPr/>
            </w:rPrChange>
          </w:rPr>
          <w:t xml:space="preserve">While the </w:t>
        </w:r>
      </w:ins>
      <w:ins w:id="3114" w:author="Sadaf Asrar" w:date="2017-02-28T10:22:00Z">
        <w:r w:rsidRPr="008D0F68">
          <w:rPr>
            <w:i w:val="0"/>
            <w:sz w:val="22"/>
            <w:szCs w:val="22"/>
            <w:rPrChange w:id="3115" w:author="uga" w:date="2017-03-04T13:57:00Z">
              <w:rPr/>
            </w:rPrChange>
          </w:rPr>
          <w:t>correlation found is weak, it</w:t>
        </w:r>
      </w:ins>
      <w:ins w:id="3116" w:author="Sadaf Asrar" w:date="2017-02-28T10:23:00Z">
        <w:r w:rsidRPr="008D0F68">
          <w:rPr>
            <w:i w:val="0"/>
            <w:sz w:val="22"/>
            <w:szCs w:val="22"/>
            <w:rPrChange w:id="3117" w:author="uga" w:date="2017-03-04T13:57:00Z">
              <w:rPr/>
            </w:rPrChange>
          </w:rPr>
          <w:t xml:space="preserve"> actually</w:t>
        </w:r>
      </w:ins>
      <w:ins w:id="3118" w:author="Sadaf Asrar" w:date="2017-02-28T10:22:00Z">
        <w:r w:rsidRPr="008D0F68">
          <w:rPr>
            <w:i w:val="0"/>
            <w:sz w:val="22"/>
            <w:szCs w:val="22"/>
            <w:rPrChange w:id="3119" w:author="uga" w:date="2017-03-04T13:57:00Z">
              <w:rPr>
                <w:u w:val="single"/>
              </w:rPr>
            </w:rPrChange>
          </w:rPr>
          <w:t xml:space="preserve"> may not be the best way to test this relationship.</w:t>
        </w:r>
      </w:ins>
    </w:p>
    <w:p w14:paraId="6F728E21" w14:textId="77777777" w:rsidR="007E6D31" w:rsidRPr="008D0F68" w:rsidRDefault="007E6D31">
      <w:pPr>
        <w:pStyle w:val="ListParagraph"/>
        <w:spacing w:after="160" w:line="240" w:lineRule="auto"/>
        <w:ind w:left="1440"/>
        <w:rPr>
          <w:ins w:id="3120" w:author="Sadaf Asrar" w:date="2017-02-28T10:23:00Z"/>
          <w:sz w:val="22"/>
          <w:szCs w:val="22"/>
          <w:rPrChange w:id="3121" w:author="uga" w:date="2017-03-04T13:57:00Z">
            <w:rPr>
              <w:ins w:id="3122" w:author="Sadaf Asrar" w:date="2017-02-28T10:23:00Z"/>
            </w:rPr>
          </w:rPrChange>
        </w:rPr>
        <w:pPrChange w:id="3123" w:author="uga" w:date="2017-03-04T14:01:00Z">
          <w:pPr>
            <w:pStyle w:val="ListParagraph"/>
            <w:numPr>
              <w:ilvl w:val="1"/>
              <w:numId w:val="7"/>
            </w:numPr>
            <w:spacing w:after="160"/>
            <w:ind w:left="1440" w:hanging="360"/>
          </w:pPr>
        </w:pPrChange>
      </w:pPr>
    </w:p>
    <w:p w14:paraId="755A1B41" w14:textId="3E6B194E" w:rsidR="00D4449E" w:rsidRPr="008D0F68" w:rsidRDefault="00D4449E">
      <w:pPr>
        <w:pStyle w:val="ListParagraph"/>
        <w:spacing w:after="160" w:line="240" w:lineRule="auto"/>
        <w:ind w:left="0"/>
        <w:rPr>
          <w:ins w:id="3124" w:author="Sadaf Asrar" w:date="2017-02-28T10:23:00Z"/>
          <w:b/>
          <w:sz w:val="22"/>
          <w:szCs w:val="22"/>
          <w:rPrChange w:id="3125" w:author="uga" w:date="2017-03-04T13:57:00Z">
            <w:rPr>
              <w:ins w:id="3126" w:author="Sadaf Asrar" w:date="2017-02-28T10:23:00Z"/>
              <w:u w:val="single"/>
            </w:rPr>
          </w:rPrChange>
        </w:rPr>
        <w:pPrChange w:id="3127" w:author="uga" w:date="2017-03-04T14:01:00Z">
          <w:pPr>
            <w:pStyle w:val="ListParagraph"/>
            <w:numPr>
              <w:ilvl w:val="1"/>
              <w:numId w:val="7"/>
            </w:numPr>
            <w:spacing w:after="160"/>
            <w:ind w:left="1440" w:hanging="360"/>
          </w:pPr>
        </w:pPrChange>
      </w:pPr>
      <w:ins w:id="3128" w:author="Sadaf Asrar" w:date="2017-02-28T10:23:00Z">
        <w:r w:rsidRPr="008D0F68">
          <w:rPr>
            <w:b/>
            <w:sz w:val="22"/>
            <w:szCs w:val="22"/>
            <w:rPrChange w:id="3129" w:author="uga" w:date="2017-03-04T13:57:00Z">
              <w:rPr/>
            </w:rPrChange>
          </w:rPr>
          <w:t>Defining “</w:t>
        </w:r>
      </w:ins>
      <w:ins w:id="3130" w:author="Nelson Foster" w:date="2017-03-03T22:09:00Z">
        <w:r w:rsidR="00985BF2" w:rsidRPr="008D0F68">
          <w:rPr>
            <w:b/>
            <w:sz w:val="22"/>
            <w:szCs w:val="22"/>
            <w:rPrChange w:id="3131" w:author="uga" w:date="2017-03-04T13:57:00Z">
              <w:rPr>
                <w:b/>
                <w:sz w:val="24"/>
                <w:szCs w:val="24"/>
              </w:rPr>
            </w:rPrChange>
          </w:rPr>
          <w:t>T</w:t>
        </w:r>
      </w:ins>
      <w:ins w:id="3132" w:author="Sadaf Asrar" w:date="2017-02-28T10:23:00Z">
        <w:del w:id="3133" w:author="Nelson Foster" w:date="2017-03-03T22:09:00Z">
          <w:r w:rsidRPr="008D0F68" w:rsidDel="00985BF2">
            <w:rPr>
              <w:b/>
              <w:sz w:val="22"/>
              <w:szCs w:val="22"/>
              <w:rPrChange w:id="3134" w:author="uga" w:date="2017-03-04T13:57:00Z">
                <w:rPr/>
              </w:rPrChange>
            </w:rPr>
            <w:delText>t</w:delText>
          </w:r>
        </w:del>
        <w:r w:rsidRPr="008D0F68">
          <w:rPr>
            <w:b/>
            <w:sz w:val="22"/>
            <w:szCs w:val="22"/>
            <w:rPrChange w:id="3135" w:author="uga" w:date="2017-03-04T13:57:00Z">
              <w:rPr/>
            </w:rPrChange>
          </w:rPr>
          <w:t xml:space="preserve">ime of </w:t>
        </w:r>
      </w:ins>
      <w:ins w:id="3136" w:author="Nelson Foster" w:date="2017-03-03T22:09:00Z">
        <w:r w:rsidR="00985BF2" w:rsidRPr="008D0F68">
          <w:rPr>
            <w:b/>
            <w:sz w:val="22"/>
            <w:szCs w:val="22"/>
            <w:rPrChange w:id="3137" w:author="uga" w:date="2017-03-04T13:57:00Z">
              <w:rPr>
                <w:b/>
                <w:sz w:val="24"/>
                <w:szCs w:val="24"/>
              </w:rPr>
            </w:rPrChange>
          </w:rPr>
          <w:t>D</w:t>
        </w:r>
      </w:ins>
      <w:ins w:id="3138" w:author="Sadaf Asrar" w:date="2017-02-28T10:23:00Z">
        <w:del w:id="3139" w:author="Nelson Foster" w:date="2017-03-03T22:09:00Z">
          <w:r w:rsidRPr="008D0F68" w:rsidDel="00985BF2">
            <w:rPr>
              <w:b/>
              <w:sz w:val="22"/>
              <w:szCs w:val="22"/>
              <w:rPrChange w:id="3140" w:author="uga" w:date="2017-03-04T13:57:00Z">
                <w:rPr/>
              </w:rPrChange>
            </w:rPr>
            <w:delText>d</w:delText>
          </w:r>
        </w:del>
        <w:r w:rsidRPr="008D0F68">
          <w:rPr>
            <w:b/>
            <w:sz w:val="22"/>
            <w:szCs w:val="22"/>
            <w:rPrChange w:id="3141" w:author="uga" w:date="2017-03-04T13:57:00Z">
              <w:rPr/>
            </w:rPrChange>
          </w:rPr>
          <w:t>ay”</w:t>
        </w:r>
      </w:ins>
    </w:p>
    <w:p w14:paraId="5FD968A7" w14:textId="77777777" w:rsidR="00D4449E" w:rsidRPr="008D0F68" w:rsidRDefault="00D4449E">
      <w:pPr>
        <w:pStyle w:val="ListParagraph"/>
        <w:spacing w:after="160" w:line="240" w:lineRule="auto"/>
        <w:ind w:left="0"/>
        <w:rPr>
          <w:ins w:id="3142" w:author="Sadaf Asrar" w:date="2017-02-28T10:23:00Z"/>
          <w:sz w:val="22"/>
          <w:szCs w:val="22"/>
          <w:u w:val="single"/>
          <w:rPrChange w:id="3143" w:author="uga" w:date="2017-03-04T13:57:00Z">
            <w:rPr>
              <w:ins w:id="3144" w:author="Sadaf Asrar" w:date="2017-02-28T10:23:00Z"/>
              <w:u w:val="single"/>
            </w:rPr>
          </w:rPrChange>
        </w:rPr>
        <w:pPrChange w:id="3145" w:author="uga" w:date="2017-03-04T14:01:00Z">
          <w:pPr>
            <w:pStyle w:val="ListParagraph"/>
            <w:numPr>
              <w:ilvl w:val="1"/>
              <w:numId w:val="7"/>
            </w:numPr>
            <w:spacing w:after="160"/>
            <w:ind w:left="1440" w:hanging="360"/>
          </w:pPr>
        </w:pPrChange>
      </w:pPr>
    </w:p>
    <w:p w14:paraId="3290B9E4" w14:textId="205D3775" w:rsidR="00D4449E" w:rsidRPr="008D0F68" w:rsidRDefault="00D4449E">
      <w:pPr>
        <w:pStyle w:val="ListParagraph"/>
        <w:spacing w:after="160" w:line="240" w:lineRule="auto"/>
        <w:ind w:left="0"/>
        <w:rPr>
          <w:ins w:id="3146" w:author="Sadaf Asrar" w:date="2017-02-28T10:26:00Z"/>
          <w:i w:val="0"/>
          <w:sz w:val="22"/>
          <w:szCs w:val="22"/>
          <w:rPrChange w:id="3147" w:author="uga" w:date="2017-03-04T13:57:00Z">
            <w:rPr>
              <w:ins w:id="3148" w:author="Sadaf Asrar" w:date="2017-02-28T10:26:00Z"/>
            </w:rPr>
          </w:rPrChange>
        </w:rPr>
        <w:pPrChange w:id="3149" w:author="uga" w:date="2017-03-04T14:01:00Z">
          <w:pPr>
            <w:pStyle w:val="ListParagraph"/>
            <w:numPr>
              <w:ilvl w:val="1"/>
              <w:numId w:val="7"/>
            </w:numPr>
            <w:spacing w:after="160"/>
            <w:ind w:left="1440" w:hanging="360"/>
          </w:pPr>
        </w:pPrChange>
      </w:pPr>
      <w:ins w:id="3150" w:author="Sadaf Asrar" w:date="2017-02-28T10:24:00Z">
        <w:r w:rsidRPr="008D0F68">
          <w:rPr>
            <w:i w:val="0"/>
            <w:sz w:val="22"/>
            <w:szCs w:val="22"/>
            <w:rPrChange w:id="3151" w:author="uga" w:date="2017-03-04T13:57:00Z">
              <w:rPr/>
            </w:rPrChange>
          </w:rPr>
          <w:t xml:space="preserve">To test this relationship differently, we decided to split up the day in </w:t>
        </w:r>
      </w:ins>
      <w:ins w:id="3152" w:author="Nelson Foster" w:date="2017-03-03T22:14:00Z">
        <w:r w:rsidR="000B40F7" w:rsidRPr="008D0F68">
          <w:rPr>
            <w:i w:val="0"/>
            <w:sz w:val="22"/>
            <w:szCs w:val="22"/>
            <w:rPrChange w:id="3153" w:author="uga" w:date="2017-03-04T13:57:00Z">
              <w:rPr>
                <w:i w:val="0"/>
                <w:sz w:val="24"/>
                <w:szCs w:val="24"/>
              </w:rPr>
            </w:rPrChange>
          </w:rPr>
          <w:t>six</w:t>
        </w:r>
      </w:ins>
      <w:ins w:id="3154" w:author="Sadaf Asrar" w:date="2017-02-28T10:24:00Z">
        <w:del w:id="3155" w:author="Nelson Foster" w:date="2017-03-03T22:14:00Z">
          <w:r w:rsidRPr="008D0F68" w:rsidDel="000B40F7">
            <w:rPr>
              <w:i w:val="0"/>
              <w:sz w:val="22"/>
              <w:szCs w:val="22"/>
              <w:rPrChange w:id="3156" w:author="uga" w:date="2017-03-04T13:57:00Z">
                <w:rPr/>
              </w:rPrChange>
            </w:rPr>
            <w:delText>6</w:delText>
          </w:r>
        </w:del>
        <w:r w:rsidRPr="008D0F68">
          <w:rPr>
            <w:i w:val="0"/>
            <w:sz w:val="22"/>
            <w:szCs w:val="22"/>
            <w:rPrChange w:id="3157" w:author="uga" w:date="2017-03-04T13:57:00Z">
              <w:rPr/>
            </w:rPrChange>
          </w:rPr>
          <w:t xml:space="preserve"> different times of day, i.e., late night (0:00-03:59), early morning (04:00-07:59), morning (08:00-11:59), afternoon (12:00-15:59), evening (16:00-19:59), and night (20:00-23:59). For the rest of the analysis </w:t>
        </w:r>
      </w:ins>
      <w:ins w:id="3158" w:author="Sadaf Asrar" w:date="2017-02-28T10:25:00Z">
        <w:r w:rsidRPr="008D0F68">
          <w:rPr>
            <w:i w:val="0"/>
            <w:sz w:val="22"/>
            <w:szCs w:val="22"/>
            <w:rPrChange w:id="3159" w:author="uga" w:date="2017-03-04T13:57:00Z">
              <w:rPr/>
            </w:rPrChange>
          </w:rPr>
          <w:t xml:space="preserve">we use this time of day variable as a measure of time. </w:t>
        </w:r>
      </w:ins>
    </w:p>
    <w:p w14:paraId="4ECF86DE" w14:textId="77777777" w:rsidR="00D4449E" w:rsidRPr="008D0F68" w:rsidRDefault="00D4449E">
      <w:pPr>
        <w:pStyle w:val="ListParagraph"/>
        <w:spacing w:after="160" w:line="240" w:lineRule="auto"/>
        <w:ind w:left="1440"/>
        <w:rPr>
          <w:ins w:id="3160" w:author="Sadaf Asrar" w:date="2017-02-28T10:26:00Z"/>
          <w:sz w:val="22"/>
          <w:szCs w:val="22"/>
          <w:rPrChange w:id="3161" w:author="uga" w:date="2017-03-04T13:57:00Z">
            <w:rPr>
              <w:ins w:id="3162" w:author="Sadaf Asrar" w:date="2017-02-28T10:26:00Z"/>
            </w:rPr>
          </w:rPrChange>
        </w:rPr>
        <w:pPrChange w:id="3163" w:author="uga" w:date="2017-03-04T14:01:00Z">
          <w:pPr>
            <w:pStyle w:val="ListParagraph"/>
            <w:numPr>
              <w:ilvl w:val="1"/>
              <w:numId w:val="7"/>
            </w:numPr>
            <w:spacing w:after="160"/>
            <w:ind w:left="1440" w:hanging="360"/>
          </w:pPr>
        </w:pPrChange>
      </w:pPr>
    </w:p>
    <w:p w14:paraId="0A75C23A" w14:textId="09D34A34" w:rsidR="00D4449E" w:rsidRPr="008D0F68" w:rsidDel="004645F7" w:rsidRDefault="00D4449E">
      <w:pPr>
        <w:pStyle w:val="ListParagraph"/>
        <w:spacing w:after="160" w:line="240" w:lineRule="auto"/>
        <w:ind w:left="0"/>
        <w:rPr>
          <w:ins w:id="3164" w:author="Sadaf Asrar" w:date="2017-02-28T10:11:00Z"/>
          <w:del w:id="3165" w:author="uga" w:date="2017-03-04T14:00:00Z"/>
          <w:b/>
          <w:sz w:val="22"/>
          <w:szCs w:val="22"/>
          <w:rPrChange w:id="3166" w:author="uga" w:date="2017-03-04T13:57:00Z">
            <w:rPr>
              <w:ins w:id="3167" w:author="Sadaf Asrar" w:date="2017-02-28T10:11:00Z"/>
              <w:del w:id="3168" w:author="uga" w:date="2017-03-04T14:00:00Z"/>
            </w:rPr>
          </w:rPrChange>
        </w:rPr>
        <w:pPrChange w:id="3169" w:author="uga" w:date="2017-03-04T14:01:00Z">
          <w:pPr>
            <w:pStyle w:val="ListParagraph"/>
            <w:numPr>
              <w:ilvl w:val="1"/>
              <w:numId w:val="7"/>
            </w:numPr>
            <w:spacing w:after="160"/>
            <w:ind w:left="1440" w:hanging="360"/>
          </w:pPr>
        </w:pPrChange>
      </w:pPr>
      <w:ins w:id="3170" w:author="Sadaf Asrar" w:date="2017-02-28T10:26:00Z">
        <w:r w:rsidRPr="008D0F68">
          <w:rPr>
            <w:b/>
            <w:sz w:val="22"/>
            <w:szCs w:val="22"/>
            <w:rPrChange w:id="3171" w:author="uga" w:date="2017-03-04T13:57:00Z">
              <w:rPr/>
            </w:rPrChange>
          </w:rPr>
          <w:t>Are the number of people injured and killed different for different time of day?</w:t>
        </w:r>
      </w:ins>
    </w:p>
    <w:p w14:paraId="1EDCA21B" w14:textId="77777777" w:rsidR="007E6D31" w:rsidRPr="008D0F68" w:rsidRDefault="007E6D31">
      <w:pPr>
        <w:pStyle w:val="ListParagraph"/>
        <w:spacing w:after="160" w:line="240" w:lineRule="auto"/>
        <w:ind w:left="0"/>
        <w:rPr>
          <w:ins w:id="3172" w:author="Sadaf Asrar" w:date="2017-02-28T10:26:00Z"/>
          <w:i w:val="0"/>
          <w:sz w:val="22"/>
          <w:szCs w:val="22"/>
          <w:rPrChange w:id="3173" w:author="uga" w:date="2017-03-04T13:57:00Z">
            <w:rPr>
              <w:ins w:id="3174" w:author="Sadaf Asrar" w:date="2017-02-28T10:26:00Z"/>
            </w:rPr>
          </w:rPrChange>
        </w:rPr>
        <w:pPrChange w:id="3175" w:author="uga" w:date="2017-03-04T14:01:00Z">
          <w:pPr>
            <w:pStyle w:val="ListParagraph"/>
            <w:numPr>
              <w:ilvl w:val="1"/>
              <w:numId w:val="7"/>
            </w:numPr>
            <w:spacing w:after="160"/>
            <w:ind w:left="1440" w:hanging="360"/>
          </w:pPr>
        </w:pPrChange>
      </w:pPr>
    </w:p>
    <w:p w14:paraId="09D2598D" w14:textId="45189EDE" w:rsidR="00D4449E" w:rsidRPr="008D0F68" w:rsidDel="0028711D" w:rsidRDefault="00D4449E">
      <w:pPr>
        <w:pStyle w:val="ListParagraph"/>
        <w:spacing w:after="160" w:line="240" w:lineRule="auto"/>
        <w:ind w:left="0"/>
        <w:rPr>
          <w:ins w:id="3176" w:author="Sadaf Asrar" w:date="2017-02-28T10:27:00Z"/>
          <w:del w:id="3177" w:author="Nelson Foster" w:date="2017-03-03T22:08:00Z"/>
          <w:sz w:val="22"/>
          <w:szCs w:val="22"/>
          <w:rPrChange w:id="3178" w:author="uga" w:date="2017-03-04T13:57:00Z">
            <w:rPr>
              <w:ins w:id="3179" w:author="Sadaf Asrar" w:date="2017-02-28T10:27:00Z"/>
              <w:del w:id="3180" w:author="Nelson Foster" w:date="2017-03-03T22:08:00Z"/>
            </w:rPr>
          </w:rPrChange>
        </w:rPr>
        <w:pPrChange w:id="3181" w:author="uga" w:date="2017-03-04T14:01:00Z">
          <w:pPr>
            <w:pStyle w:val="ListParagraph"/>
            <w:numPr>
              <w:ilvl w:val="1"/>
              <w:numId w:val="7"/>
            </w:numPr>
            <w:spacing w:after="160"/>
            <w:ind w:left="1440" w:hanging="360"/>
          </w:pPr>
        </w:pPrChange>
      </w:pPr>
      <w:ins w:id="3182" w:author="Sadaf Asrar" w:date="2017-02-28T10:27:00Z">
        <w:r w:rsidRPr="008D0F68">
          <w:rPr>
            <w:i w:val="0"/>
            <w:sz w:val="22"/>
            <w:szCs w:val="22"/>
            <w:rPrChange w:id="3183" w:author="uga" w:date="2017-03-04T13:57:00Z">
              <w:rPr/>
            </w:rPrChange>
          </w:rPr>
          <w:t xml:space="preserve">To answer this question, we first conducted a one-way </w:t>
        </w:r>
      </w:ins>
      <w:ins w:id="3184" w:author="Nelson Foster" w:date="2017-03-03T22:06:00Z">
        <w:r w:rsidR="0028711D" w:rsidRPr="008D0F68">
          <w:rPr>
            <w:i w:val="0"/>
            <w:sz w:val="22"/>
            <w:szCs w:val="22"/>
            <w:rPrChange w:id="3185" w:author="uga" w:date="2017-03-04T13:57:00Z">
              <w:rPr>
                <w:i w:val="0"/>
                <w:sz w:val="24"/>
                <w:szCs w:val="24"/>
              </w:rPr>
            </w:rPrChange>
          </w:rPr>
          <w:t>ANOVA</w:t>
        </w:r>
      </w:ins>
      <w:ins w:id="3186" w:author="Sadaf Asrar" w:date="2017-02-28T10:27:00Z">
        <w:del w:id="3187" w:author="Nelson Foster" w:date="2017-03-03T22:06:00Z">
          <w:r w:rsidRPr="008D0F68" w:rsidDel="0028711D">
            <w:rPr>
              <w:i w:val="0"/>
              <w:sz w:val="22"/>
              <w:szCs w:val="22"/>
              <w:rPrChange w:id="3188" w:author="uga" w:date="2017-03-04T13:57:00Z">
                <w:rPr/>
              </w:rPrChange>
            </w:rPr>
            <w:delText>anova</w:delText>
          </w:r>
        </w:del>
        <w:r w:rsidRPr="008D0F68">
          <w:rPr>
            <w:i w:val="0"/>
            <w:sz w:val="22"/>
            <w:szCs w:val="22"/>
            <w:rPrChange w:id="3189" w:author="uga" w:date="2017-03-04T13:57:00Z">
              <w:rPr/>
            </w:rPrChange>
          </w:rPr>
          <w:t xml:space="preserve">, which tests whether the number of people injured and killed are statistically significantly different for the </w:t>
        </w:r>
      </w:ins>
      <w:ins w:id="3190" w:author="Nelson Foster" w:date="2017-03-03T22:14:00Z">
        <w:r w:rsidR="000B40F7" w:rsidRPr="008D0F68">
          <w:rPr>
            <w:i w:val="0"/>
            <w:sz w:val="22"/>
            <w:szCs w:val="22"/>
            <w:rPrChange w:id="3191" w:author="uga" w:date="2017-03-04T13:57:00Z">
              <w:rPr>
                <w:i w:val="0"/>
                <w:sz w:val="24"/>
                <w:szCs w:val="24"/>
              </w:rPr>
            </w:rPrChange>
          </w:rPr>
          <w:t>six</w:t>
        </w:r>
      </w:ins>
      <w:ins w:id="3192" w:author="Sadaf Asrar" w:date="2017-02-28T10:27:00Z">
        <w:del w:id="3193" w:author="Nelson Foster" w:date="2017-03-03T22:14:00Z">
          <w:r w:rsidRPr="008D0F68" w:rsidDel="000B40F7">
            <w:rPr>
              <w:i w:val="0"/>
              <w:sz w:val="22"/>
              <w:szCs w:val="22"/>
              <w:rPrChange w:id="3194" w:author="uga" w:date="2017-03-04T13:57:00Z">
                <w:rPr/>
              </w:rPrChange>
            </w:rPr>
            <w:delText>6</w:delText>
          </w:r>
        </w:del>
        <w:r w:rsidRPr="008D0F68">
          <w:rPr>
            <w:i w:val="0"/>
            <w:sz w:val="22"/>
            <w:szCs w:val="22"/>
            <w:rPrChange w:id="3195" w:author="uga" w:date="2017-03-04T13:57:00Z">
              <w:rPr/>
            </w:rPrChange>
          </w:rPr>
          <w:t xml:space="preserve"> different times of day.</w:t>
        </w:r>
        <w:r w:rsidRPr="008D0F68">
          <w:rPr>
            <w:sz w:val="22"/>
            <w:szCs w:val="22"/>
            <w:rPrChange w:id="3196" w:author="uga" w:date="2017-03-04T13:57:00Z">
              <w:rPr/>
            </w:rPrChange>
          </w:rPr>
          <w:t xml:space="preserve"> </w:t>
        </w:r>
      </w:ins>
    </w:p>
    <w:p w14:paraId="0538D125" w14:textId="77777777" w:rsidR="00D4449E" w:rsidRPr="008D0F68" w:rsidRDefault="00D4449E">
      <w:pPr>
        <w:pStyle w:val="ListParagraph"/>
        <w:spacing w:after="160" w:line="240" w:lineRule="auto"/>
        <w:ind w:left="0"/>
        <w:rPr>
          <w:ins w:id="3197" w:author="Sadaf Asrar" w:date="2017-02-28T10:27:00Z"/>
          <w:sz w:val="22"/>
          <w:szCs w:val="22"/>
          <w:rPrChange w:id="3198" w:author="uga" w:date="2017-03-04T13:57:00Z">
            <w:rPr>
              <w:ins w:id="3199" w:author="Sadaf Asrar" w:date="2017-02-28T10:27:00Z"/>
            </w:rPr>
          </w:rPrChange>
        </w:rPr>
        <w:pPrChange w:id="3200" w:author="uga" w:date="2017-03-04T14:01:00Z">
          <w:pPr>
            <w:pStyle w:val="ListParagraph"/>
            <w:numPr>
              <w:ilvl w:val="1"/>
              <w:numId w:val="7"/>
            </w:numPr>
            <w:spacing w:after="160"/>
            <w:ind w:left="1440" w:hanging="360"/>
          </w:pPr>
        </w:pPrChange>
      </w:pPr>
    </w:p>
    <w:p w14:paraId="1FB73603" w14:textId="37E061A1" w:rsidR="00D4449E" w:rsidRPr="008D0F68" w:rsidDel="008D0F68" w:rsidRDefault="00D4449E">
      <w:pPr>
        <w:pStyle w:val="NoSpacing"/>
        <w:ind w:left="1440"/>
        <w:rPr>
          <w:ins w:id="3201" w:author="Sadaf Asrar" w:date="2017-02-28T10:27:00Z"/>
          <w:del w:id="3202" w:author="uga" w:date="2017-03-04T13:49:00Z"/>
          <w:rFonts w:ascii="Courier" w:hAnsi="Courier"/>
          <w:sz w:val="22"/>
          <w:szCs w:val="22"/>
          <w:rPrChange w:id="3203" w:author="uga" w:date="2017-03-04T13:57:00Z">
            <w:rPr>
              <w:ins w:id="3204" w:author="Sadaf Asrar" w:date="2017-02-28T10:27:00Z"/>
              <w:del w:id="3205" w:author="uga" w:date="2017-03-04T13:49:00Z"/>
              <w:rFonts w:ascii="Courier" w:hAnsi="Courier"/>
            </w:rPr>
          </w:rPrChange>
        </w:rPr>
        <w:pPrChange w:id="3206" w:author="uga" w:date="2017-03-04T14:01:00Z">
          <w:pPr>
            <w:pStyle w:val="NoSpacing"/>
          </w:pPr>
        </w:pPrChange>
      </w:pPr>
      <w:ins w:id="3207" w:author="Sadaf Asrar" w:date="2017-02-28T10:27:00Z">
        <w:del w:id="3208" w:author="uga" w:date="2017-03-04T13:49:00Z">
          <w:r w:rsidRPr="008D0F68" w:rsidDel="008D0F68">
            <w:rPr>
              <w:rFonts w:ascii="Courier" w:hAnsi="Courier"/>
              <w:sz w:val="22"/>
              <w:szCs w:val="22"/>
              <w:highlight w:val="yellow"/>
              <w:rPrChange w:id="3209" w:author="uga" w:date="2017-03-04T13:57:00Z">
                <w:rPr>
                  <w:rFonts w:ascii="Courier" w:hAnsi="Courier"/>
                  <w:highlight w:val="yellow"/>
                </w:rPr>
              </w:rPrChange>
            </w:rPr>
            <w:delText>oneway.test(no_inj_kill~time_of_day)</w:delText>
          </w:r>
        </w:del>
      </w:ins>
    </w:p>
    <w:p w14:paraId="529FDB58" w14:textId="453B46C8" w:rsidR="00D4449E" w:rsidRPr="008D0F68" w:rsidDel="008D0F68" w:rsidRDefault="00D4449E">
      <w:pPr>
        <w:pStyle w:val="NoSpacing"/>
        <w:ind w:left="1440"/>
        <w:rPr>
          <w:ins w:id="3210" w:author="Sadaf Asrar" w:date="2017-02-28T10:27:00Z"/>
          <w:del w:id="3211" w:author="uga" w:date="2017-03-04T13:49:00Z"/>
          <w:rFonts w:ascii="Courier" w:hAnsi="Courier"/>
          <w:sz w:val="22"/>
          <w:szCs w:val="22"/>
          <w:rPrChange w:id="3212" w:author="uga" w:date="2017-03-04T13:57:00Z">
            <w:rPr>
              <w:ins w:id="3213" w:author="Sadaf Asrar" w:date="2017-02-28T10:27:00Z"/>
              <w:del w:id="3214" w:author="uga" w:date="2017-03-04T13:49:00Z"/>
              <w:rFonts w:ascii="Courier" w:hAnsi="Courier"/>
            </w:rPr>
          </w:rPrChange>
        </w:rPr>
        <w:pPrChange w:id="3215" w:author="uga" w:date="2017-03-04T14:01:00Z">
          <w:pPr>
            <w:pStyle w:val="NoSpacing"/>
          </w:pPr>
        </w:pPrChange>
      </w:pPr>
    </w:p>
    <w:p w14:paraId="59AE9908" w14:textId="2E45B770" w:rsidR="00D4449E" w:rsidRPr="008D0F68" w:rsidDel="008D0F68" w:rsidRDefault="00D4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ins w:id="3216" w:author="Sadaf Asrar" w:date="2017-02-28T10:27:00Z"/>
          <w:del w:id="3217" w:author="uga" w:date="2017-03-04T13:49:00Z"/>
          <w:rFonts w:ascii="Lucida Console" w:eastAsia="Times New Roman" w:hAnsi="Lucida Console" w:cs="Courier New"/>
          <w:color w:val="000000"/>
          <w:sz w:val="22"/>
          <w:szCs w:val="22"/>
          <w:highlight w:val="green"/>
          <w:rPrChange w:id="3218" w:author="uga" w:date="2017-03-04T13:57:00Z">
            <w:rPr>
              <w:ins w:id="3219" w:author="Sadaf Asrar" w:date="2017-02-28T10:27:00Z"/>
              <w:del w:id="3220" w:author="uga" w:date="2017-03-04T13:49:00Z"/>
              <w:rFonts w:ascii="Lucida Console" w:eastAsia="Times New Roman" w:hAnsi="Lucida Console" w:cs="Courier New"/>
              <w:color w:val="000000"/>
              <w:highlight w:val="green"/>
            </w:rPr>
          </w:rPrChange>
        </w:rPr>
        <w:pPrChange w:id="3221" w:author="uga" w:date="2017-03-04T14:0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0" w:lineRule="atLeast"/>
          </w:pPr>
        </w:pPrChange>
      </w:pPr>
      <w:ins w:id="3222" w:author="Sadaf Asrar" w:date="2017-02-28T10:27:00Z">
        <w:del w:id="3223" w:author="uga" w:date="2017-03-04T13:49:00Z">
          <w:r w:rsidRPr="008D0F68" w:rsidDel="008D0F68">
            <w:rPr>
              <w:rFonts w:ascii="Lucida Console" w:eastAsia="Times New Roman" w:hAnsi="Lucida Console" w:cs="Courier New"/>
              <w:color w:val="000000"/>
              <w:sz w:val="22"/>
              <w:szCs w:val="22"/>
              <w:highlight w:val="green"/>
              <w:rPrChange w:id="3224" w:author="uga" w:date="2017-03-04T13:57:00Z">
                <w:rPr>
                  <w:rFonts w:ascii="Lucida Console" w:eastAsia="Times New Roman" w:hAnsi="Lucida Console" w:cs="Courier New"/>
                  <w:color w:val="000000"/>
                  <w:highlight w:val="green"/>
                </w:rPr>
              </w:rPrChange>
            </w:rPr>
            <w:delText>One-way analysis of means (not assuming equal variances)</w:delText>
          </w:r>
        </w:del>
      </w:ins>
    </w:p>
    <w:p w14:paraId="1A31AE7C" w14:textId="7A9EC1C1" w:rsidR="00D4449E" w:rsidRPr="008D0F68" w:rsidDel="008D0F68" w:rsidRDefault="00D4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ins w:id="3225" w:author="Sadaf Asrar" w:date="2017-02-28T10:27:00Z"/>
          <w:del w:id="3226" w:author="uga" w:date="2017-03-04T13:49:00Z"/>
          <w:rFonts w:ascii="Lucida Console" w:eastAsia="Times New Roman" w:hAnsi="Lucida Console" w:cs="Courier New"/>
          <w:color w:val="000000"/>
          <w:sz w:val="22"/>
          <w:szCs w:val="22"/>
          <w:highlight w:val="green"/>
          <w:rPrChange w:id="3227" w:author="uga" w:date="2017-03-04T13:57:00Z">
            <w:rPr>
              <w:ins w:id="3228" w:author="Sadaf Asrar" w:date="2017-02-28T10:27:00Z"/>
              <w:del w:id="3229" w:author="uga" w:date="2017-03-04T13:49:00Z"/>
              <w:rFonts w:ascii="Lucida Console" w:eastAsia="Times New Roman" w:hAnsi="Lucida Console" w:cs="Courier New"/>
              <w:color w:val="000000"/>
              <w:highlight w:val="green"/>
            </w:rPr>
          </w:rPrChange>
        </w:rPr>
        <w:pPrChange w:id="3230" w:author="uga" w:date="2017-03-04T14:0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0" w:lineRule="atLeast"/>
          </w:pPr>
        </w:pPrChange>
      </w:pPr>
    </w:p>
    <w:p w14:paraId="7EFF9812" w14:textId="150BE769" w:rsidR="00D4449E" w:rsidRPr="008D0F68" w:rsidDel="008D0F68" w:rsidRDefault="00D4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ins w:id="3231" w:author="Sadaf Asrar" w:date="2017-02-28T10:27:00Z"/>
          <w:del w:id="3232" w:author="uga" w:date="2017-03-04T13:49:00Z"/>
          <w:rFonts w:ascii="Lucida Console" w:eastAsia="Times New Roman" w:hAnsi="Lucida Console" w:cs="Courier New"/>
          <w:color w:val="000000"/>
          <w:sz w:val="22"/>
          <w:szCs w:val="22"/>
          <w:highlight w:val="green"/>
          <w:rPrChange w:id="3233" w:author="uga" w:date="2017-03-04T13:57:00Z">
            <w:rPr>
              <w:ins w:id="3234" w:author="Sadaf Asrar" w:date="2017-02-28T10:27:00Z"/>
              <w:del w:id="3235" w:author="uga" w:date="2017-03-04T13:49:00Z"/>
              <w:rFonts w:ascii="Lucida Console" w:eastAsia="Times New Roman" w:hAnsi="Lucida Console" w:cs="Courier New"/>
              <w:color w:val="000000"/>
              <w:highlight w:val="green"/>
            </w:rPr>
          </w:rPrChange>
        </w:rPr>
        <w:pPrChange w:id="3236" w:author="uga" w:date="2017-03-04T14:0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0" w:lineRule="atLeast"/>
          </w:pPr>
        </w:pPrChange>
      </w:pPr>
      <w:ins w:id="3237" w:author="Sadaf Asrar" w:date="2017-02-28T10:27:00Z">
        <w:del w:id="3238" w:author="uga" w:date="2017-03-04T13:49:00Z">
          <w:r w:rsidRPr="008D0F68" w:rsidDel="008D0F68">
            <w:rPr>
              <w:rFonts w:ascii="Lucida Console" w:eastAsia="Times New Roman" w:hAnsi="Lucida Console" w:cs="Courier New"/>
              <w:color w:val="000000"/>
              <w:sz w:val="22"/>
              <w:szCs w:val="22"/>
              <w:highlight w:val="green"/>
              <w:rPrChange w:id="3239" w:author="uga" w:date="2017-03-04T13:57:00Z">
                <w:rPr>
                  <w:rFonts w:ascii="Lucida Console" w:eastAsia="Times New Roman" w:hAnsi="Lucida Console" w:cs="Courier New"/>
                  <w:color w:val="000000"/>
                  <w:highlight w:val="green"/>
                </w:rPr>
              </w:rPrChange>
            </w:rPr>
            <w:delText>data:  no_inj_kill and time_of_day</w:delText>
          </w:r>
        </w:del>
      </w:ins>
    </w:p>
    <w:p w14:paraId="2E79E041" w14:textId="5917F1EE" w:rsidR="00D4449E" w:rsidRPr="008D0F68" w:rsidDel="008D0F68" w:rsidRDefault="00D44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ins w:id="3240" w:author="Sadaf Asrar" w:date="2017-02-28T10:27:00Z"/>
          <w:del w:id="3241" w:author="uga" w:date="2017-03-04T13:49:00Z"/>
          <w:rFonts w:ascii="Lucida Console" w:eastAsia="Times New Roman" w:hAnsi="Lucida Console" w:cs="Courier New"/>
          <w:color w:val="000000"/>
          <w:sz w:val="22"/>
          <w:szCs w:val="22"/>
          <w:rPrChange w:id="3242" w:author="uga" w:date="2017-03-04T13:57:00Z">
            <w:rPr>
              <w:ins w:id="3243" w:author="Sadaf Asrar" w:date="2017-02-28T10:27:00Z"/>
              <w:del w:id="3244" w:author="uga" w:date="2017-03-04T13:49:00Z"/>
              <w:rFonts w:ascii="Lucida Console" w:eastAsia="Times New Roman" w:hAnsi="Lucida Console" w:cs="Courier New"/>
              <w:color w:val="000000"/>
            </w:rPr>
          </w:rPrChange>
        </w:rPr>
        <w:pPrChange w:id="3245" w:author="uga" w:date="2017-03-04T14:0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0" w:lineRule="atLeast"/>
          </w:pPr>
        </w:pPrChange>
      </w:pPr>
      <w:ins w:id="3246" w:author="Sadaf Asrar" w:date="2017-02-28T10:27:00Z">
        <w:del w:id="3247" w:author="uga" w:date="2017-03-04T13:49:00Z">
          <w:r w:rsidRPr="008D0F68" w:rsidDel="008D0F68">
            <w:rPr>
              <w:rFonts w:ascii="Lucida Console" w:eastAsia="Times New Roman" w:hAnsi="Lucida Console" w:cs="Courier New"/>
              <w:color w:val="000000"/>
              <w:sz w:val="22"/>
              <w:szCs w:val="22"/>
              <w:highlight w:val="green"/>
              <w:rPrChange w:id="3248" w:author="uga" w:date="2017-03-04T13:57:00Z">
                <w:rPr>
                  <w:rFonts w:ascii="Lucida Console" w:eastAsia="Times New Roman" w:hAnsi="Lucida Console" w:cs="Courier New"/>
                  <w:color w:val="000000"/>
                  <w:highlight w:val="green"/>
                </w:rPr>
              </w:rPrChange>
            </w:rPr>
            <w:delText>F = 703.34, num df = 5, denom df = 291180, p-value &lt; 2.2e-16</w:delText>
          </w:r>
        </w:del>
      </w:ins>
    </w:p>
    <w:p w14:paraId="6FBC23D3" w14:textId="77777777" w:rsidR="00D4449E" w:rsidRPr="008D0F68" w:rsidRDefault="00D4449E">
      <w:pPr>
        <w:pStyle w:val="ListParagraph"/>
        <w:spacing w:after="160" w:line="240" w:lineRule="auto"/>
        <w:ind w:left="1440"/>
        <w:rPr>
          <w:ins w:id="3249" w:author="Sadaf Asrar" w:date="2017-02-28T10:08:00Z"/>
          <w:sz w:val="22"/>
          <w:szCs w:val="22"/>
          <w:rPrChange w:id="3250" w:author="uga" w:date="2017-03-04T13:57:00Z">
            <w:rPr>
              <w:ins w:id="3251" w:author="Sadaf Asrar" w:date="2017-02-28T10:08:00Z"/>
            </w:rPr>
          </w:rPrChange>
        </w:rPr>
        <w:pPrChange w:id="3252" w:author="uga" w:date="2017-03-04T14:01:00Z">
          <w:pPr>
            <w:pStyle w:val="ListParagraph"/>
            <w:numPr>
              <w:ilvl w:val="1"/>
              <w:numId w:val="7"/>
            </w:numPr>
            <w:spacing w:after="160"/>
            <w:ind w:left="1440" w:hanging="360"/>
          </w:pPr>
        </w:pPrChange>
      </w:pPr>
    </w:p>
    <w:p w14:paraId="4813EA75" w14:textId="7ADFBFD6" w:rsidR="000A46D7" w:rsidRPr="008D0F68" w:rsidDel="004645F7" w:rsidRDefault="00717571">
      <w:pPr>
        <w:pStyle w:val="ListParagraph"/>
        <w:spacing w:after="160" w:line="240" w:lineRule="auto"/>
        <w:ind w:left="0"/>
        <w:rPr>
          <w:ins w:id="3253" w:author="Sadaf Asrar" w:date="2017-02-28T10:28:00Z"/>
          <w:del w:id="3254" w:author="uga" w:date="2017-03-04T14:02:00Z"/>
          <w:i w:val="0"/>
          <w:sz w:val="22"/>
          <w:szCs w:val="22"/>
          <w:rPrChange w:id="3255" w:author="uga" w:date="2017-03-04T13:57:00Z">
            <w:rPr>
              <w:ins w:id="3256" w:author="Sadaf Asrar" w:date="2017-02-28T10:28:00Z"/>
              <w:del w:id="3257" w:author="uga" w:date="2017-03-04T14:02:00Z"/>
            </w:rPr>
          </w:rPrChange>
        </w:rPr>
        <w:pPrChange w:id="3258" w:author="uga" w:date="2017-03-04T14:01:00Z">
          <w:pPr>
            <w:pStyle w:val="ListParagraph"/>
            <w:numPr>
              <w:ilvl w:val="4"/>
              <w:numId w:val="6"/>
            </w:numPr>
            <w:spacing w:after="160" w:line="259" w:lineRule="auto"/>
            <w:ind w:left="3600" w:hanging="360"/>
          </w:pPr>
        </w:pPrChange>
      </w:pPr>
      <w:ins w:id="3259" w:author="uga" w:date="2017-03-04T15:08:00Z">
        <w:r w:rsidRPr="00717571">
          <w:rPr>
            <w:i w:val="0"/>
            <w:sz w:val="22"/>
            <w:szCs w:val="22"/>
          </w:rPr>
          <w:t>The one-way ANOVA result produces a p-value of 2.2e-16, which is below the critical value of 0.05, which means, yes, the number of people injured and killed are different for the six different times of day.</w:t>
        </w:r>
      </w:ins>
      <w:ins w:id="3260" w:author="Sadaf Asrar" w:date="2017-02-28T10:28:00Z">
        <w:del w:id="3261" w:author="uga" w:date="2017-03-04T15:08:00Z">
          <w:r w:rsidR="00D4449E" w:rsidRPr="008D0F68" w:rsidDel="00717571">
            <w:rPr>
              <w:i w:val="0"/>
              <w:sz w:val="22"/>
              <w:szCs w:val="22"/>
              <w:rPrChange w:id="3262" w:author="uga" w:date="2017-03-04T13:57:00Z">
                <w:rPr/>
              </w:rPrChange>
            </w:rPr>
            <w:delText>The one</w:delText>
          </w:r>
        </w:del>
      </w:ins>
      <w:ins w:id="3263" w:author="Nelson Foster" w:date="2017-03-03T22:14:00Z">
        <w:del w:id="3264" w:author="uga" w:date="2017-03-04T15:08:00Z">
          <w:r w:rsidR="000B40F7" w:rsidRPr="008D0F68" w:rsidDel="00717571">
            <w:rPr>
              <w:i w:val="0"/>
              <w:sz w:val="22"/>
              <w:szCs w:val="22"/>
              <w:rPrChange w:id="3265" w:author="uga" w:date="2017-03-04T13:57:00Z">
                <w:rPr>
                  <w:i w:val="0"/>
                  <w:sz w:val="24"/>
                  <w:szCs w:val="24"/>
                </w:rPr>
              </w:rPrChange>
            </w:rPr>
            <w:delText>-</w:delText>
          </w:r>
        </w:del>
      </w:ins>
      <w:ins w:id="3266" w:author="Sadaf Asrar" w:date="2017-02-28T10:28:00Z">
        <w:del w:id="3267" w:author="uga" w:date="2017-03-04T15:08:00Z">
          <w:r w:rsidR="00D4449E" w:rsidRPr="008D0F68" w:rsidDel="00717571">
            <w:rPr>
              <w:i w:val="0"/>
              <w:sz w:val="22"/>
              <w:szCs w:val="22"/>
              <w:rPrChange w:id="3268" w:author="uga" w:date="2017-03-04T13:57:00Z">
                <w:rPr/>
              </w:rPrChange>
            </w:rPr>
            <w:delText xml:space="preserve"> way </w:delText>
          </w:r>
          <w:r w:rsidR="00D4449E" w:rsidRPr="008D0F68" w:rsidDel="00717571">
            <w:rPr>
              <w:i w:val="0"/>
              <w:caps/>
              <w:sz w:val="22"/>
              <w:szCs w:val="22"/>
              <w:rPrChange w:id="3269" w:author="uga" w:date="2017-03-04T13:57:00Z">
                <w:rPr/>
              </w:rPrChange>
            </w:rPr>
            <w:delText>anova</w:delText>
          </w:r>
          <w:r w:rsidR="00D4449E" w:rsidRPr="008D0F68" w:rsidDel="00717571">
            <w:rPr>
              <w:i w:val="0"/>
              <w:sz w:val="22"/>
              <w:szCs w:val="22"/>
              <w:rPrChange w:id="3270" w:author="uga" w:date="2017-03-04T13:57:00Z">
                <w:rPr/>
              </w:rPrChange>
            </w:rPr>
            <w:delText xml:space="preserve"> result produces a p</w:delText>
          </w:r>
        </w:del>
      </w:ins>
      <w:ins w:id="3271" w:author="Nelson Foster" w:date="2017-03-03T22:14:00Z">
        <w:del w:id="3272" w:author="uga" w:date="2017-03-04T15:08:00Z">
          <w:r w:rsidR="000B40F7" w:rsidRPr="008D0F68" w:rsidDel="00717571">
            <w:rPr>
              <w:i w:val="0"/>
              <w:sz w:val="22"/>
              <w:szCs w:val="22"/>
              <w:rPrChange w:id="3273" w:author="uga" w:date="2017-03-04T13:57:00Z">
                <w:rPr>
                  <w:i w:val="0"/>
                  <w:sz w:val="24"/>
                  <w:szCs w:val="24"/>
                </w:rPr>
              </w:rPrChange>
            </w:rPr>
            <w:delText>-</w:delText>
          </w:r>
        </w:del>
      </w:ins>
      <w:ins w:id="3274" w:author="Sadaf Asrar" w:date="2017-02-28T10:28:00Z">
        <w:del w:id="3275" w:author="uga" w:date="2017-03-04T15:08:00Z">
          <w:r w:rsidR="00D4449E" w:rsidRPr="008D0F68" w:rsidDel="00717571">
            <w:rPr>
              <w:i w:val="0"/>
              <w:sz w:val="22"/>
              <w:szCs w:val="22"/>
              <w:rPrChange w:id="3276" w:author="uga" w:date="2017-03-04T13:57:00Z">
                <w:rPr/>
              </w:rPrChange>
            </w:rPr>
            <w:delText xml:space="preserve"> value below 0.05, which means, yes, the number of people injured and killed are different for the </w:delText>
          </w:r>
        </w:del>
      </w:ins>
      <w:ins w:id="3277" w:author="Nelson Foster" w:date="2017-03-03T22:14:00Z">
        <w:del w:id="3278" w:author="uga" w:date="2017-03-04T15:08:00Z">
          <w:r w:rsidR="000B40F7" w:rsidRPr="008D0F68" w:rsidDel="00717571">
            <w:rPr>
              <w:i w:val="0"/>
              <w:sz w:val="22"/>
              <w:szCs w:val="22"/>
              <w:rPrChange w:id="3279" w:author="uga" w:date="2017-03-04T13:57:00Z">
                <w:rPr>
                  <w:i w:val="0"/>
                  <w:sz w:val="24"/>
                  <w:szCs w:val="24"/>
                </w:rPr>
              </w:rPrChange>
            </w:rPr>
            <w:delText>six</w:delText>
          </w:r>
        </w:del>
      </w:ins>
      <w:ins w:id="3280" w:author="Sadaf Asrar" w:date="2017-02-28T10:28:00Z">
        <w:del w:id="3281" w:author="uga" w:date="2017-03-04T15:08:00Z">
          <w:r w:rsidR="00D4449E" w:rsidRPr="008D0F68" w:rsidDel="00717571">
            <w:rPr>
              <w:i w:val="0"/>
              <w:sz w:val="22"/>
              <w:szCs w:val="22"/>
              <w:rPrChange w:id="3282" w:author="uga" w:date="2017-03-04T13:57:00Z">
                <w:rPr/>
              </w:rPrChange>
            </w:rPr>
            <w:delText>6 different times of day</w:delText>
          </w:r>
        </w:del>
      </w:ins>
      <w:r w:rsidR="00767314">
        <w:rPr>
          <w:i w:val="0"/>
          <w:sz w:val="22"/>
          <w:szCs w:val="22"/>
        </w:rPr>
        <w:t xml:space="preserve">  </w:t>
      </w:r>
      <w:ins w:id="3283" w:author="Sadaf Asrar" w:date="2017-02-28T10:28:00Z">
        <w:r w:rsidR="00D4449E" w:rsidRPr="008D0F68">
          <w:rPr>
            <w:i w:val="0"/>
            <w:sz w:val="22"/>
            <w:szCs w:val="22"/>
            <w:rPrChange w:id="3284" w:author="uga" w:date="2017-03-04T13:57:00Z">
              <w:rPr/>
            </w:rPrChange>
          </w:rPr>
          <w:t>However</w:t>
        </w:r>
      </w:ins>
      <w:ins w:id="3285" w:author="Nelson Foster" w:date="2017-03-03T22:07:00Z">
        <w:r w:rsidR="0028711D" w:rsidRPr="008D0F68">
          <w:rPr>
            <w:i w:val="0"/>
            <w:sz w:val="22"/>
            <w:szCs w:val="22"/>
            <w:rPrChange w:id="3286" w:author="uga" w:date="2017-03-04T13:57:00Z">
              <w:rPr>
                <w:i w:val="0"/>
                <w:sz w:val="24"/>
                <w:szCs w:val="24"/>
              </w:rPr>
            </w:rPrChange>
          </w:rPr>
          <w:t>,</w:t>
        </w:r>
      </w:ins>
      <w:ins w:id="3287" w:author="Sadaf Asrar" w:date="2017-02-28T10:28:00Z">
        <w:r w:rsidR="00D4449E" w:rsidRPr="008D0F68">
          <w:rPr>
            <w:i w:val="0"/>
            <w:sz w:val="22"/>
            <w:szCs w:val="22"/>
            <w:rPrChange w:id="3288" w:author="uga" w:date="2017-03-04T13:57:00Z">
              <w:rPr/>
            </w:rPrChange>
          </w:rPr>
          <w:t xml:space="preserve"> we do not know which time of day has most injuries and death or which time of day has the highest mean injuries or death.</w:t>
        </w:r>
      </w:ins>
    </w:p>
    <w:p w14:paraId="361028CB" w14:textId="77777777" w:rsidR="00D4449E" w:rsidRPr="004645F7" w:rsidRDefault="00D4449E">
      <w:pPr>
        <w:pStyle w:val="ListParagraph"/>
        <w:spacing w:after="160" w:line="240" w:lineRule="auto"/>
        <w:ind w:left="0"/>
        <w:rPr>
          <w:ins w:id="3289" w:author="Sadaf Asrar" w:date="2017-02-28T10:28:00Z"/>
        </w:rPr>
        <w:pPrChange w:id="3290" w:author="uga" w:date="2017-03-04T14:02:00Z">
          <w:pPr>
            <w:pStyle w:val="ListParagraph"/>
            <w:numPr>
              <w:ilvl w:val="4"/>
              <w:numId w:val="6"/>
            </w:numPr>
            <w:spacing w:after="160" w:line="259" w:lineRule="auto"/>
            <w:ind w:left="3600" w:hanging="360"/>
          </w:pPr>
        </w:pPrChange>
      </w:pPr>
    </w:p>
    <w:p w14:paraId="24F9D65B" w14:textId="29B7EEEB" w:rsidR="00D4449E" w:rsidRPr="009F58E5" w:rsidDel="000B40F7" w:rsidRDefault="00D4449E">
      <w:pPr>
        <w:pStyle w:val="ListParagraph"/>
        <w:spacing w:after="160" w:line="240" w:lineRule="auto"/>
        <w:ind w:left="1440"/>
        <w:rPr>
          <w:ins w:id="3291" w:author="Sadaf Asrar" w:date="2017-02-28T10:28:00Z"/>
          <w:del w:id="3292" w:author="Nelson Foster" w:date="2017-03-03T22:09:00Z"/>
          <w:b/>
          <w:sz w:val="22"/>
          <w:szCs w:val="22"/>
          <w:rPrChange w:id="3293" w:author="Nelson Foster" w:date="2017-03-04T14:36:00Z">
            <w:rPr>
              <w:ins w:id="3294" w:author="Sadaf Asrar" w:date="2017-02-28T10:28:00Z"/>
              <w:del w:id="3295" w:author="Nelson Foster" w:date="2017-03-03T22:09:00Z"/>
              <w:u w:val="single"/>
            </w:rPr>
          </w:rPrChange>
        </w:rPr>
        <w:pPrChange w:id="3296" w:author="uga" w:date="2017-03-04T14:01:00Z">
          <w:pPr>
            <w:pStyle w:val="ListParagraph"/>
            <w:numPr>
              <w:ilvl w:val="4"/>
              <w:numId w:val="6"/>
            </w:numPr>
            <w:spacing w:after="160" w:line="259" w:lineRule="auto"/>
            <w:ind w:left="3600" w:hanging="360"/>
          </w:pPr>
        </w:pPrChange>
      </w:pPr>
      <w:ins w:id="3297" w:author="Sadaf Asrar" w:date="2017-02-28T10:28:00Z">
        <w:r w:rsidRPr="009F58E5">
          <w:rPr>
            <w:b/>
            <w:sz w:val="22"/>
            <w:szCs w:val="22"/>
            <w:rPrChange w:id="3298" w:author="Nelson Foster" w:date="2017-03-04T14:36:00Z">
              <w:rPr/>
            </w:rPrChange>
          </w:rPr>
          <w:t xml:space="preserve">Which time of day </w:t>
        </w:r>
      </w:ins>
      <w:ins w:id="3299" w:author="Nelson Foster" w:date="2017-03-03T22:10:00Z">
        <w:r w:rsidR="000B40F7" w:rsidRPr="009F58E5">
          <w:rPr>
            <w:b/>
            <w:sz w:val="22"/>
            <w:szCs w:val="22"/>
            <w:rPrChange w:id="3300" w:author="Nelson Foster" w:date="2017-03-04T14:36:00Z">
              <w:rPr>
                <w:sz w:val="24"/>
                <w:szCs w:val="24"/>
                <w:u w:val="single"/>
              </w:rPr>
            </w:rPrChange>
          </w:rPr>
          <w:t>were the largest</w:t>
        </w:r>
      </w:ins>
      <w:ins w:id="3301" w:author="Sadaf Asrar" w:date="2017-02-28T10:28:00Z">
        <w:del w:id="3302" w:author="Nelson Foster" w:date="2017-03-03T22:10:00Z">
          <w:r w:rsidRPr="009F58E5" w:rsidDel="000B40F7">
            <w:rPr>
              <w:b/>
              <w:sz w:val="22"/>
              <w:szCs w:val="22"/>
              <w:rPrChange w:id="3303" w:author="Nelson Foster" w:date="2017-03-04T14:36:00Z">
                <w:rPr/>
              </w:rPrChange>
            </w:rPr>
            <w:delText>had most no</w:delText>
          </w:r>
        </w:del>
        <w:r w:rsidRPr="009F58E5">
          <w:rPr>
            <w:b/>
            <w:sz w:val="22"/>
            <w:szCs w:val="22"/>
            <w:rPrChange w:id="3304" w:author="Nelson Foster" w:date="2017-03-04T14:36:00Z">
              <w:rPr/>
            </w:rPrChange>
          </w:rPr>
          <w:t xml:space="preserve"> of people injured and killed?</w:t>
        </w:r>
      </w:ins>
    </w:p>
    <w:p w14:paraId="33F8A887" w14:textId="77777777" w:rsidR="00D4449E" w:rsidRPr="008D0F68" w:rsidDel="004645F7" w:rsidRDefault="00D4449E">
      <w:pPr>
        <w:pStyle w:val="ListParagraph"/>
        <w:spacing w:after="160" w:line="240" w:lineRule="auto"/>
        <w:ind w:left="1440"/>
        <w:rPr>
          <w:ins w:id="3305" w:author="Sadaf Asrar" w:date="2017-02-28T10:29:00Z"/>
          <w:del w:id="3306" w:author="uga" w:date="2017-03-04T14:00:00Z"/>
          <w:sz w:val="22"/>
          <w:szCs w:val="22"/>
          <w:rPrChange w:id="3307" w:author="uga" w:date="2017-03-04T13:57:00Z">
            <w:rPr>
              <w:ins w:id="3308" w:author="Sadaf Asrar" w:date="2017-02-28T10:29:00Z"/>
              <w:del w:id="3309" w:author="uga" w:date="2017-03-04T14:00:00Z"/>
              <w:u w:val="single"/>
            </w:rPr>
          </w:rPrChange>
        </w:rPr>
        <w:pPrChange w:id="3310" w:author="uga" w:date="2017-03-04T14:01:00Z">
          <w:pPr>
            <w:pStyle w:val="ListParagraph"/>
            <w:numPr>
              <w:ilvl w:val="4"/>
              <w:numId w:val="6"/>
            </w:numPr>
            <w:spacing w:after="160" w:line="259" w:lineRule="auto"/>
            <w:ind w:left="3600" w:hanging="360"/>
          </w:pPr>
        </w:pPrChange>
      </w:pPr>
    </w:p>
    <w:p w14:paraId="19FBB570" w14:textId="0E2A413B" w:rsidR="00D4449E" w:rsidRPr="008D0F68" w:rsidDel="008D0F68" w:rsidRDefault="00D4449E">
      <w:pPr>
        <w:pStyle w:val="NoSpacing"/>
        <w:rPr>
          <w:ins w:id="3311" w:author="Sadaf Asrar" w:date="2017-02-28T10:29:00Z"/>
          <w:del w:id="3312" w:author="uga" w:date="2017-03-04T13:50:00Z"/>
          <w:rFonts w:ascii="Courier" w:hAnsi="Courier"/>
          <w:sz w:val="22"/>
          <w:szCs w:val="22"/>
          <w:highlight w:val="yellow"/>
          <w:rPrChange w:id="3313" w:author="uga" w:date="2017-03-04T13:57:00Z">
            <w:rPr>
              <w:ins w:id="3314" w:author="Sadaf Asrar" w:date="2017-02-28T10:29:00Z"/>
              <w:del w:id="3315" w:author="uga" w:date="2017-03-04T13:50:00Z"/>
              <w:rFonts w:ascii="Courier" w:hAnsi="Courier"/>
              <w:highlight w:val="yellow"/>
            </w:rPr>
          </w:rPrChange>
        </w:rPr>
      </w:pPr>
      <w:ins w:id="3316" w:author="Sadaf Asrar" w:date="2017-02-28T10:29:00Z">
        <w:del w:id="3317" w:author="uga" w:date="2017-03-04T13:50:00Z">
          <w:r w:rsidRPr="008D0F68" w:rsidDel="008D0F68">
            <w:rPr>
              <w:rFonts w:ascii="Courier" w:hAnsi="Courier"/>
              <w:sz w:val="22"/>
              <w:szCs w:val="22"/>
              <w:highlight w:val="yellow"/>
              <w:rPrChange w:id="3318" w:author="uga" w:date="2017-03-04T13:57:00Z">
                <w:rPr>
                  <w:rFonts w:ascii="Courier" w:hAnsi="Courier"/>
                  <w:highlight w:val="yellow"/>
                </w:rPr>
              </w:rPrChange>
            </w:rPr>
            <w:delText>summaryBy(no_inj_kill ~ time_of_day , data = collision,</w:delText>
          </w:r>
        </w:del>
      </w:ins>
    </w:p>
    <w:p w14:paraId="686C58F6" w14:textId="7463EA6B" w:rsidR="00D4449E" w:rsidRPr="008D0F68" w:rsidDel="008D0F68" w:rsidRDefault="00D4449E">
      <w:pPr>
        <w:pStyle w:val="NoSpacing"/>
        <w:rPr>
          <w:ins w:id="3319" w:author="Sadaf Asrar" w:date="2017-02-28T10:29:00Z"/>
          <w:del w:id="3320" w:author="uga" w:date="2017-03-04T13:50:00Z"/>
          <w:rFonts w:ascii="Courier" w:hAnsi="Courier"/>
          <w:sz w:val="22"/>
          <w:szCs w:val="22"/>
          <w:rPrChange w:id="3321" w:author="uga" w:date="2017-03-04T13:57:00Z">
            <w:rPr>
              <w:ins w:id="3322" w:author="Sadaf Asrar" w:date="2017-02-28T10:29:00Z"/>
              <w:del w:id="3323" w:author="uga" w:date="2017-03-04T13:50:00Z"/>
              <w:rFonts w:ascii="Courier" w:hAnsi="Courier"/>
            </w:rPr>
          </w:rPrChange>
        </w:rPr>
      </w:pPr>
      <w:ins w:id="3324" w:author="Sadaf Asrar" w:date="2017-02-28T10:29:00Z">
        <w:del w:id="3325" w:author="uga" w:date="2017-03-04T13:50:00Z">
          <w:r w:rsidRPr="008D0F68" w:rsidDel="008D0F68">
            <w:rPr>
              <w:rFonts w:ascii="Courier" w:hAnsi="Courier"/>
              <w:sz w:val="22"/>
              <w:szCs w:val="22"/>
              <w:highlight w:val="yellow"/>
              <w:rPrChange w:id="3326" w:author="uga" w:date="2017-03-04T13:57:00Z">
                <w:rPr>
                  <w:rFonts w:ascii="Courier" w:hAnsi="Courier"/>
                  <w:highlight w:val="yellow"/>
                </w:rPr>
              </w:rPrChange>
            </w:rPr>
            <w:delText xml:space="preserve">         FUN=function(x){m=sum(x)})</w:delText>
          </w:r>
        </w:del>
      </w:ins>
    </w:p>
    <w:p w14:paraId="23934147" w14:textId="77777777" w:rsidR="00D4449E" w:rsidRPr="008D0F68" w:rsidRDefault="00D4449E">
      <w:pPr>
        <w:pStyle w:val="NoSpacing"/>
        <w:rPr>
          <w:ins w:id="3327" w:author="Sadaf Asrar" w:date="2017-02-28T10:29:00Z"/>
          <w:rFonts w:ascii="Courier" w:hAnsi="Courier"/>
          <w:sz w:val="22"/>
          <w:szCs w:val="22"/>
          <w:rPrChange w:id="3328" w:author="uga" w:date="2017-03-04T13:57:00Z">
            <w:rPr>
              <w:ins w:id="3329" w:author="Sadaf Asrar" w:date="2017-02-28T10:29:00Z"/>
              <w:rFonts w:ascii="Courier" w:hAnsi="Courier"/>
            </w:rPr>
          </w:rPrChange>
        </w:rPr>
      </w:pPr>
    </w:p>
    <w:tbl>
      <w:tblPr>
        <w:tblStyle w:val="GridTable4-Accent1"/>
        <w:tblpPr w:leftFromText="180" w:rightFromText="180" w:vertAnchor="text" w:horzAnchor="margin" w:tblpXSpec="center" w:tblpY="82"/>
        <w:tblW w:w="4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330" w:author="uga" w:date="2017-03-04T14:57:00Z">
          <w:tblPr>
            <w:tblpPr w:leftFromText="180" w:rightFromText="180" w:vertAnchor="text" w:horzAnchor="margin" w:tblpXSpec="center" w:tblpY="82"/>
            <w:tblW w:w="5064" w:type="dxa"/>
            <w:tblLook w:val="04A0" w:firstRow="1" w:lastRow="0" w:firstColumn="1" w:lastColumn="0" w:noHBand="0" w:noVBand="1"/>
          </w:tblPr>
        </w:tblPrChange>
      </w:tblPr>
      <w:tblGrid>
        <w:gridCol w:w="1278"/>
        <w:gridCol w:w="3127"/>
        <w:tblGridChange w:id="3331">
          <w:tblGrid>
            <w:gridCol w:w="1640"/>
            <w:gridCol w:w="3424"/>
          </w:tblGrid>
        </w:tblGridChange>
      </w:tblGrid>
      <w:tr w:rsidR="00D4449E" w:rsidRPr="004645F7" w14:paraId="6EBC3134" w14:textId="77777777" w:rsidTr="00B57402">
        <w:trPr>
          <w:cnfStyle w:val="100000000000" w:firstRow="1" w:lastRow="0" w:firstColumn="0" w:lastColumn="0" w:oddVBand="0" w:evenVBand="0" w:oddHBand="0" w:evenHBand="0" w:firstRowFirstColumn="0" w:firstRowLastColumn="0" w:lastRowFirstColumn="0" w:lastRowLastColumn="0"/>
          <w:trHeight w:hRule="exact" w:val="245"/>
          <w:ins w:id="3332" w:author="Sadaf Asrar" w:date="2017-02-28T10:29:00Z"/>
          <w:trPrChange w:id="3333" w:author="uga" w:date="2017-03-04T14:57:00Z">
            <w:trPr>
              <w:trHeight w:val="290"/>
            </w:trPr>
          </w:trPrChange>
        </w:trPr>
        <w:tc>
          <w:tcPr>
            <w:cnfStyle w:val="001000000000" w:firstRow="0" w:lastRow="0" w:firstColumn="1" w:lastColumn="0" w:oddVBand="0" w:evenVBand="0" w:oddHBand="0" w:evenHBand="0" w:firstRowFirstColumn="0" w:firstRowLastColumn="0" w:lastRowFirstColumn="0" w:lastRowLastColumn="0"/>
            <w:tcW w:w="1278" w:type="dxa"/>
            <w:noWrap/>
            <w:hideMark/>
            <w:tcPrChange w:id="3334" w:author="uga" w:date="2017-03-04T14:57:00Z">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99DBA19" w14:textId="77777777" w:rsidR="00D4449E" w:rsidRPr="00B57402" w:rsidRDefault="00D4449E" w:rsidP="00501070">
            <w:pPr>
              <w:cnfStyle w:val="101000000000" w:firstRow="1" w:lastRow="0" w:firstColumn="1" w:lastColumn="0" w:oddVBand="0" w:evenVBand="0" w:oddHBand="0" w:evenHBand="0" w:firstRowFirstColumn="0" w:firstRowLastColumn="0" w:lastRowFirstColumn="0" w:lastRowLastColumn="0"/>
              <w:rPr>
                <w:ins w:id="3335" w:author="Sadaf Asrar" w:date="2017-02-28T10:29:00Z"/>
                <w:rFonts w:ascii="Calibri" w:eastAsia="Times New Roman" w:hAnsi="Calibri" w:cs="Calibri"/>
                <w:b w:val="0"/>
                <w:bCs w:val="0"/>
                <w:rPrChange w:id="3336" w:author="uga" w:date="2017-03-04T14:57:00Z">
                  <w:rPr>
                    <w:ins w:id="3337" w:author="Sadaf Asrar" w:date="2017-02-28T10:29:00Z"/>
                    <w:rFonts w:ascii="Calibri" w:eastAsia="Times New Roman" w:hAnsi="Calibri" w:cs="Calibri"/>
                    <w:b w:val="0"/>
                    <w:bCs w:val="0"/>
                    <w:color w:val="000000"/>
                  </w:rPr>
                </w:rPrChange>
              </w:rPr>
            </w:pPr>
            <w:ins w:id="3338" w:author="Sadaf Asrar" w:date="2017-02-28T10:29:00Z">
              <w:r w:rsidRPr="00B57402">
                <w:rPr>
                  <w:rFonts w:ascii="Calibri" w:eastAsia="Times New Roman" w:hAnsi="Calibri" w:cs="Calibri"/>
                  <w:color w:val="auto"/>
                  <w:rPrChange w:id="3339" w:author="uga" w:date="2017-03-04T14:57:00Z">
                    <w:rPr>
                      <w:rFonts w:ascii="Calibri" w:eastAsia="Times New Roman" w:hAnsi="Calibri" w:cs="Calibri"/>
                      <w:color w:val="000000"/>
                    </w:rPr>
                  </w:rPrChange>
                </w:rPr>
                <w:t>Time of day</w:t>
              </w:r>
            </w:ins>
          </w:p>
        </w:tc>
        <w:tc>
          <w:tcPr>
            <w:tcW w:w="3127" w:type="dxa"/>
            <w:noWrap/>
            <w:hideMark/>
            <w:tcPrChange w:id="3340" w:author="uga" w:date="2017-03-04T14:57:00Z">
              <w:tcPr>
                <w:tcW w:w="3424" w:type="dxa"/>
                <w:tcBorders>
                  <w:top w:val="single" w:sz="4" w:space="0" w:color="auto"/>
                  <w:bottom w:val="single" w:sz="4" w:space="0" w:color="auto"/>
                  <w:right w:val="single" w:sz="4" w:space="0" w:color="auto"/>
                </w:tcBorders>
                <w:shd w:val="clear" w:color="auto" w:fill="auto"/>
                <w:noWrap/>
                <w:vAlign w:val="bottom"/>
                <w:hideMark/>
              </w:tcPr>
            </w:tcPrChange>
          </w:tcPr>
          <w:p w14:paraId="42F93D94" w14:textId="77777777" w:rsidR="00D4449E" w:rsidRPr="00B57402" w:rsidRDefault="00D4449E" w:rsidP="00EB6B02">
            <w:pPr>
              <w:cnfStyle w:val="100000000000" w:firstRow="1" w:lastRow="0" w:firstColumn="0" w:lastColumn="0" w:oddVBand="0" w:evenVBand="0" w:oddHBand="0" w:evenHBand="0" w:firstRowFirstColumn="0" w:firstRowLastColumn="0" w:lastRowFirstColumn="0" w:lastRowLastColumn="0"/>
              <w:rPr>
                <w:ins w:id="3341" w:author="Sadaf Asrar" w:date="2017-02-28T10:29:00Z"/>
                <w:rFonts w:ascii="Calibri" w:eastAsia="Times New Roman" w:hAnsi="Calibri" w:cs="Calibri"/>
                <w:b w:val="0"/>
                <w:bCs w:val="0"/>
                <w:rPrChange w:id="3342" w:author="uga" w:date="2017-03-04T14:57:00Z">
                  <w:rPr>
                    <w:ins w:id="3343" w:author="Sadaf Asrar" w:date="2017-02-28T10:29:00Z"/>
                    <w:rFonts w:ascii="Calibri" w:eastAsia="Times New Roman" w:hAnsi="Calibri" w:cs="Calibri"/>
                    <w:b w:val="0"/>
                    <w:bCs w:val="0"/>
                    <w:color w:val="000000"/>
                  </w:rPr>
                </w:rPrChange>
              </w:rPr>
            </w:pPr>
            <w:ins w:id="3344" w:author="Sadaf Asrar" w:date="2017-02-28T10:29:00Z">
              <w:r w:rsidRPr="00B57402">
                <w:rPr>
                  <w:rFonts w:ascii="Calibri" w:eastAsia="Times New Roman" w:hAnsi="Calibri" w:cs="Calibri"/>
                  <w:color w:val="auto"/>
                  <w:rPrChange w:id="3345" w:author="uga" w:date="2017-03-04T14:57:00Z">
                    <w:rPr>
                      <w:rFonts w:ascii="Calibri" w:eastAsia="Times New Roman" w:hAnsi="Calibri" w:cs="Calibri"/>
                      <w:color w:val="000000"/>
                    </w:rPr>
                  </w:rPrChange>
                </w:rPr>
                <w:t>Number of people injured or killed</w:t>
              </w:r>
            </w:ins>
          </w:p>
        </w:tc>
      </w:tr>
      <w:tr w:rsidR="00D4449E" w:rsidRPr="004645F7" w14:paraId="73FC87FD" w14:textId="77777777" w:rsidTr="00B57402">
        <w:trPr>
          <w:cnfStyle w:val="000000100000" w:firstRow="0" w:lastRow="0" w:firstColumn="0" w:lastColumn="0" w:oddVBand="0" w:evenVBand="0" w:oddHBand="1" w:evenHBand="0" w:firstRowFirstColumn="0" w:firstRowLastColumn="0" w:lastRowFirstColumn="0" w:lastRowLastColumn="0"/>
          <w:trHeight w:hRule="exact" w:val="245"/>
          <w:ins w:id="3346" w:author="Sadaf Asrar" w:date="2017-02-28T10:29:00Z"/>
          <w:trPrChange w:id="3347" w:author="uga" w:date="2017-03-04T14:57:00Z">
            <w:trPr>
              <w:trHeight w:val="290"/>
            </w:trPr>
          </w:trPrChange>
        </w:trPr>
        <w:tc>
          <w:tcPr>
            <w:cnfStyle w:val="001000000000" w:firstRow="0" w:lastRow="0" w:firstColumn="1" w:lastColumn="0" w:oddVBand="0" w:evenVBand="0" w:oddHBand="0" w:evenHBand="0" w:firstRowFirstColumn="0" w:firstRowLastColumn="0" w:lastRowFirstColumn="0" w:lastRowLastColumn="0"/>
            <w:tcW w:w="1278" w:type="dxa"/>
            <w:noWrap/>
            <w:hideMark/>
            <w:tcPrChange w:id="3348" w:author="uga" w:date="2017-03-04T14:57: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4B87AF2" w14:textId="6DCBFDF0" w:rsidR="00D4449E" w:rsidRPr="004645F7" w:rsidRDefault="00DC036E" w:rsidP="00501070">
            <w:pPr>
              <w:cnfStyle w:val="001000100000" w:firstRow="0" w:lastRow="0" w:firstColumn="1" w:lastColumn="0" w:oddVBand="0" w:evenVBand="0" w:oddHBand="1" w:evenHBand="0" w:firstRowFirstColumn="0" w:firstRowLastColumn="0" w:lastRowFirstColumn="0" w:lastRowLastColumn="0"/>
              <w:rPr>
                <w:ins w:id="3349" w:author="Sadaf Asrar" w:date="2017-02-28T10:29:00Z"/>
                <w:rFonts w:ascii="Calibri" w:eastAsia="Times New Roman" w:hAnsi="Calibri" w:cs="Calibri"/>
                <w:color w:val="000000"/>
              </w:rPr>
            </w:pPr>
            <w:ins w:id="3350" w:author="uga" w:date="2017-03-04T14:58:00Z">
              <w:r>
                <w:rPr>
                  <w:rFonts w:ascii="Calibri" w:eastAsia="Times New Roman" w:hAnsi="Calibri" w:cs="Calibri"/>
                  <w:color w:val="000000"/>
                </w:rPr>
                <w:t>A</w:t>
              </w:r>
            </w:ins>
            <w:ins w:id="3351" w:author="Sadaf Asrar" w:date="2017-02-28T10:29:00Z">
              <w:del w:id="3352" w:author="uga" w:date="2017-03-04T14:58:00Z">
                <w:r w:rsidR="00D4449E" w:rsidRPr="004645F7" w:rsidDel="00DC036E">
                  <w:rPr>
                    <w:rFonts w:ascii="Calibri" w:eastAsia="Times New Roman" w:hAnsi="Calibri" w:cs="Calibri"/>
                    <w:color w:val="000000"/>
                  </w:rPr>
                  <w:delText>a</w:delText>
                </w:r>
              </w:del>
              <w:r w:rsidR="00D4449E" w:rsidRPr="004645F7">
                <w:rPr>
                  <w:rFonts w:ascii="Calibri" w:eastAsia="Times New Roman" w:hAnsi="Calibri" w:cs="Calibri"/>
                  <w:color w:val="000000"/>
                </w:rPr>
                <w:t>fternoon</w:t>
              </w:r>
            </w:ins>
          </w:p>
        </w:tc>
        <w:tc>
          <w:tcPr>
            <w:tcW w:w="3127" w:type="dxa"/>
            <w:noWrap/>
            <w:hideMark/>
            <w:tcPrChange w:id="3353" w:author="uga" w:date="2017-03-04T14:57:00Z">
              <w:tcPr>
                <w:tcW w:w="3424" w:type="dxa"/>
                <w:tcBorders>
                  <w:top w:val="nil"/>
                  <w:left w:val="nil"/>
                  <w:bottom w:val="single" w:sz="4" w:space="0" w:color="auto"/>
                  <w:right w:val="single" w:sz="4" w:space="0" w:color="auto"/>
                </w:tcBorders>
                <w:shd w:val="clear" w:color="auto" w:fill="auto"/>
                <w:noWrap/>
                <w:vAlign w:val="bottom"/>
                <w:hideMark/>
              </w:tcPr>
            </w:tcPrChange>
          </w:tcPr>
          <w:p w14:paraId="745174D8" w14:textId="1C9F78F7" w:rsidR="00D4449E" w:rsidRPr="004645F7" w:rsidRDefault="00D4449E" w:rsidP="00501070">
            <w:pPr>
              <w:jc w:val="right"/>
              <w:cnfStyle w:val="000000100000" w:firstRow="0" w:lastRow="0" w:firstColumn="0" w:lastColumn="0" w:oddVBand="0" w:evenVBand="0" w:oddHBand="1" w:evenHBand="0" w:firstRowFirstColumn="0" w:firstRowLastColumn="0" w:lastRowFirstColumn="0" w:lastRowLastColumn="0"/>
              <w:rPr>
                <w:ins w:id="3354" w:author="Sadaf Asrar" w:date="2017-02-28T10:29:00Z"/>
                <w:rFonts w:ascii="Calibri" w:eastAsia="Times New Roman" w:hAnsi="Calibri" w:cs="Calibri"/>
                <w:color w:val="000000"/>
              </w:rPr>
            </w:pPr>
            <w:ins w:id="3355" w:author="Sadaf Asrar" w:date="2017-02-28T10:29:00Z">
              <w:r w:rsidRPr="004645F7">
                <w:rPr>
                  <w:rFonts w:ascii="Calibri" w:eastAsia="Times New Roman" w:hAnsi="Calibri" w:cs="Calibri"/>
                  <w:color w:val="000000"/>
                </w:rPr>
                <w:t>55</w:t>
              </w:r>
            </w:ins>
            <w:ins w:id="3356" w:author="Nelson Foster" w:date="2017-03-03T22:11:00Z">
              <w:r w:rsidR="000B40F7" w:rsidRPr="004645F7">
                <w:rPr>
                  <w:rFonts w:ascii="Calibri" w:eastAsia="Times New Roman" w:hAnsi="Calibri" w:cs="Calibri"/>
                  <w:color w:val="000000"/>
                  <w:rPrChange w:id="3357" w:author="uga" w:date="2017-03-04T14:03:00Z">
                    <w:rPr>
                      <w:rFonts w:ascii="Calibri" w:eastAsia="Times New Roman" w:hAnsi="Calibri" w:cs="Calibri"/>
                      <w:color w:val="000000"/>
                      <w:sz w:val="24"/>
                      <w:szCs w:val="24"/>
                    </w:rPr>
                  </w:rPrChange>
                </w:rPr>
                <w:t>,</w:t>
              </w:r>
            </w:ins>
            <w:ins w:id="3358" w:author="Sadaf Asrar" w:date="2017-02-28T10:29:00Z">
              <w:r w:rsidRPr="004645F7">
                <w:rPr>
                  <w:rFonts w:ascii="Calibri" w:eastAsia="Times New Roman" w:hAnsi="Calibri" w:cs="Calibri"/>
                  <w:color w:val="000000"/>
                </w:rPr>
                <w:t>240</w:t>
              </w:r>
            </w:ins>
          </w:p>
        </w:tc>
      </w:tr>
      <w:tr w:rsidR="00D4449E" w:rsidRPr="004645F7" w14:paraId="6AB01B01" w14:textId="77777777" w:rsidTr="00B57402">
        <w:trPr>
          <w:trHeight w:hRule="exact" w:val="245"/>
          <w:ins w:id="3359" w:author="Sadaf Asrar" w:date="2017-02-28T10:29:00Z"/>
          <w:trPrChange w:id="3360" w:author="uga" w:date="2017-03-04T14:57:00Z">
            <w:trPr>
              <w:trHeight w:val="290"/>
            </w:trPr>
          </w:trPrChange>
        </w:trPr>
        <w:tc>
          <w:tcPr>
            <w:cnfStyle w:val="001000000000" w:firstRow="0" w:lastRow="0" w:firstColumn="1" w:lastColumn="0" w:oddVBand="0" w:evenVBand="0" w:oddHBand="0" w:evenHBand="0" w:firstRowFirstColumn="0" w:firstRowLastColumn="0" w:lastRowFirstColumn="0" w:lastRowLastColumn="0"/>
            <w:tcW w:w="1278" w:type="dxa"/>
            <w:noWrap/>
            <w:hideMark/>
            <w:tcPrChange w:id="3361" w:author="uga" w:date="2017-03-04T14:57: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9F9E920" w14:textId="59322887" w:rsidR="00D4449E" w:rsidRPr="004645F7" w:rsidRDefault="00DC036E" w:rsidP="00501070">
            <w:pPr>
              <w:rPr>
                <w:ins w:id="3362" w:author="Sadaf Asrar" w:date="2017-02-28T10:29:00Z"/>
                <w:rFonts w:ascii="Calibri" w:eastAsia="Times New Roman" w:hAnsi="Calibri" w:cs="Calibri"/>
                <w:color w:val="000000"/>
              </w:rPr>
            </w:pPr>
            <w:ins w:id="3363" w:author="uga" w:date="2017-03-04T14:58:00Z">
              <w:r>
                <w:rPr>
                  <w:rFonts w:ascii="Calibri" w:eastAsia="Times New Roman" w:hAnsi="Calibri" w:cs="Calibri"/>
                  <w:color w:val="000000"/>
                </w:rPr>
                <w:t>E</w:t>
              </w:r>
            </w:ins>
            <w:ins w:id="3364" w:author="Sadaf Asrar" w:date="2017-02-28T10:29:00Z">
              <w:del w:id="3365" w:author="uga" w:date="2017-03-04T14:58:00Z">
                <w:r w:rsidR="00D4449E" w:rsidRPr="004645F7" w:rsidDel="00DC036E">
                  <w:rPr>
                    <w:rFonts w:ascii="Calibri" w:eastAsia="Times New Roman" w:hAnsi="Calibri" w:cs="Calibri"/>
                    <w:color w:val="000000"/>
                  </w:rPr>
                  <w:delText>e</w:delText>
                </w:r>
              </w:del>
              <w:r w:rsidR="00D4449E" w:rsidRPr="004645F7">
                <w:rPr>
                  <w:rFonts w:ascii="Calibri" w:eastAsia="Times New Roman" w:hAnsi="Calibri" w:cs="Calibri"/>
                  <w:color w:val="000000"/>
                </w:rPr>
                <w:t>arly</w:t>
              </w:r>
              <w:del w:id="3366" w:author="uga" w:date="2017-03-04T14:58:00Z">
                <w:r w:rsidR="00D4449E" w:rsidRPr="004645F7" w:rsidDel="00DC036E">
                  <w:rPr>
                    <w:rFonts w:ascii="Calibri" w:eastAsia="Times New Roman" w:hAnsi="Calibri" w:cs="Calibri"/>
                    <w:color w:val="000000"/>
                  </w:rPr>
                  <w:delText>_</w:delText>
                </w:r>
              </w:del>
            </w:ins>
            <w:ins w:id="3367" w:author="uga" w:date="2017-03-04T14:58:00Z">
              <w:r>
                <w:rPr>
                  <w:rFonts w:ascii="Calibri" w:eastAsia="Times New Roman" w:hAnsi="Calibri" w:cs="Calibri"/>
                  <w:color w:val="000000"/>
                </w:rPr>
                <w:t xml:space="preserve"> </w:t>
              </w:r>
            </w:ins>
            <w:ins w:id="3368" w:author="Sadaf Asrar" w:date="2017-02-28T10:29:00Z">
              <w:r w:rsidR="00D4449E" w:rsidRPr="004645F7">
                <w:rPr>
                  <w:rFonts w:ascii="Calibri" w:eastAsia="Times New Roman" w:hAnsi="Calibri" w:cs="Calibri"/>
                  <w:color w:val="000000"/>
                </w:rPr>
                <w:t>morning</w:t>
              </w:r>
            </w:ins>
          </w:p>
        </w:tc>
        <w:tc>
          <w:tcPr>
            <w:tcW w:w="3127" w:type="dxa"/>
            <w:noWrap/>
            <w:hideMark/>
            <w:tcPrChange w:id="3369" w:author="uga" w:date="2017-03-04T14:57:00Z">
              <w:tcPr>
                <w:tcW w:w="3424" w:type="dxa"/>
                <w:tcBorders>
                  <w:top w:val="nil"/>
                  <w:left w:val="nil"/>
                  <w:bottom w:val="single" w:sz="4" w:space="0" w:color="auto"/>
                  <w:right w:val="single" w:sz="4" w:space="0" w:color="auto"/>
                </w:tcBorders>
                <w:shd w:val="clear" w:color="auto" w:fill="auto"/>
                <w:noWrap/>
                <w:vAlign w:val="bottom"/>
                <w:hideMark/>
              </w:tcPr>
            </w:tcPrChange>
          </w:tcPr>
          <w:p w14:paraId="43713FF9" w14:textId="2F7452F6" w:rsidR="00D4449E" w:rsidRPr="004645F7" w:rsidRDefault="00D4449E" w:rsidP="00501070">
            <w:pPr>
              <w:jc w:val="right"/>
              <w:cnfStyle w:val="000000000000" w:firstRow="0" w:lastRow="0" w:firstColumn="0" w:lastColumn="0" w:oddVBand="0" w:evenVBand="0" w:oddHBand="0" w:evenHBand="0" w:firstRowFirstColumn="0" w:firstRowLastColumn="0" w:lastRowFirstColumn="0" w:lastRowLastColumn="0"/>
              <w:rPr>
                <w:ins w:id="3370" w:author="Sadaf Asrar" w:date="2017-02-28T10:29:00Z"/>
                <w:rFonts w:ascii="Calibri" w:eastAsia="Times New Roman" w:hAnsi="Calibri" w:cs="Calibri"/>
                <w:color w:val="000000"/>
              </w:rPr>
            </w:pPr>
            <w:ins w:id="3371" w:author="Sadaf Asrar" w:date="2017-02-28T10:29:00Z">
              <w:r w:rsidRPr="004645F7">
                <w:rPr>
                  <w:rFonts w:ascii="Calibri" w:eastAsia="Times New Roman" w:hAnsi="Calibri" w:cs="Calibri"/>
                  <w:color w:val="000000"/>
                </w:rPr>
                <w:t>22</w:t>
              </w:r>
            </w:ins>
            <w:ins w:id="3372" w:author="Nelson Foster" w:date="2017-03-03T22:11:00Z">
              <w:r w:rsidR="000B40F7" w:rsidRPr="004645F7">
                <w:rPr>
                  <w:rFonts w:ascii="Calibri" w:eastAsia="Times New Roman" w:hAnsi="Calibri" w:cs="Calibri"/>
                  <w:color w:val="000000"/>
                  <w:rPrChange w:id="3373" w:author="uga" w:date="2017-03-04T14:03:00Z">
                    <w:rPr>
                      <w:rFonts w:ascii="Calibri" w:eastAsia="Times New Roman" w:hAnsi="Calibri" w:cs="Calibri"/>
                      <w:color w:val="000000"/>
                      <w:sz w:val="24"/>
                      <w:szCs w:val="24"/>
                    </w:rPr>
                  </w:rPrChange>
                </w:rPr>
                <w:t>,</w:t>
              </w:r>
            </w:ins>
            <w:ins w:id="3374" w:author="Sadaf Asrar" w:date="2017-02-28T10:29:00Z">
              <w:r w:rsidRPr="004645F7">
                <w:rPr>
                  <w:rFonts w:ascii="Calibri" w:eastAsia="Times New Roman" w:hAnsi="Calibri" w:cs="Calibri"/>
                  <w:color w:val="000000"/>
                </w:rPr>
                <w:t>348</w:t>
              </w:r>
            </w:ins>
          </w:p>
        </w:tc>
      </w:tr>
      <w:tr w:rsidR="00D4449E" w:rsidRPr="004645F7" w14:paraId="57323331" w14:textId="77777777" w:rsidTr="00B57402">
        <w:trPr>
          <w:cnfStyle w:val="000000100000" w:firstRow="0" w:lastRow="0" w:firstColumn="0" w:lastColumn="0" w:oddVBand="0" w:evenVBand="0" w:oddHBand="1" w:evenHBand="0" w:firstRowFirstColumn="0" w:firstRowLastColumn="0" w:lastRowFirstColumn="0" w:lastRowLastColumn="0"/>
          <w:trHeight w:hRule="exact" w:val="245"/>
          <w:ins w:id="3375" w:author="Sadaf Asrar" w:date="2017-02-28T10:29:00Z"/>
          <w:trPrChange w:id="3376" w:author="uga" w:date="2017-03-04T14:57:00Z">
            <w:trPr>
              <w:trHeight w:val="290"/>
            </w:trPr>
          </w:trPrChange>
        </w:trPr>
        <w:tc>
          <w:tcPr>
            <w:cnfStyle w:val="001000000000" w:firstRow="0" w:lastRow="0" w:firstColumn="1" w:lastColumn="0" w:oddVBand="0" w:evenVBand="0" w:oddHBand="0" w:evenHBand="0" w:firstRowFirstColumn="0" w:firstRowLastColumn="0" w:lastRowFirstColumn="0" w:lastRowLastColumn="0"/>
            <w:tcW w:w="1278" w:type="dxa"/>
            <w:noWrap/>
            <w:hideMark/>
            <w:tcPrChange w:id="3377" w:author="uga" w:date="2017-03-04T14:57: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08F69E" w14:textId="390C6221" w:rsidR="00D4449E" w:rsidRPr="004645F7" w:rsidRDefault="00DC036E" w:rsidP="00501070">
            <w:pPr>
              <w:cnfStyle w:val="001000100000" w:firstRow="0" w:lastRow="0" w:firstColumn="1" w:lastColumn="0" w:oddVBand="0" w:evenVBand="0" w:oddHBand="1" w:evenHBand="0" w:firstRowFirstColumn="0" w:firstRowLastColumn="0" w:lastRowFirstColumn="0" w:lastRowLastColumn="0"/>
              <w:rPr>
                <w:ins w:id="3378" w:author="Sadaf Asrar" w:date="2017-02-28T10:29:00Z"/>
                <w:rFonts w:ascii="Calibri" w:eastAsia="Times New Roman" w:hAnsi="Calibri" w:cs="Calibri"/>
                <w:color w:val="000000"/>
              </w:rPr>
            </w:pPr>
            <w:ins w:id="3379" w:author="uga" w:date="2017-03-04T14:58:00Z">
              <w:r>
                <w:rPr>
                  <w:rFonts w:ascii="Calibri" w:eastAsia="Times New Roman" w:hAnsi="Calibri" w:cs="Calibri"/>
                  <w:color w:val="000000"/>
                </w:rPr>
                <w:t>E</w:t>
              </w:r>
            </w:ins>
            <w:ins w:id="3380" w:author="Sadaf Asrar" w:date="2017-02-28T10:29:00Z">
              <w:del w:id="3381" w:author="uga" w:date="2017-03-04T14:58:00Z">
                <w:r w:rsidR="00D4449E" w:rsidRPr="004645F7" w:rsidDel="00DC036E">
                  <w:rPr>
                    <w:rFonts w:ascii="Calibri" w:eastAsia="Times New Roman" w:hAnsi="Calibri" w:cs="Calibri"/>
                    <w:color w:val="000000"/>
                  </w:rPr>
                  <w:delText>e</w:delText>
                </w:r>
              </w:del>
              <w:r w:rsidR="00D4449E" w:rsidRPr="004645F7">
                <w:rPr>
                  <w:rFonts w:ascii="Calibri" w:eastAsia="Times New Roman" w:hAnsi="Calibri" w:cs="Calibri"/>
                  <w:color w:val="000000"/>
                </w:rPr>
                <w:t>vening</w:t>
              </w:r>
            </w:ins>
          </w:p>
        </w:tc>
        <w:tc>
          <w:tcPr>
            <w:tcW w:w="3127" w:type="dxa"/>
            <w:noWrap/>
            <w:hideMark/>
            <w:tcPrChange w:id="3382" w:author="uga" w:date="2017-03-04T14:57:00Z">
              <w:tcPr>
                <w:tcW w:w="3424" w:type="dxa"/>
                <w:tcBorders>
                  <w:top w:val="nil"/>
                  <w:left w:val="nil"/>
                  <w:bottom w:val="single" w:sz="4" w:space="0" w:color="auto"/>
                  <w:right w:val="single" w:sz="4" w:space="0" w:color="auto"/>
                </w:tcBorders>
                <w:shd w:val="clear" w:color="auto" w:fill="auto"/>
                <w:noWrap/>
                <w:vAlign w:val="bottom"/>
                <w:hideMark/>
              </w:tcPr>
            </w:tcPrChange>
          </w:tcPr>
          <w:p w14:paraId="4FE9CB89" w14:textId="38ABBCBC" w:rsidR="00D4449E" w:rsidRPr="004645F7" w:rsidRDefault="00D4449E" w:rsidP="00501070">
            <w:pPr>
              <w:jc w:val="right"/>
              <w:cnfStyle w:val="000000100000" w:firstRow="0" w:lastRow="0" w:firstColumn="0" w:lastColumn="0" w:oddVBand="0" w:evenVBand="0" w:oddHBand="1" w:evenHBand="0" w:firstRowFirstColumn="0" w:firstRowLastColumn="0" w:lastRowFirstColumn="0" w:lastRowLastColumn="0"/>
              <w:rPr>
                <w:ins w:id="3383" w:author="Sadaf Asrar" w:date="2017-02-28T10:29:00Z"/>
                <w:rFonts w:ascii="Calibri" w:eastAsia="Times New Roman" w:hAnsi="Calibri" w:cs="Calibri"/>
                <w:color w:val="000000"/>
              </w:rPr>
            </w:pPr>
            <w:ins w:id="3384" w:author="Sadaf Asrar" w:date="2017-02-28T10:29:00Z">
              <w:r w:rsidRPr="004645F7">
                <w:rPr>
                  <w:rFonts w:ascii="Calibri" w:eastAsia="Times New Roman" w:hAnsi="Calibri" w:cs="Calibri"/>
                  <w:color w:val="000000"/>
                </w:rPr>
                <w:t>66</w:t>
              </w:r>
            </w:ins>
            <w:ins w:id="3385" w:author="Nelson Foster" w:date="2017-03-03T22:11:00Z">
              <w:r w:rsidR="000B40F7" w:rsidRPr="004645F7">
                <w:rPr>
                  <w:rFonts w:ascii="Calibri" w:eastAsia="Times New Roman" w:hAnsi="Calibri" w:cs="Calibri"/>
                  <w:color w:val="000000"/>
                  <w:rPrChange w:id="3386" w:author="uga" w:date="2017-03-04T14:03:00Z">
                    <w:rPr>
                      <w:rFonts w:ascii="Calibri" w:eastAsia="Times New Roman" w:hAnsi="Calibri" w:cs="Calibri"/>
                      <w:color w:val="000000"/>
                      <w:sz w:val="24"/>
                      <w:szCs w:val="24"/>
                    </w:rPr>
                  </w:rPrChange>
                </w:rPr>
                <w:t>,</w:t>
              </w:r>
            </w:ins>
            <w:ins w:id="3387" w:author="Sadaf Asrar" w:date="2017-02-28T10:29:00Z">
              <w:r w:rsidRPr="004645F7">
                <w:rPr>
                  <w:rFonts w:ascii="Calibri" w:eastAsia="Times New Roman" w:hAnsi="Calibri" w:cs="Calibri"/>
                  <w:color w:val="000000"/>
                </w:rPr>
                <w:t>398</w:t>
              </w:r>
            </w:ins>
          </w:p>
        </w:tc>
      </w:tr>
      <w:tr w:rsidR="00D4449E" w:rsidRPr="004645F7" w14:paraId="7E38BA33" w14:textId="77777777" w:rsidTr="00B57402">
        <w:trPr>
          <w:trHeight w:hRule="exact" w:val="245"/>
          <w:ins w:id="3388" w:author="Sadaf Asrar" w:date="2017-02-28T10:29:00Z"/>
          <w:trPrChange w:id="3389" w:author="uga" w:date="2017-03-04T14:57:00Z">
            <w:trPr>
              <w:trHeight w:val="290"/>
            </w:trPr>
          </w:trPrChange>
        </w:trPr>
        <w:tc>
          <w:tcPr>
            <w:cnfStyle w:val="001000000000" w:firstRow="0" w:lastRow="0" w:firstColumn="1" w:lastColumn="0" w:oddVBand="0" w:evenVBand="0" w:oddHBand="0" w:evenHBand="0" w:firstRowFirstColumn="0" w:firstRowLastColumn="0" w:lastRowFirstColumn="0" w:lastRowLastColumn="0"/>
            <w:tcW w:w="1278" w:type="dxa"/>
            <w:noWrap/>
            <w:hideMark/>
            <w:tcPrChange w:id="3390" w:author="uga" w:date="2017-03-04T14:57: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BE2BDBC" w14:textId="6151BD11" w:rsidR="00D4449E" w:rsidRPr="004645F7" w:rsidRDefault="00DC036E" w:rsidP="00501070">
            <w:pPr>
              <w:rPr>
                <w:ins w:id="3391" w:author="Sadaf Asrar" w:date="2017-02-28T10:29:00Z"/>
                <w:rFonts w:ascii="Calibri" w:eastAsia="Times New Roman" w:hAnsi="Calibri" w:cs="Calibri"/>
                <w:color w:val="000000"/>
              </w:rPr>
            </w:pPr>
            <w:ins w:id="3392" w:author="uga" w:date="2017-03-04T14:58:00Z">
              <w:r>
                <w:rPr>
                  <w:rFonts w:ascii="Calibri" w:eastAsia="Times New Roman" w:hAnsi="Calibri" w:cs="Calibri"/>
                  <w:color w:val="000000"/>
                </w:rPr>
                <w:t>L</w:t>
              </w:r>
            </w:ins>
            <w:ins w:id="3393" w:author="Sadaf Asrar" w:date="2017-02-28T10:29:00Z">
              <w:del w:id="3394" w:author="uga" w:date="2017-03-04T14:58:00Z">
                <w:r w:rsidR="00D4449E" w:rsidRPr="004645F7" w:rsidDel="00DC036E">
                  <w:rPr>
                    <w:rFonts w:ascii="Calibri" w:eastAsia="Times New Roman" w:hAnsi="Calibri" w:cs="Calibri"/>
                    <w:color w:val="000000"/>
                  </w:rPr>
                  <w:delText>l</w:delText>
                </w:r>
              </w:del>
              <w:r w:rsidR="00D4449E" w:rsidRPr="004645F7">
                <w:rPr>
                  <w:rFonts w:ascii="Calibri" w:eastAsia="Times New Roman" w:hAnsi="Calibri" w:cs="Calibri"/>
                  <w:color w:val="000000"/>
                </w:rPr>
                <w:t>ate</w:t>
              </w:r>
              <w:del w:id="3395" w:author="uga" w:date="2017-03-04T14:58:00Z">
                <w:r w:rsidR="00D4449E" w:rsidRPr="004645F7" w:rsidDel="00DC036E">
                  <w:rPr>
                    <w:rFonts w:ascii="Calibri" w:eastAsia="Times New Roman" w:hAnsi="Calibri" w:cs="Calibri"/>
                    <w:color w:val="000000"/>
                  </w:rPr>
                  <w:delText>_</w:delText>
                </w:r>
              </w:del>
            </w:ins>
            <w:ins w:id="3396" w:author="uga" w:date="2017-03-04T14:58:00Z">
              <w:r>
                <w:rPr>
                  <w:rFonts w:ascii="Calibri" w:eastAsia="Times New Roman" w:hAnsi="Calibri" w:cs="Calibri"/>
                  <w:color w:val="000000"/>
                </w:rPr>
                <w:t xml:space="preserve"> </w:t>
              </w:r>
            </w:ins>
            <w:ins w:id="3397" w:author="Sadaf Asrar" w:date="2017-02-28T10:29:00Z">
              <w:r w:rsidR="00D4449E" w:rsidRPr="004645F7">
                <w:rPr>
                  <w:rFonts w:ascii="Calibri" w:eastAsia="Times New Roman" w:hAnsi="Calibri" w:cs="Calibri"/>
                  <w:color w:val="000000"/>
                </w:rPr>
                <w:t>night</w:t>
              </w:r>
            </w:ins>
          </w:p>
        </w:tc>
        <w:tc>
          <w:tcPr>
            <w:tcW w:w="3127" w:type="dxa"/>
            <w:noWrap/>
            <w:hideMark/>
            <w:tcPrChange w:id="3398" w:author="uga" w:date="2017-03-04T14:57:00Z">
              <w:tcPr>
                <w:tcW w:w="3424" w:type="dxa"/>
                <w:tcBorders>
                  <w:top w:val="nil"/>
                  <w:left w:val="nil"/>
                  <w:bottom w:val="single" w:sz="4" w:space="0" w:color="auto"/>
                  <w:right w:val="single" w:sz="4" w:space="0" w:color="auto"/>
                </w:tcBorders>
                <w:shd w:val="clear" w:color="auto" w:fill="auto"/>
                <w:noWrap/>
                <w:vAlign w:val="bottom"/>
                <w:hideMark/>
              </w:tcPr>
            </w:tcPrChange>
          </w:tcPr>
          <w:p w14:paraId="0495B476" w14:textId="28DCC62F" w:rsidR="00D4449E" w:rsidRPr="004645F7" w:rsidRDefault="00D4449E" w:rsidP="00501070">
            <w:pPr>
              <w:jc w:val="right"/>
              <w:cnfStyle w:val="000000000000" w:firstRow="0" w:lastRow="0" w:firstColumn="0" w:lastColumn="0" w:oddVBand="0" w:evenVBand="0" w:oddHBand="0" w:evenHBand="0" w:firstRowFirstColumn="0" w:firstRowLastColumn="0" w:lastRowFirstColumn="0" w:lastRowLastColumn="0"/>
              <w:rPr>
                <w:ins w:id="3399" w:author="Sadaf Asrar" w:date="2017-02-28T10:29:00Z"/>
                <w:rFonts w:ascii="Calibri" w:eastAsia="Times New Roman" w:hAnsi="Calibri" w:cs="Calibri"/>
                <w:color w:val="000000"/>
              </w:rPr>
            </w:pPr>
            <w:ins w:id="3400" w:author="Sadaf Asrar" w:date="2017-02-28T10:29:00Z">
              <w:r w:rsidRPr="004645F7">
                <w:rPr>
                  <w:rFonts w:ascii="Calibri" w:eastAsia="Times New Roman" w:hAnsi="Calibri" w:cs="Calibri"/>
                  <w:color w:val="000000"/>
                </w:rPr>
                <w:t>19</w:t>
              </w:r>
            </w:ins>
            <w:ins w:id="3401" w:author="Nelson Foster" w:date="2017-03-03T22:11:00Z">
              <w:r w:rsidR="000B40F7" w:rsidRPr="004645F7">
                <w:rPr>
                  <w:rFonts w:ascii="Calibri" w:eastAsia="Times New Roman" w:hAnsi="Calibri" w:cs="Calibri"/>
                  <w:color w:val="000000"/>
                  <w:rPrChange w:id="3402" w:author="uga" w:date="2017-03-04T14:03:00Z">
                    <w:rPr>
                      <w:rFonts w:ascii="Calibri" w:eastAsia="Times New Roman" w:hAnsi="Calibri" w:cs="Calibri"/>
                      <w:color w:val="000000"/>
                      <w:sz w:val="24"/>
                      <w:szCs w:val="24"/>
                    </w:rPr>
                  </w:rPrChange>
                </w:rPr>
                <w:t>,</w:t>
              </w:r>
            </w:ins>
            <w:ins w:id="3403" w:author="Sadaf Asrar" w:date="2017-02-28T10:29:00Z">
              <w:r w:rsidRPr="004645F7">
                <w:rPr>
                  <w:rFonts w:ascii="Calibri" w:eastAsia="Times New Roman" w:hAnsi="Calibri" w:cs="Calibri"/>
                  <w:color w:val="000000"/>
                </w:rPr>
                <w:t>903</w:t>
              </w:r>
            </w:ins>
          </w:p>
        </w:tc>
      </w:tr>
      <w:tr w:rsidR="00D4449E" w:rsidRPr="004645F7" w14:paraId="2C7B1A79" w14:textId="77777777" w:rsidTr="00B57402">
        <w:trPr>
          <w:cnfStyle w:val="000000100000" w:firstRow="0" w:lastRow="0" w:firstColumn="0" w:lastColumn="0" w:oddVBand="0" w:evenVBand="0" w:oddHBand="1" w:evenHBand="0" w:firstRowFirstColumn="0" w:firstRowLastColumn="0" w:lastRowFirstColumn="0" w:lastRowLastColumn="0"/>
          <w:trHeight w:hRule="exact" w:val="245"/>
          <w:ins w:id="3404" w:author="Sadaf Asrar" w:date="2017-02-28T10:29:00Z"/>
          <w:trPrChange w:id="3405" w:author="uga" w:date="2017-03-04T14:57:00Z">
            <w:trPr>
              <w:trHeight w:val="290"/>
            </w:trPr>
          </w:trPrChange>
        </w:trPr>
        <w:tc>
          <w:tcPr>
            <w:cnfStyle w:val="001000000000" w:firstRow="0" w:lastRow="0" w:firstColumn="1" w:lastColumn="0" w:oddVBand="0" w:evenVBand="0" w:oddHBand="0" w:evenHBand="0" w:firstRowFirstColumn="0" w:firstRowLastColumn="0" w:lastRowFirstColumn="0" w:lastRowLastColumn="0"/>
            <w:tcW w:w="1278" w:type="dxa"/>
            <w:noWrap/>
            <w:hideMark/>
            <w:tcPrChange w:id="3406" w:author="uga" w:date="2017-03-04T14:57: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14C4497" w14:textId="412872F2" w:rsidR="00D4449E" w:rsidRPr="004645F7" w:rsidRDefault="00D4449E" w:rsidP="00501070">
            <w:pPr>
              <w:cnfStyle w:val="001000100000" w:firstRow="0" w:lastRow="0" w:firstColumn="1" w:lastColumn="0" w:oddVBand="0" w:evenVBand="0" w:oddHBand="1" w:evenHBand="0" w:firstRowFirstColumn="0" w:firstRowLastColumn="0" w:lastRowFirstColumn="0" w:lastRowLastColumn="0"/>
              <w:rPr>
                <w:ins w:id="3407" w:author="Sadaf Asrar" w:date="2017-02-28T10:29:00Z"/>
                <w:rFonts w:ascii="Calibri" w:eastAsia="Times New Roman" w:hAnsi="Calibri" w:cs="Calibri"/>
                <w:color w:val="000000"/>
              </w:rPr>
            </w:pPr>
            <w:ins w:id="3408" w:author="Sadaf Asrar" w:date="2017-02-28T10:29:00Z">
              <w:del w:id="3409" w:author="uga" w:date="2017-03-04T14:58:00Z">
                <w:r w:rsidRPr="004645F7" w:rsidDel="00DC036E">
                  <w:rPr>
                    <w:rFonts w:ascii="Calibri" w:eastAsia="Times New Roman" w:hAnsi="Calibri" w:cs="Calibri"/>
                    <w:color w:val="000000"/>
                  </w:rPr>
                  <w:delText>m</w:delText>
                </w:r>
              </w:del>
            </w:ins>
            <w:ins w:id="3410" w:author="uga" w:date="2017-03-04T14:58:00Z">
              <w:r w:rsidR="00DC036E">
                <w:rPr>
                  <w:rFonts w:ascii="Calibri" w:eastAsia="Times New Roman" w:hAnsi="Calibri" w:cs="Calibri"/>
                  <w:color w:val="000000"/>
                </w:rPr>
                <w:t>M</w:t>
              </w:r>
            </w:ins>
            <w:ins w:id="3411" w:author="Sadaf Asrar" w:date="2017-02-28T10:29:00Z">
              <w:r w:rsidRPr="004645F7">
                <w:rPr>
                  <w:rFonts w:ascii="Calibri" w:eastAsia="Times New Roman" w:hAnsi="Calibri" w:cs="Calibri"/>
                  <w:color w:val="000000"/>
                </w:rPr>
                <w:t>orning</w:t>
              </w:r>
            </w:ins>
          </w:p>
        </w:tc>
        <w:tc>
          <w:tcPr>
            <w:tcW w:w="3127" w:type="dxa"/>
            <w:noWrap/>
            <w:hideMark/>
            <w:tcPrChange w:id="3412" w:author="uga" w:date="2017-03-04T14:57:00Z">
              <w:tcPr>
                <w:tcW w:w="3424" w:type="dxa"/>
                <w:tcBorders>
                  <w:top w:val="nil"/>
                  <w:left w:val="nil"/>
                  <w:bottom w:val="single" w:sz="4" w:space="0" w:color="auto"/>
                  <w:right w:val="single" w:sz="4" w:space="0" w:color="auto"/>
                </w:tcBorders>
                <w:shd w:val="clear" w:color="auto" w:fill="auto"/>
                <w:noWrap/>
                <w:vAlign w:val="bottom"/>
                <w:hideMark/>
              </w:tcPr>
            </w:tcPrChange>
          </w:tcPr>
          <w:p w14:paraId="45F03DAE" w14:textId="48BA29A7" w:rsidR="00D4449E" w:rsidRPr="004645F7" w:rsidRDefault="00D4449E" w:rsidP="00501070">
            <w:pPr>
              <w:jc w:val="right"/>
              <w:cnfStyle w:val="000000100000" w:firstRow="0" w:lastRow="0" w:firstColumn="0" w:lastColumn="0" w:oddVBand="0" w:evenVBand="0" w:oddHBand="1" w:evenHBand="0" w:firstRowFirstColumn="0" w:firstRowLastColumn="0" w:lastRowFirstColumn="0" w:lastRowLastColumn="0"/>
              <w:rPr>
                <w:ins w:id="3413" w:author="Sadaf Asrar" w:date="2017-02-28T10:29:00Z"/>
                <w:rFonts w:ascii="Calibri" w:eastAsia="Times New Roman" w:hAnsi="Calibri" w:cs="Calibri"/>
                <w:color w:val="000000"/>
              </w:rPr>
            </w:pPr>
            <w:ins w:id="3414" w:author="Sadaf Asrar" w:date="2017-02-28T10:29:00Z">
              <w:r w:rsidRPr="004645F7">
                <w:rPr>
                  <w:rFonts w:ascii="Calibri" w:eastAsia="Times New Roman" w:hAnsi="Calibri" w:cs="Calibri"/>
                  <w:color w:val="000000"/>
                </w:rPr>
                <w:t>44</w:t>
              </w:r>
            </w:ins>
            <w:ins w:id="3415" w:author="Nelson Foster" w:date="2017-03-03T22:11:00Z">
              <w:r w:rsidR="000B40F7" w:rsidRPr="004645F7">
                <w:rPr>
                  <w:rFonts w:ascii="Calibri" w:eastAsia="Times New Roman" w:hAnsi="Calibri" w:cs="Calibri"/>
                  <w:color w:val="000000"/>
                  <w:rPrChange w:id="3416" w:author="uga" w:date="2017-03-04T14:03:00Z">
                    <w:rPr>
                      <w:rFonts w:ascii="Calibri" w:eastAsia="Times New Roman" w:hAnsi="Calibri" w:cs="Calibri"/>
                      <w:color w:val="000000"/>
                      <w:sz w:val="24"/>
                      <w:szCs w:val="24"/>
                    </w:rPr>
                  </w:rPrChange>
                </w:rPr>
                <w:t>,</w:t>
              </w:r>
            </w:ins>
            <w:ins w:id="3417" w:author="Sadaf Asrar" w:date="2017-02-28T10:29:00Z">
              <w:r w:rsidRPr="004645F7">
                <w:rPr>
                  <w:rFonts w:ascii="Calibri" w:eastAsia="Times New Roman" w:hAnsi="Calibri" w:cs="Calibri"/>
                  <w:color w:val="000000"/>
                </w:rPr>
                <w:t>871</w:t>
              </w:r>
            </w:ins>
          </w:p>
        </w:tc>
      </w:tr>
      <w:tr w:rsidR="00D4449E" w:rsidRPr="004645F7" w14:paraId="691C4DD1" w14:textId="77777777" w:rsidTr="00B57402">
        <w:trPr>
          <w:trHeight w:hRule="exact" w:val="245"/>
          <w:ins w:id="3418" w:author="Sadaf Asrar" w:date="2017-02-28T10:29:00Z"/>
          <w:trPrChange w:id="3419" w:author="uga" w:date="2017-03-04T14:57:00Z">
            <w:trPr>
              <w:trHeight w:val="290"/>
            </w:trPr>
          </w:trPrChange>
        </w:trPr>
        <w:tc>
          <w:tcPr>
            <w:cnfStyle w:val="001000000000" w:firstRow="0" w:lastRow="0" w:firstColumn="1" w:lastColumn="0" w:oddVBand="0" w:evenVBand="0" w:oddHBand="0" w:evenHBand="0" w:firstRowFirstColumn="0" w:firstRowLastColumn="0" w:lastRowFirstColumn="0" w:lastRowLastColumn="0"/>
            <w:tcW w:w="1278" w:type="dxa"/>
            <w:noWrap/>
            <w:hideMark/>
            <w:tcPrChange w:id="3420" w:author="uga" w:date="2017-03-04T14:57: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9B35AC5" w14:textId="58CC1B28" w:rsidR="00D4449E" w:rsidRPr="004645F7" w:rsidRDefault="00DC036E" w:rsidP="00501070">
            <w:pPr>
              <w:rPr>
                <w:ins w:id="3421" w:author="Sadaf Asrar" w:date="2017-02-28T10:29:00Z"/>
                <w:rFonts w:ascii="Calibri" w:eastAsia="Times New Roman" w:hAnsi="Calibri" w:cs="Calibri"/>
                <w:color w:val="000000"/>
              </w:rPr>
            </w:pPr>
            <w:ins w:id="3422" w:author="uga" w:date="2017-03-04T14:58:00Z">
              <w:r>
                <w:rPr>
                  <w:rFonts w:ascii="Calibri" w:eastAsia="Times New Roman" w:hAnsi="Calibri" w:cs="Calibri"/>
                  <w:color w:val="000000"/>
                </w:rPr>
                <w:t>N</w:t>
              </w:r>
            </w:ins>
            <w:ins w:id="3423" w:author="Sadaf Asrar" w:date="2017-02-28T10:29:00Z">
              <w:del w:id="3424" w:author="uga" w:date="2017-03-04T14:58:00Z">
                <w:r w:rsidR="00D4449E" w:rsidRPr="004645F7" w:rsidDel="00DC036E">
                  <w:rPr>
                    <w:rFonts w:ascii="Calibri" w:eastAsia="Times New Roman" w:hAnsi="Calibri" w:cs="Calibri"/>
                    <w:color w:val="000000"/>
                  </w:rPr>
                  <w:delText>n</w:delText>
                </w:r>
              </w:del>
              <w:r w:rsidR="00D4449E" w:rsidRPr="004645F7">
                <w:rPr>
                  <w:rFonts w:ascii="Calibri" w:eastAsia="Times New Roman" w:hAnsi="Calibri" w:cs="Calibri"/>
                  <w:color w:val="000000"/>
                </w:rPr>
                <w:t>ight</w:t>
              </w:r>
            </w:ins>
          </w:p>
        </w:tc>
        <w:tc>
          <w:tcPr>
            <w:tcW w:w="3127" w:type="dxa"/>
            <w:noWrap/>
            <w:hideMark/>
            <w:tcPrChange w:id="3425" w:author="uga" w:date="2017-03-04T14:57:00Z">
              <w:tcPr>
                <w:tcW w:w="3424" w:type="dxa"/>
                <w:tcBorders>
                  <w:top w:val="nil"/>
                  <w:left w:val="nil"/>
                  <w:bottom w:val="single" w:sz="4" w:space="0" w:color="auto"/>
                  <w:right w:val="single" w:sz="4" w:space="0" w:color="auto"/>
                </w:tcBorders>
                <w:shd w:val="clear" w:color="auto" w:fill="auto"/>
                <w:noWrap/>
                <w:vAlign w:val="bottom"/>
                <w:hideMark/>
              </w:tcPr>
            </w:tcPrChange>
          </w:tcPr>
          <w:p w14:paraId="40ADDDA1" w14:textId="1FE90038" w:rsidR="00D4449E" w:rsidRPr="004645F7" w:rsidRDefault="00D4449E" w:rsidP="00501070">
            <w:pPr>
              <w:jc w:val="right"/>
              <w:cnfStyle w:val="000000000000" w:firstRow="0" w:lastRow="0" w:firstColumn="0" w:lastColumn="0" w:oddVBand="0" w:evenVBand="0" w:oddHBand="0" w:evenHBand="0" w:firstRowFirstColumn="0" w:firstRowLastColumn="0" w:lastRowFirstColumn="0" w:lastRowLastColumn="0"/>
              <w:rPr>
                <w:ins w:id="3426" w:author="Sadaf Asrar" w:date="2017-02-28T10:29:00Z"/>
                <w:rFonts w:ascii="Calibri" w:eastAsia="Times New Roman" w:hAnsi="Calibri" w:cs="Calibri"/>
                <w:color w:val="000000"/>
              </w:rPr>
            </w:pPr>
            <w:ins w:id="3427" w:author="Sadaf Asrar" w:date="2017-02-28T10:29:00Z">
              <w:r w:rsidRPr="004645F7">
                <w:rPr>
                  <w:rFonts w:ascii="Calibri" w:eastAsia="Times New Roman" w:hAnsi="Calibri" w:cs="Calibri"/>
                  <w:color w:val="000000"/>
                </w:rPr>
                <w:t>42</w:t>
              </w:r>
            </w:ins>
            <w:ins w:id="3428" w:author="Nelson Foster" w:date="2017-03-03T22:11:00Z">
              <w:r w:rsidR="000B40F7" w:rsidRPr="004645F7">
                <w:rPr>
                  <w:rFonts w:ascii="Calibri" w:eastAsia="Times New Roman" w:hAnsi="Calibri" w:cs="Calibri"/>
                  <w:color w:val="000000"/>
                  <w:rPrChange w:id="3429" w:author="uga" w:date="2017-03-04T14:03:00Z">
                    <w:rPr>
                      <w:rFonts w:ascii="Calibri" w:eastAsia="Times New Roman" w:hAnsi="Calibri" w:cs="Calibri"/>
                      <w:color w:val="000000"/>
                      <w:sz w:val="24"/>
                      <w:szCs w:val="24"/>
                    </w:rPr>
                  </w:rPrChange>
                </w:rPr>
                <w:t>,</w:t>
              </w:r>
            </w:ins>
            <w:ins w:id="3430" w:author="Sadaf Asrar" w:date="2017-02-28T10:29:00Z">
              <w:r w:rsidRPr="004645F7">
                <w:rPr>
                  <w:rFonts w:ascii="Calibri" w:eastAsia="Times New Roman" w:hAnsi="Calibri" w:cs="Calibri"/>
                  <w:color w:val="000000"/>
                </w:rPr>
                <w:t>535</w:t>
              </w:r>
            </w:ins>
          </w:p>
        </w:tc>
      </w:tr>
    </w:tbl>
    <w:p w14:paraId="1F9DB5F4" w14:textId="77777777" w:rsidR="00D4449E" w:rsidRPr="008D0F68" w:rsidRDefault="00D4449E">
      <w:pPr>
        <w:pStyle w:val="NoSpacing"/>
        <w:rPr>
          <w:ins w:id="3431" w:author="Sadaf Asrar" w:date="2017-02-28T10:29:00Z"/>
          <w:rFonts w:ascii="Courier" w:hAnsi="Courier"/>
          <w:sz w:val="22"/>
          <w:szCs w:val="22"/>
          <w:rPrChange w:id="3432" w:author="uga" w:date="2017-03-04T13:57:00Z">
            <w:rPr>
              <w:ins w:id="3433" w:author="Sadaf Asrar" w:date="2017-02-28T10:29:00Z"/>
              <w:rFonts w:ascii="Courier" w:hAnsi="Courier"/>
            </w:rPr>
          </w:rPrChange>
        </w:rPr>
      </w:pPr>
    </w:p>
    <w:p w14:paraId="5BDF428F" w14:textId="77777777" w:rsidR="00D4449E" w:rsidRPr="008D0F68" w:rsidRDefault="00D4449E">
      <w:pPr>
        <w:pStyle w:val="NoSpacing"/>
        <w:rPr>
          <w:ins w:id="3434" w:author="Sadaf Asrar" w:date="2017-02-28T10:29:00Z"/>
          <w:rFonts w:ascii="Courier" w:hAnsi="Courier"/>
          <w:sz w:val="22"/>
          <w:szCs w:val="22"/>
          <w:rPrChange w:id="3435" w:author="uga" w:date="2017-03-04T13:57:00Z">
            <w:rPr>
              <w:ins w:id="3436" w:author="Sadaf Asrar" w:date="2017-02-28T10:29:00Z"/>
              <w:rFonts w:ascii="Courier" w:hAnsi="Courier"/>
            </w:rPr>
          </w:rPrChange>
        </w:rPr>
      </w:pPr>
    </w:p>
    <w:p w14:paraId="1F093F8B" w14:textId="77777777" w:rsidR="00D4449E" w:rsidRPr="008D0F68" w:rsidRDefault="00D4449E">
      <w:pPr>
        <w:pStyle w:val="NoSpacing"/>
        <w:rPr>
          <w:ins w:id="3437" w:author="Sadaf Asrar" w:date="2017-02-28T10:29:00Z"/>
          <w:rFonts w:ascii="Courier" w:hAnsi="Courier"/>
          <w:sz w:val="22"/>
          <w:szCs w:val="22"/>
          <w:rPrChange w:id="3438" w:author="uga" w:date="2017-03-04T13:57:00Z">
            <w:rPr>
              <w:ins w:id="3439" w:author="Sadaf Asrar" w:date="2017-02-28T10:29:00Z"/>
              <w:rFonts w:ascii="Courier" w:hAnsi="Courier"/>
            </w:rPr>
          </w:rPrChange>
        </w:rPr>
      </w:pPr>
    </w:p>
    <w:p w14:paraId="6566208D" w14:textId="77777777" w:rsidR="00D4449E" w:rsidRPr="008D0F68" w:rsidRDefault="00D4449E">
      <w:pPr>
        <w:pStyle w:val="ListParagraph"/>
        <w:spacing w:after="160" w:line="240" w:lineRule="auto"/>
        <w:ind w:left="1440"/>
        <w:rPr>
          <w:ins w:id="3440" w:author="uga" w:date="2017-02-25T19:34:00Z"/>
          <w:sz w:val="22"/>
          <w:szCs w:val="22"/>
          <w:u w:val="single"/>
          <w:rPrChange w:id="3441" w:author="uga" w:date="2017-03-04T13:57:00Z">
            <w:rPr>
              <w:ins w:id="3442" w:author="uga" w:date="2017-02-25T19:34:00Z"/>
            </w:rPr>
          </w:rPrChange>
        </w:rPr>
        <w:pPrChange w:id="3443" w:author="uga" w:date="2017-03-04T14:01:00Z">
          <w:pPr>
            <w:pStyle w:val="ListParagraph"/>
            <w:numPr>
              <w:ilvl w:val="4"/>
              <w:numId w:val="6"/>
            </w:numPr>
            <w:spacing w:after="160" w:line="259" w:lineRule="auto"/>
            <w:ind w:left="3600" w:hanging="360"/>
          </w:pPr>
        </w:pPrChange>
      </w:pPr>
    </w:p>
    <w:p w14:paraId="6D657830" w14:textId="7BB6D42B" w:rsidR="009007CF" w:rsidRPr="008D0F68" w:rsidRDefault="009007CF">
      <w:pPr>
        <w:spacing w:line="240" w:lineRule="auto"/>
        <w:rPr>
          <w:ins w:id="3444" w:author="uga" w:date="2017-02-25T18:21:00Z"/>
          <w:sz w:val="22"/>
          <w:szCs w:val="22"/>
          <w:rPrChange w:id="3445" w:author="uga" w:date="2017-03-04T13:57:00Z">
            <w:rPr>
              <w:ins w:id="3446" w:author="uga" w:date="2017-02-25T18:21:00Z"/>
            </w:rPr>
          </w:rPrChange>
        </w:rPr>
        <w:pPrChange w:id="3447" w:author="uga" w:date="2017-03-04T14:01:00Z">
          <w:pPr/>
        </w:pPrChange>
      </w:pPr>
    </w:p>
    <w:p w14:paraId="2027162B" w14:textId="77777777" w:rsidR="00717571" w:rsidRDefault="00717571">
      <w:pPr>
        <w:spacing w:line="240" w:lineRule="auto"/>
        <w:rPr>
          <w:ins w:id="3448" w:author="uga" w:date="2017-03-04T15:04:00Z"/>
          <w:sz w:val="22"/>
          <w:szCs w:val="22"/>
        </w:rPr>
        <w:pPrChange w:id="3449" w:author="uga" w:date="2017-03-04T14:01:00Z">
          <w:pPr/>
        </w:pPrChange>
      </w:pPr>
    </w:p>
    <w:p w14:paraId="0046F96D" w14:textId="6EA08BFB" w:rsidR="009028A5" w:rsidRPr="008D0F68" w:rsidDel="00555FF1" w:rsidRDefault="009028A5">
      <w:pPr>
        <w:spacing w:line="240" w:lineRule="auto"/>
        <w:rPr>
          <w:del w:id="3450" w:author="uga" w:date="2017-02-25T18:22:00Z"/>
          <w:sz w:val="22"/>
          <w:szCs w:val="22"/>
          <w:rPrChange w:id="3451" w:author="uga" w:date="2017-03-04T13:57:00Z">
            <w:rPr>
              <w:del w:id="3452" w:author="uga" w:date="2017-02-25T18:22:00Z"/>
            </w:rPr>
          </w:rPrChange>
        </w:rPr>
        <w:pPrChange w:id="3453" w:author="uga" w:date="2017-03-04T14:01:00Z">
          <w:pPr/>
        </w:pPrChange>
      </w:pPr>
      <w:del w:id="3454" w:author="uga" w:date="2017-02-25T18:17:00Z">
        <w:r w:rsidRPr="008D0F68" w:rsidDel="00555FF1">
          <w:rPr>
            <w:sz w:val="22"/>
            <w:szCs w:val="22"/>
            <w:rPrChange w:id="3455" w:author="uga" w:date="2017-03-04T13:57:00Z">
              <w:rPr/>
            </w:rPrChange>
          </w:rPr>
          <w:delText xml:space="preserve">What </w:delText>
        </w:r>
      </w:del>
      <w:del w:id="3456" w:author="uga" w:date="2017-02-25T18:22:00Z">
        <w:r w:rsidRPr="008D0F68" w:rsidDel="00555FF1">
          <w:rPr>
            <w:sz w:val="22"/>
            <w:szCs w:val="22"/>
            <w:rPrChange w:id="3457" w:author="uga" w:date="2017-03-04T13:57:00Z">
              <w:rPr/>
            </w:rPrChange>
          </w:rPr>
          <w:delText>role</w:delText>
        </w:r>
      </w:del>
      <w:del w:id="3458" w:author="uga" w:date="2017-02-25T18:21:00Z">
        <w:r w:rsidRPr="008D0F68" w:rsidDel="00555FF1">
          <w:rPr>
            <w:sz w:val="22"/>
            <w:szCs w:val="22"/>
            <w:rPrChange w:id="3459" w:author="uga" w:date="2017-03-04T13:57:00Z">
              <w:rPr/>
            </w:rPrChange>
          </w:rPr>
          <w:delText xml:space="preserve"> </w:delText>
        </w:r>
      </w:del>
      <w:del w:id="3460" w:author="uga" w:date="2017-02-25T18:18:00Z">
        <w:r w:rsidRPr="008D0F68" w:rsidDel="00555FF1">
          <w:rPr>
            <w:sz w:val="22"/>
            <w:szCs w:val="22"/>
            <w:rPrChange w:id="3461" w:author="uga" w:date="2017-03-04T13:57:00Z">
              <w:rPr/>
            </w:rPrChange>
          </w:rPr>
          <w:delText xml:space="preserve">does </w:delText>
        </w:r>
      </w:del>
      <w:del w:id="3462" w:author="uga" w:date="2017-02-25T18:21:00Z">
        <w:r w:rsidRPr="008D0F68" w:rsidDel="00555FF1">
          <w:rPr>
            <w:sz w:val="22"/>
            <w:szCs w:val="22"/>
            <w:rPrChange w:id="3463" w:author="uga" w:date="2017-03-04T13:57:00Z">
              <w:rPr/>
            </w:rPrChange>
          </w:rPr>
          <w:delText xml:space="preserve">proximity to a hospital </w:delText>
        </w:r>
      </w:del>
      <w:del w:id="3464" w:author="uga" w:date="2017-02-25T18:20:00Z">
        <w:r w:rsidRPr="008D0F68" w:rsidDel="00555FF1">
          <w:rPr>
            <w:sz w:val="22"/>
            <w:szCs w:val="22"/>
            <w:rPrChange w:id="3465" w:author="uga" w:date="2017-03-04T13:57:00Z">
              <w:rPr/>
            </w:rPrChange>
          </w:rPr>
          <w:delText xml:space="preserve">play </w:delText>
        </w:r>
      </w:del>
      <w:del w:id="3466" w:author="uga" w:date="2017-02-25T18:19:00Z">
        <w:r w:rsidRPr="008D0F68" w:rsidDel="00555FF1">
          <w:rPr>
            <w:sz w:val="22"/>
            <w:szCs w:val="22"/>
            <w:rPrChange w:id="3467" w:author="uga" w:date="2017-03-04T13:57:00Z">
              <w:rPr/>
            </w:rPrChange>
          </w:rPr>
          <w:delText>in mitigating the chances of dying in a motor vehicle accident</w:delText>
        </w:r>
        <w:r w:rsidR="008A7EEE" w:rsidRPr="008D0F68" w:rsidDel="00555FF1">
          <w:rPr>
            <w:sz w:val="22"/>
            <w:szCs w:val="22"/>
            <w:rPrChange w:id="3468" w:author="uga" w:date="2017-03-04T13:57:00Z">
              <w:rPr/>
            </w:rPrChange>
          </w:rPr>
          <w:delText>?</w:delText>
        </w:r>
      </w:del>
    </w:p>
    <w:p w14:paraId="3DDB6B31" w14:textId="77777777" w:rsidR="009028A5" w:rsidRPr="008D0F68" w:rsidDel="008D0F68" w:rsidRDefault="009028A5">
      <w:pPr>
        <w:spacing w:line="240" w:lineRule="auto"/>
        <w:rPr>
          <w:del w:id="3469" w:author="uga" w:date="2017-03-04T13:54:00Z"/>
          <w:sz w:val="22"/>
          <w:szCs w:val="22"/>
          <w:rPrChange w:id="3470" w:author="uga" w:date="2017-03-04T13:57:00Z">
            <w:rPr>
              <w:del w:id="3471" w:author="uga" w:date="2017-03-04T13:54:00Z"/>
            </w:rPr>
          </w:rPrChange>
        </w:rPr>
        <w:pPrChange w:id="3472" w:author="uga" w:date="2017-03-04T14:01:00Z">
          <w:pPr/>
        </w:pPrChange>
      </w:pPr>
    </w:p>
    <w:p w14:paraId="7DE22D14" w14:textId="77777777" w:rsidR="00D4449E" w:rsidRPr="008D0F68" w:rsidDel="008D0F68" w:rsidRDefault="00D4449E">
      <w:pPr>
        <w:spacing w:line="240" w:lineRule="auto"/>
        <w:rPr>
          <w:ins w:id="3473" w:author="Sadaf Asrar" w:date="2017-02-28T10:29:00Z"/>
          <w:del w:id="3474" w:author="uga" w:date="2017-03-04T13:54:00Z"/>
          <w:sz w:val="22"/>
          <w:szCs w:val="22"/>
          <w:highlight w:val="yellow"/>
          <w:rPrChange w:id="3475" w:author="uga" w:date="2017-03-04T13:57:00Z">
            <w:rPr>
              <w:ins w:id="3476" w:author="Sadaf Asrar" w:date="2017-02-28T10:29:00Z"/>
              <w:del w:id="3477" w:author="uga" w:date="2017-03-04T13:54:00Z"/>
              <w:highlight w:val="yellow"/>
            </w:rPr>
          </w:rPrChange>
        </w:rPr>
        <w:pPrChange w:id="3478" w:author="uga" w:date="2017-03-04T14:01:00Z">
          <w:pPr/>
        </w:pPrChange>
      </w:pPr>
    </w:p>
    <w:p w14:paraId="68E85685" w14:textId="77777777" w:rsidR="00D4449E" w:rsidRPr="008D0F68" w:rsidDel="008D0F68" w:rsidRDefault="00D4449E">
      <w:pPr>
        <w:spacing w:line="240" w:lineRule="auto"/>
        <w:rPr>
          <w:ins w:id="3479" w:author="Sadaf Asrar" w:date="2017-02-28T10:29:00Z"/>
          <w:del w:id="3480" w:author="uga" w:date="2017-03-04T13:54:00Z"/>
          <w:sz w:val="22"/>
          <w:szCs w:val="22"/>
          <w:highlight w:val="yellow"/>
          <w:rPrChange w:id="3481" w:author="uga" w:date="2017-03-04T13:57:00Z">
            <w:rPr>
              <w:ins w:id="3482" w:author="Sadaf Asrar" w:date="2017-02-28T10:29:00Z"/>
              <w:del w:id="3483" w:author="uga" w:date="2017-03-04T13:54:00Z"/>
              <w:highlight w:val="yellow"/>
            </w:rPr>
          </w:rPrChange>
        </w:rPr>
        <w:pPrChange w:id="3484" w:author="uga" w:date="2017-03-04T14:01:00Z">
          <w:pPr/>
        </w:pPrChange>
      </w:pPr>
    </w:p>
    <w:p w14:paraId="344C08B4" w14:textId="77777777" w:rsidR="00D4449E" w:rsidRPr="008D0F68" w:rsidDel="008D0F68" w:rsidRDefault="00D4449E">
      <w:pPr>
        <w:spacing w:line="240" w:lineRule="auto"/>
        <w:rPr>
          <w:ins w:id="3485" w:author="Sadaf Asrar" w:date="2017-02-28T10:29:00Z"/>
          <w:del w:id="3486" w:author="uga" w:date="2017-03-04T13:54:00Z"/>
          <w:sz w:val="22"/>
          <w:szCs w:val="22"/>
          <w:highlight w:val="yellow"/>
          <w:rPrChange w:id="3487" w:author="uga" w:date="2017-03-04T13:57:00Z">
            <w:rPr>
              <w:ins w:id="3488" w:author="Sadaf Asrar" w:date="2017-02-28T10:29:00Z"/>
              <w:del w:id="3489" w:author="uga" w:date="2017-03-04T13:54:00Z"/>
              <w:highlight w:val="yellow"/>
            </w:rPr>
          </w:rPrChange>
        </w:rPr>
        <w:pPrChange w:id="3490" w:author="uga" w:date="2017-03-04T14:01:00Z">
          <w:pPr/>
        </w:pPrChange>
      </w:pPr>
    </w:p>
    <w:p w14:paraId="63F6B9CE" w14:textId="77777777" w:rsidR="00D4449E" w:rsidRPr="008D0F68" w:rsidDel="008D0F68" w:rsidRDefault="00D4449E">
      <w:pPr>
        <w:spacing w:line="240" w:lineRule="auto"/>
        <w:rPr>
          <w:ins w:id="3491" w:author="Sadaf Asrar" w:date="2017-02-28T10:29:00Z"/>
          <w:del w:id="3492" w:author="uga" w:date="2017-03-04T13:54:00Z"/>
          <w:sz w:val="22"/>
          <w:szCs w:val="22"/>
          <w:highlight w:val="yellow"/>
          <w:rPrChange w:id="3493" w:author="uga" w:date="2017-03-04T13:57:00Z">
            <w:rPr>
              <w:ins w:id="3494" w:author="Sadaf Asrar" w:date="2017-02-28T10:29:00Z"/>
              <w:del w:id="3495" w:author="uga" w:date="2017-03-04T13:54:00Z"/>
              <w:highlight w:val="yellow"/>
            </w:rPr>
          </w:rPrChange>
        </w:rPr>
        <w:pPrChange w:id="3496" w:author="uga" w:date="2017-03-04T14:01:00Z">
          <w:pPr/>
        </w:pPrChange>
      </w:pPr>
    </w:p>
    <w:p w14:paraId="6134452C" w14:textId="4ACCC0B6" w:rsidR="00060D4B" w:rsidRPr="008D0F68" w:rsidRDefault="00060D4B">
      <w:pPr>
        <w:spacing w:line="240" w:lineRule="auto"/>
        <w:rPr>
          <w:ins w:id="3497" w:author="Nelson Foster" w:date="2017-03-03T22:39:00Z"/>
          <w:i w:val="0"/>
          <w:sz w:val="22"/>
          <w:szCs w:val="22"/>
          <w:rPrChange w:id="3498" w:author="uga" w:date="2017-03-04T13:57:00Z">
            <w:rPr>
              <w:ins w:id="3499" w:author="Nelson Foster" w:date="2017-03-03T22:39:00Z"/>
              <w:i w:val="0"/>
              <w:sz w:val="24"/>
              <w:szCs w:val="24"/>
            </w:rPr>
          </w:rPrChange>
        </w:rPr>
        <w:pPrChange w:id="3500" w:author="uga" w:date="2017-03-04T14:01:00Z">
          <w:pPr/>
        </w:pPrChange>
      </w:pPr>
      <w:ins w:id="3501" w:author="Nelson Foster" w:date="2017-03-03T22:39:00Z">
        <w:r w:rsidRPr="008D0F68">
          <w:rPr>
            <w:i w:val="0"/>
            <w:sz w:val="22"/>
            <w:szCs w:val="22"/>
            <w:rPrChange w:id="3502" w:author="uga" w:date="2017-03-04T13:57:00Z">
              <w:rPr>
                <w:i w:val="0"/>
                <w:sz w:val="24"/>
                <w:szCs w:val="24"/>
              </w:rPr>
            </w:rPrChange>
          </w:rPr>
          <w:t xml:space="preserve">In addition, </w:t>
        </w:r>
        <w:del w:id="3503" w:author="uga" w:date="2017-03-04T13:54:00Z">
          <w:r w:rsidRPr="008D0F68" w:rsidDel="008D0F68">
            <w:rPr>
              <w:i w:val="0"/>
              <w:sz w:val="22"/>
              <w:szCs w:val="22"/>
              <w:rPrChange w:id="3504" w:author="uga" w:date="2017-03-04T13:57:00Z">
                <w:rPr>
                  <w:i w:val="0"/>
                  <w:sz w:val="24"/>
                  <w:szCs w:val="24"/>
                </w:rPr>
              </w:rPrChange>
            </w:rPr>
            <w:delText xml:space="preserve"> </w:delText>
          </w:r>
        </w:del>
      </w:ins>
      <w:ins w:id="3505" w:author="Nelson Foster" w:date="2017-03-03T22:44:00Z">
        <w:r w:rsidR="00C97BC2" w:rsidRPr="008D0F68">
          <w:rPr>
            <w:i w:val="0"/>
            <w:sz w:val="22"/>
            <w:szCs w:val="22"/>
            <w:rPrChange w:id="3506" w:author="uga" w:date="2017-03-04T13:57:00Z">
              <w:rPr>
                <w:i w:val="0"/>
                <w:sz w:val="24"/>
                <w:szCs w:val="24"/>
              </w:rPr>
            </w:rPrChange>
          </w:rPr>
          <w:t xml:space="preserve">a </w:t>
        </w:r>
      </w:ins>
      <w:r w:rsidR="003302F1" w:rsidRPr="008D0F68">
        <w:rPr>
          <w:i w:val="0"/>
          <w:sz w:val="22"/>
          <w:szCs w:val="22"/>
          <w:rPrChange w:id="3507" w:author="uga" w:date="2017-03-04T13:57:00Z">
            <w:rPr>
              <w:i w:val="0"/>
              <w:sz w:val="22"/>
              <w:szCs w:val="22"/>
            </w:rPr>
          </w:rPrChange>
        </w:rPr>
        <w:t>heat map</w:t>
      </w:r>
      <w:ins w:id="3508" w:author="Nelson Foster" w:date="2017-03-03T22:40:00Z">
        <w:r w:rsidRPr="008D0F68">
          <w:rPr>
            <w:i w:val="0"/>
            <w:sz w:val="22"/>
            <w:szCs w:val="22"/>
            <w:rPrChange w:id="3509" w:author="uga" w:date="2017-03-04T13:57:00Z">
              <w:rPr>
                <w:i w:val="0"/>
                <w:sz w:val="24"/>
                <w:szCs w:val="24"/>
              </w:rPr>
            </w:rPrChange>
          </w:rPr>
          <w:t xml:space="preserve"> </w:t>
        </w:r>
      </w:ins>
      <w:ins w:id="3510" w:author="Nelson Foster" w:date="2017-03-03T22:39:00Z">
        <w:r w:rsidRPr="008D0F68">
          <w:rPr>
            <w:i w:val="0"/>
            <w:sz w:val="22"/>
            <w:szCs w:val="22"/>
            <w:rPrChange w:id="3511" w:author="uga" w:date="2017-03-04T13:57:00Z">
              <w:rPr>
                <w:i w:val="0"/>
                <w:sz w:val="24"/>
                <w:szCs w:val="24"/>
              </w:rPr>
            </w:rPrChange>
          </w:rPr>
          <w:t xml:space="preserve">visualization of collisions per time of day and day of week was created: </w:t>
        </w:r>
      </w:ins>
    </w:p>
    <w:p w14:paraId="3D478D6A" w14:textId="61338C68" w:rsidR="00060D4B" w:rsidRPr="008D0F68" w:rsidRDefault="00060D4B">
      <w:pPr>
        <w:spacing w:line="240" w:lineRule="auto"/>
        <w:jc w:val="center"/>
        <w:rPr>
          <w:ins w:id="3512" w:author="Nelson Foster" w:date="2017-03-03T22:38:00Z"/>
          <w:i w:val="0"/>
          <w:sz w:val="22"/>
          <w:szCs w:val="22"/>
          <w:rPrChange w:id="3513" w:author="uga" w:date="2017-03-04T13:57:00Z">
            <w:rPr>
              <w:ins w:id="3514" w:author="Nelson Foster" w:date="2017-03-03T22:38:00Z"/>
              <w:i w:val="0"/>
              <w:sz w:val="24"/>
              <w:szCs w:val="24"/>
            </w:rPr>
          </w:rPrChange>
        </w:rPr>
        <w:pPrChange w:id="3515" w:author="uga" w:date="2017-03-04T14:01:00Z">
          <w:pPr/>
        </w:pPrChange>
      </w:pPr>
      <w:ins w:id="3516" w:author="Nelson Foster" w:date="2017-03-03T22:39:00Z">
        <w:r w:rsidRPr="008D0F68">
          <w:rPr>
            <w:rFonts w:ascii="Helvetica" w:hAnsi="Helvetica" w:cs="Helvetica"/>
            <w:i w:val="0"/>
            <w:iCs w:val="0"/>
            <w:noProof/>
            <w:sz w:val="22"/>
            <w:szCs w:val="22"/>
            <w:rPrChange w:id="3517" w:author="uga" w:date="2017-03-04T13:57:00Z">
              <w:rPr>
                <w:rFonts w:ascii="Helvetica" w:hAnsi="Helvetica" w:cs="Helvetica"/>
                <w:i w:val="0"/>
                <w:iCs w:val="0"/>
                <w:noProof/>
                <w:sz w:val="24"/>
                <w:szCs w:val="24"/>
              </w:rPr>
            </w:rPrChange>
          </w:rPr>
          <w:drawing>
            <wp:inline distT="0" distB="0" distL="0" distR="0" wp14:anchorId="5FDC31A4" wp14:editId="6B25941E">
              <wp:extent cx="3282950" cy="2344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411" cy="2348866"/>
                      </a:xfrm>
                      <a:prstGeom prst="rect">
                        <a:avLst/>
                      </a:prstGeom>
                      <a:noFill/>
                      <a:ln>
                        <a:noFill/>
                      </a:ln>
                    </pic:spPr>
                  </pic:pic>
                </a:graphicData>
              </a:graphic>
            </wp:inline>
          </w:drawing>
        </w:r>
      </w:ins>
    </w:p>
    <w:p w14:paraId="0B42FA91" w14:textId="3C9FF813" w:rsidR="00D4449E" w:rsidRPr="008D0F68" w:rsidDel="00340DB2" w:rsidRDefault="00D4449E">
      <w:pPr>
        <w:spacing w:line="240" w:lineRule="auto"/>
        <w:rPr>
          <w:ins w:id="3518" w:author="Sadaf Asrar" w:date="2017-02-28T10:30:00Z"/>
          <w:del w:id="3519" w:author="Nelson Foster" w:date="2017-03-03T22:32:00Z"/>
          <w:i w:val="0"/>
          <w:sz w:val="22"/>
          <w:szCs w:val="22"/>
          <w:rPrChange w:id="3520" w:author="uga" w:date="2017-03-04T13:57:00Z">
            <w:rPr>
              <w:ins w:id="3521" w:author="Sadaf Asrar" w:date="2017-02-28T10:30:00Z"/>
              <w:del w:id="3522" w:author="Nelson Foster" w:date="2017-03-03T22:32:00Z"/>
            </w:rPr>
          </w:rPrChange>
        </w:rPr>
        <w:pPrChange w:id="3523" w:author="uga" w:date="2017-03-04T14:01:00Z">
          <w:pPr/>
        </w:pPrChange>
      </w:pPr>
      <w:ins w:id="3524" w:author="Sadaf Asrar" w:date="2017-02-28T10:29:00Z">
        <w:del w:id="3525" w:author="Nelson Foster" w:date="2017-03-03T22:09:00Z">
          <w:r w:rsidRPr="008D0F68" w:rsidDel="000B40F7">
            <w:rPr>
              <w:i w:val="0"/>
              <w:sz w:val="22"/>
              <w:szCs w:val="22"/>
              <w:rPrChange w:id="3526" w:author="uga" w:date="2017-03-04T13:57:00Z">
                <w:rPr/>
              </w:rPrChange>
            </w:rPr>
            <w:lastRenderedPageBreak/>
            <w:delText>The answer</w:delText>
          </w:r>
        </w:del>
      </w:ins>
      <w:ins w:id="3527" w:author="Nelson Foster" w:date="2017-03-03T22:09:00Z">
        <w:r w:rsidR="000B40F7" w:rsidRPr="008D0F68">
          <w:rPr>
            <w:i w:val="0"/>
            <w:sz w:val="22"/>
            <w:szCs w:val="22"/>
            <w:rPrChange w:id="3528" w:author="uga" w:date="2017-03-04T13:57:00Z">
              <w:rPr>
                <w:sz w:val="24"/>
                <w:szCs w:val="24"/>
              </w:rPr>
            </w:rPrChange>
          </w:rPr>
          <w:t>According to th</w:t>
        </w:r>
        <w:r w:rsidR="00060D4B" w:rsidRPr="008D0F68">
          <w:rPr>
            <w:i w:val="0"/>
            <w:sz w:val="22"/>
            <w:szCs w:val="22"/>
            <w:rPrChange w:id="3529" w:author="uga" w:date="2017-03-04T13:57:00Z">
              <w:rPr>
                <w:i w:val="0"/>
                <w:sz w:val="24"/>
                <w:szCs w:val="24"/>
              </w:rPr>
            </w:rPrChange>
          </w:rPr>
          <w:t xml:space="preserve">ese </w:t>
        </w:r>
      </w:ins>
      <w:ins w:id="3530" w:author="Nelson Foster" w:date="2017-03-03T22:10:00Z">
        <w:r w:rsidR="00060D4B" w:rsidRPr="008D0F68">
          <w:rPr>
            <w:i w:val="0"/>
            <w:sz w:val="22"/>
            <w:szCs w:val="22"/>
            <w:rPrChange w:id="3531" w:author="uga" w:date="2017-03-04T13:57:00Z">
              <w:rPr>
                <w:i w:val="0"/>
                <w:sz w:val="24"/>
                <w:szCs w:val="24"/>
              </w:rPr>
            </w:rPrChange>
          </w:rPr>
          <w:t>analyse</w:t>
        </w:r>
        <w:r w:rsidR="000B40F7" w:rsidRPr="008D0F68">
          <w:rPr>
            <w:i w:val="0"/>
            <w:sz w:val="22"/>
            <w:szCs w:val="22"/>
            <w:rPrChange w:id="3532" w:author="uga" w:date="2017-03-04T13:57:00Z">
              <w:rPr>
                <w:sz w:val="24"/>
                <w:szCs w:val="24"/>
              </w:rPr>
            </w:rPrChange>
          </w:rPr>
          <w:t>s</w:t>
        </w:r>
      </w:ins>
      <w:ins w:id="3533" w:author="Nelson Foster" w:date="2017-03-03T22:09:00Z">
        <w:r w:rsidR="000B40F7" w:rsidRPr="008D0F68">
          <w:rPr>
            <w:i w:val="0"/>
            <w:sz w:val="22"/>
            <w:szCs w:val="22"/>
            <w:rPrChange w:id="3534" w:author="uga" w:date="2017-03-04T13:57:00Z">
              <w:rPr>
                <w:sz w:val="24"/>
                <w:szCs w:val="24"/>
              </w:rPr>
            </w:rPrChange>
          </w:rPr>
          <w:t>,</w:t>
        </w:r>
      </w:ins>
      <w:ins w:id="3535" w:author="Nelson Foster" w:date="2017-03-03T22:10:00Z">
        <w:r w:rsidR="000B40F7" w:rsidRPr="008D0F68">
          <w:rPr>
            <w:i w:val="0"/>
            <w:sz w:val="22"/>
            <w:szCs w:val="22"/>
            <w:rPrChange w:id="3536" w:author="uga" w:date="2017-03-04T13:57:00Z">
              <w:rPr>
                <w:sz w:val="24"/>
                <w:szCs w:val="24"/>
              </w:rPr>
            </w:rPrChange>
          </w:rPr>
          <w:t xml:space="preserve"> the time of day with the largest number of people injured or killed is the</w:t>
        </w:r>
      </w:ins>
      <w:ins w:id="3537" w:author="Sadaf Asrar" w:date="2017-02-28T10:29:00Z">
        <w:del w:id="3538" w:author="Nelson Foster" w:date="2017-03-03T22:10:00Z">
          <w:r w:rsidRPr="008D0F68" w:rsidDel="000B40F7">
            <w:rPr>
              <w:i w:val="0"/>
              <w:sz w:val="22"/>
              <w:szCs w:val="22"/>
              <w:rPrChange w:id="3539" w:author="uga" w:date="2017-03-04T13:57:00Z">
                <w:rPr/>
              </w:rPrChange>
            </w:rPr>
            <w:delText xml:space="preserve"> i</w:delText>
          </w:r>
        </w:del>
        <w:del w:id="3540" w:author="Nelson Foster" w:date="2017-03-03T22:11:00Z">
          <w:r w:rsidRPr="008D0F68" w:rsidDel="000B40F7">
            <w:rPr>
              <w:i w:val="0"/>
              <w:sz w:val="22"/>
              <w:szCs w:val="22"/>
              <w:rPrChange w:id="3541" w:author="uga" w:date="2017-03-04T13:57:00Z">
                <w:rPr/>
              </w:rPrChange>
            </w:rPr>
            <w:delText>s</w:delText>
          </w:r>
        </w:del>
        <w:r w:rsidRPr="008D0F68">
          <w:rPr>
            <w:i w:val="0"/>
            <w:sz w:val="22"/>
            <w:szCs w:val="22"/>
            <w:rPrChange w:id="3542" w:author="uga" w:date="2017-03-04T13:57:00Z">
              <w:rPr/>
            </w:rPrChange>
          </w:rPr>
          <w:t xml:space="preserve"> evening</w:t>
        </w:r>
      </w:ins>
      <w:ins w:id="3543" w:author="Nelson Foster" w:date="2017-03-03T22:11:00Z">
        <w:r w:rsidR="000B40F7" w:rsidRPr="008D0F68">
          <w:rPr>
            <w:i w:val="0"/>
            <w:sz w:val="22"/>
            <w:szCs w:val="22"/>
            <w:rPrChange w:id="3544" w:author="uga" w:date="2017-03-04T13:57:00Z">
              <w:rPr>
                <w:sz w:val="24"/>
                <w:szCs w:val="24"/>
              </w:rPr>
            </w:rPrChange>
          </w:rPr>
          <w:t>,</w:t>
        </w:r>
      </w:ins>
      <w:ins w:id="3545" w:author="Sadaf Asrar" w:date="2017-02-28T10:29:00Z">
        <w:r w:rsidRPr="008D0F68">
          <w:rPr>
            <w:i w:val="0"/>
            <w:sz w:val="22"/>
            <w:szCs w:val="22"/>
            <w:rPrChange w:id="3546" w:author="uga" w:date="2017-03-04T13:57:00Z">
              <w:rPr/>
            </w:rPrChange>
          </w:rPr>
          <w:t xml:space="preserve"> when 66</w:t>
        </w:r>
      </w:ins>
      <w:ins w:id="3547" w:author="Nelson Foster" w:date="2017-03-03T22:11:00Z">
        <w:r w:rsidR="000B40F7" w:rsidRPr="008D0F68">
          <w:rPr>
            <w:i w:val="0"/>
            <w:sz w:val="22"/>
            <w:szCs w:val="22"/>
            <w:rPrChange w:id="3548" w:author="uga" w:date="2017-03-04T13:57:00Z">
              <w:rPr>
                <w:sz w:val="24"/>
                <w:szCs w:val="24"/>
              </w:rPr>
            </w:rPrChange>
          </w:rPr>
          <w:t>,</w:t>
        </w:r>
      </w:ins>
      <w:ins w:id="3549" w:author="Sadaf Asrar" w:date="2017-02-28T10:29:00Z">
        <w:r w:rsidRPr="008D0F68">
          <w:rPr>
            <w:i w:val="0"/>
            <w:sz w:val="22"/>
            <w:szCs w:val="22"/>
            <w:rPrChange w:id="3550" w:author="uga" w:date="2017-03-04T13:57:00Z">
              <w:rPr/>
            </w:rPrChange>
          </w:rPr>
          <w:t>398 people were injured and killed</w:t>
        </w:r>
        <w:r w:rsidR="00F26118" w:rsidRPr="008D0F68">
          <w:rPr>
            <w:i w:val="0"/>
            <w:sz w:val="22"/>
            <w:szCs w:val="22"/>
            <w:rPrChange w:id="3551" w:author="uga" w:date="2017-03-04T13:57:00Z">
              <w:rPr/>
            </w:rPrChange>
          </w:rPr>
          <w:t>.</w:t>
        </w:r>
      </w:ins>
      <w:ins w:id="3552" w:author="Nelson Foster" w:date="2017-03-03T22:38:00Z">
        <w:r w:rsidR="00060D4B" w:rsidRPr="008D0F68">
          <w:rPr>
            <w:i w:val="0"/>
            <w:sz w:val="22"/>
            <w:szCs w:val="22"/>
            <w:rPrChange w:id="3553" w:author="uga" w:date="2017-03-04T13:57:00Z">
              <w:rPr>
                <w:i w:val="0"/>
                <w:sz w:val="24"/>
                <w:szCs w:val="24"/>
              </w:rPr>
            </w:rPrChange>
          </w:rPr>
          <w:t xml:space="preserve"> </w:t>
        </w:r>
      </w:ins>
    </w:p>
    <w:p w14:paraId="7D340CC2" w14:textId="77777777" w:rsidR="000B40F7" w:rsidRPr="008D0F68" w:rsidRDefault="000B40F7">
      <w:pPr>
        <w:spacing w:line="240" w:lineRule="auto"/>
        <w:rPr>
          <w:ins w:id="3554" w:author="Sadaf Asrar" w:date="2017-02-28T10:30:00Z"/>
          <w:sz w:val="22"/>
          <w:szCs w:val="22"/>
          <w:rPrChange w:id="3555" w:author="uga" w:date="2017-03-04T13:57:00Z">
            <w:rPr>
              <w:ins w:id="3556" w:author="Sadaf Asrar" w:date="2017-02-28T10:30:00Z"/>
            </w:rPr>
          </w:rPrChange>
        </w:rPr>
        <w:pPrChange w:id="3557" w:author="uga" w:date="2017-03-04T14:01:00Z">
          <w:pPr/>
        </w:pPrChange>
      </w:pPr>
    </w:p>
    <w:p w14:paraId="25E0523F" w14:textId="3BBF9ABD" w:rsidR="00F26118" w:rsidRPr="008D0F68" w:rsidDel="00C97BC2" w:rsidRDefault="00F26118">
      <w:pPr>
        <w:spacing w:line="240" w:lineRule="auto"/>
        <w:rPr>
          <w:ins w:id="3558" w:author="Sadaf Asrar" w:date="2017-02-28T10:29:00Z"/>
          <w:del w:id="3559" w:author="Nelson Foster" w:date="2017-03-03T22:44:00Z"/>
          <w:b/>
          <w:sz w:val="22"/>
          <w:szCs w:val="22"/>
          <w:highlight w:val="yellow"/>
          <w:rPrChange w:id="3560" w:author="uga" w:date="2017-03-04T13:57:00Z">
            <w:rPr>
              <w:ins w:id="3561" w:author="Sadaf Asrar" w:date="2017-02-28T10:29:00Z"/>
              <w:del w:id="3562" w:author="Nelson Foster" w:date="2017-03-03T22:44:00Z"/>
              <w:highlight w:val="yellow"/>
            </w:rPr>
          </w:rPrChange>
        </w:rPr>
        <w:pPrChange w:id="3563" w:author="uga" w:date="2017-03-04T14:01:00Z">
          <w:pPr/>
        </w:pPrChange>
      </w:pPr>
      <w:ins w:id="3564" w:author="Sadaf Asrar" w:date="2017-02-28T10:30:00Z">
        <w:r w:rsidRPr="008D0F68">
          <w:rPr>
            <w:b/>
            <w:sz w:val="22"/>
            <w:szCs w:val="22"/>
            <w:rPrChange w:id="3565" w:author="uga" w:date="2017-03-04T13:57:00Z">
              <w:rPr/>
            </w:rPrChange>
          </w:rPr>
          <w:t>Which time had largest mean number of people injured and killed?</w:t>
        </w:r>
      </w:ins>
    </w:p>
    <w:p w14:paraId="1107EADC" w14:textId="368A7B21" w:rsidR="00D4449E" w:rsidRPr="008D0F68" w:rsidDel="00DC036E" w:rsidRDefault="00D4449E">
      <w:pPr>
        <w:spacing w:line="240" w:lineRule="auto"/>
        <w:rPr>
          <w:ins w:id="3566" w:author="Sadaf Asrar" w:date="2017-02-28T10:30:00Z"/>
          <w:del w:id="3567" w:author="uga" w:date="2017-03-04T15:01:00Z"/>
          <w:i w:val="0"/>
          <w:sz w:val="22"/>
          <w:szCs w:val="22"/>
          <w:highlight w:val="yellow"/>
          <w:rPrChange w:id="3568" w:author="uga" w:date="2017-03-04T13:57:00Z">
            <w:rPr>
              <w:ins w:id="3569" w:author="Sadaf Asrar" w:date="2017-02-28T10:30:00Z"/>
              <w:del w:id="3570" w:author="uga" w:date="2017-03-04T15:01:00Z"/>
              <w:highlight w:val="yellow"/>
            </w:rPr>
          </w:rPrChange>
        </w:rPr>
        <w:pPrChange w:id="3571" w:author="uga" w:date="2017-03-04T14:01:00Z">
          <w:pPr/>
        </w:pPrChange>
      </w:pPr>
    </w:p>
    <w:p w14:paraId="6CDC85CB" w14:textId="76B5499B" w:rsidR="00F26118" w:rsidRPr="00060D4B" w:rsidDel="008D0F68" w:rsidRDefault="00F26118">
      <w:pPr>
        <w:spacing w:line="240" w:lineRule="auto"/>
        <w:rPr>
          <w:ins w:id="3572" w:author="Sadaf Asrar" w:date="2017-02-28T10:30:00Z"/>
          <w:del w:id="3573" w:author="uga" w:date="2017-03-04T13:50:00Z"/>
          <w:rFonts w:ascii="Courier" w:hAnsi="Courier"/>
          <w:i w:val="0"/>
          <w:sz w:val="24"/>
          <w:szCs w:val="24"/>
          <w:highlight w:val="yellow"/>
          <w:rPrChange w:id="3574" w:author="Nelson Foster" w:date="2017-03-03T22:37:00Z">
            <w:rPr>
              <w:ins w:id="3575" w:author="Sadaf Asrar" w:date="2017-02-28T10:30:00Z"/>
              <w:del w:id="3576" w:author="uga" w:date="2017-03-04T13:50:00Z"/>
              <w:rFonts w:ascii="Courier" w:hAnsi="Courier"/>
              <w:highlight w:val="yellow"/>
            </w:rPr>
          </w:rPrChange>
        </w:rPr>
        <w:pPrChange w:id="3577" w:author="uga" w:date="2017-03-04T15:01:00Z">
          <w:pPr>
            <w:pStyle w:val="NoSpacing"/>
          </w:pPr>
        </w:pPrChange>
      </w:pPr>
      <w:ins w:id="3578" w:author="Sadaf Asrar" w:date="2017-02-28T10:30:00Z">
        <w:del w:id="3579" w:author="uga" w:date="2017-03-04T13:50:00Z">
          <w:r w:rsidRPr="00060D4B" w:rsidDel="008D0F68">
            <w:rPr>
              <w:rFonts w:ascii="Courier" w:hAnsi="Courier"/>
              <w:i w:val="0"/>
              <w:sz w:val="24"/>
              <w:szCs w:val="24"/>
              <w:highlight w:val="yellow"/>
              <w:rPrChange w:id="3580" w:author="Nelson Foster" w:date="2017-03-03T22:37:00Z">
                <w:rPr>
                  <w:rFonts w:ascii="Courier" w:hAnsi="Courier"/>
                  <w:highlight w:val="yellow"/>
                </w:rPr>
              </w:rPrChange>
            </w:rPr>
            <w:delText>summaryBy(no_inj_kill ~ time_of_day , data = collision,</w:delText>
          </w:r>
        </w:del>
      </w:ins>
    </w:p>
    <w:p w14:paraId="6305BFF2" w14:textId="57F60F5F" w:rsidR="00F26118" w:rsidRPr="00060D4B" w:rsidDel="008D0F68" w:rsidRDefault="00F26118">
      <w:pPr>
        <w:rPr>
          <w:ins w:id="3581" w:author="Sadaf Asrar" w:date="2017-02-28T10:30:00Z"/>
          <w:del w:id="3582" w:author="uga" w:date="2017-03-04T13:50:00Z"/>
          <w:rFonts w:ascii="Courier" w:hAnsi="Courier"/>
          <w:i w:val="0"/>
          <w:sz w:val="24"/>
          <w:szCs w:val="24"/>
          <w:rPrChange w:id="3583" w:author="Nelson Foster" w:date="2017-03-03T22:37:00Z">
            <w:rPr>
              <w:ins w:id="3584" w:author="Sadaf Asrar" w:date="2017-02-28T10:30:00Z"/>
              <w:del w:id="3585" w:author="uga" w:date="2017-03-04T13:50:00Z"/>
              <w:rFonts w:ascii="Courier" w:hAnsi="Courier"/>
            </w:rPr>
          </w:rPrChange>
        </w:rPr>
        <w:pPrChange w:id="3586" w:author="uga" w:date="2017-03-04T15:01:00Z">
          <w:pPr>
            <w:pStyle w:val="NoSpacing"/>
          </w:pPr>
        </w:pPrChange>
      </w:pPr>
      <w:ins w:id="3587" w:author="Sadaf Asrar" w:date="2017-02-28T10:30:00Z">
        <w:del w:id="3588" w:author="uga" w:date="2017-03-04T13:50:00Z">
          <w:r w:rsidRPr="00060D4B" w:rsidDel="008D0F68">
            <w:rPr>
              <w:rFonts w:ascii="Courier" w:hAnsi="Courier"/>
              <w:i w:val="0"/>
              <w:sz w:val="24"/>
              <w:szCs w:val="24"/>
              <w:highlight w:val="yellow"/>
              <w:rPrChange w:id="3589" w:author="Nelson Foster" w:date="2017-03-03T22:37:00Z">
                <w:rPr>
                  <w:rFonts w:ascii="Courier" w:hAnsi="Courier"/>
                  <w:highlight w:val="yellow"/>
                </w:rPr>
              </w:rPrChange>
            </w:rPr>
            <w:delText xml:space="preserve">         FUN=function(x){m=mean(x)})</w:delText>
          </w:r>
        </w:del>
      </w:ins>
    </w:p>
    <w:p w14:paraId="6EA182D9" w14:textId="15B88C93" w:rsidR="00F26118" w:rsidRPr="00060D4B" w:rsidDel="008D0F68" w:rsidRDefault="00F26118">
      <w:pPr>
        <w:rPr>
          <w:ins w:id="3590" w:author="Sadaf Asrar" w:date="2017-02-28T10:30:00Z"/>
          <w:del w:id="3591" w:author="uga" w:date="2017-03-04T13:50:00Z"/>
          <w:rFonts w:ascii="Courier" w:hAnsi="Courier"/>
          <w:i w:val="0"/>
          <w:sz w:val="24"/>
          <w:szCs w:val="24"/>
          <w:rPrChange w:id="3592" w:author="Nelson Foster" w:date="2017-03-03T22:37:00Z">
            <w:rPr>
              <w:ins w:id="3593" w:author="Sadaf Asrar" w:date="2017-02-28T10:30:00Z"/>
              <w:del w:id="3594" w:author="uga" w:date="2017-03-04T13:50:00Z"/>
              <w:rFonts w:ascii="Courier" w:hAnsi="Courier"/>
            </w:rPr>
          </w:rPrChange>
        </w:rPr>
        <w:pPrChange w:id="3595" w:author="uga" w:date="2017-03-04T15:01:00Z">
          <w:pPr>
            <w:pStyle w:val="NoSpacing"/>
          </w:pPr>
        </w:pPrChange>
      </w:pPr>
    </w:p>
    <w:p w14:paraId="4525BA2A" w14:textId="77777777" w:rsidR="00F26118" w:rsidRPr="00060D4B" w:rsidDel="000B40F7" w:rsidRDefault="00F26118">
      <w:pPr>
        <w:rPr>
          <w:ins w:id="3596" w:author="Sadaf Asrar" w:date="2017-02-28T10:30:00Z"/>
          <w:del w:id="3597" w:author="Nelson Foster" w:date="2017-03-03T22:16:00Z"/>
          <w:rFonts w:ascii="Courier" w:hAnsi="Courier"/>
          <w:i w:val="0"/>
          <w:sz w:val="24"/>
          <w:szCs w:val="24"/>
          <w:rPrChange w:id="3598" w:author="Nelson Foster" w:date="2017-03-03T22:37:00Z">
            <w:rPr>
              <w:ins w:id="3599" w:author="Sadaf Asrar" w:date="2017-02-28T10:30:00Z"/>
              <w:del w:id="3600" w:author="Nelson Foster" w:date="2017-03-03T22:16:00Z"/>
              <w:rFonts w:ascii="Courier" w:hAnsi="Courier"/>
            </w:rPr>
          </w:rPrChange>
        </w:rPr>
        <w:pPrChange w:id="3601" w:author="uga" w:date="2017-03-04T15:01:00Z">
          <w:pPr>
            <w:pStyle w:val="NoSpacing"/>
          </w:pPr>
        </w:pPrChange>
      </w:pPr>
    </w:p>
    <w:p w14:paraId="5363B67F" w14:textId="77777777" w:rsidR="00F26118" w:rsidRPr="00060D4B" w:rsidDel="000B40F7" w:rsidRDefault="00F26118">
      <w:pPr>
        <w:rPr>
          <w:ins w:id="3602" w:author="Sadaf Asrar" w:date="2017-02-28T10:30:00Z"/>
          <w:del w:id="3603" w:author="Nelson Foster" w:date="2017-03-03T22:16:00Z"/>
          <w:rFonts w:ascii="Courier" w:hAnsi="Courier"/>
          <w:i w:val="0"/>
          <w:sz w:val="24"/>
          <w:szCs w:val="24"/>
          <w:rPrChange w:id="3604" w:author="Nelson Foster" w:date="2017-03-03T22:37:00Z">
            <w:rPr>
              <w:ins w:id="3605" w:author="Sadaf Asrar" w:date="2017-02-28T10:30:00Z"/>
              <w:del w:id="3606" w:author="Nelson Foster" w:date="2017-03-03T22:16:00Z"/>
              <w:rFonts w:ascii="Courier" w:hAnsi="Courier"/>
            </w:rPr>
          </w:rPrChange>
        </w:rPr>
        <w:pPrChange w:id="3607" w:author="uga" w:date="2017-03-04T15:01:00Z">
          <w:pPr>
            <w:pStyle w:val="NoSpacing"/>
          </w:pPr>
        </w:pPrChange>
      </w:pPr>
    </w:p>
    <w:p w14:paraId="335D0CCA" w14:textId="77777777" w:rsidR="00F26118" w:rsidRPr="00060D4B" w:rsidDel="008D0F68" w:rsidRDefault="00F26118">
      <w:pPr>
        <w:rPr>
          <w:ins w:id="3608" w:author="Sadaf Asrar" w:date="2017-02-28T10:30:00Z"/>
          <w:del w:id="3609" w:author="uga" w:date="2017-03-04T13:57:00Z"/>
          <w:rFonts w:ascii="Courier" w:hAnsi="Courier"/>
          <w:i w:val="0"/>
          <w:sz w:val="24"/>
          <w:szCs w:val="24"/>
          <w:rPrChange w:id="3610" w:author="Nelson Foster" w:date="2017-03-03T22:37:00Z">
            <w:rPr>
              <w:ins w:id="3611" w:author="Sadaf Asrar" w:date="2017-02-28T10:30:00Z"/>
              <w:del w:id="3612" w:author="uga" w:date="2017-03-04T13:57:00Z"/>
              <w:rFonts w:ascii="Courier" w:hAnsi="Courier"/>
            </w:rPr>
          </w:rPrChange>
        </w:rPr>
        <w:pPrChange w:id="3613" w:author="uga" w:date="2017-03-04T15:01:00Z">
          <w:pPr>
            <w:pStyle w:val="NoSpacing"/>
          </w:pPr>
        </w:pPrChange>
      </w:pPr>
    </w:p>
    <w:p w14:paraId="13C07561" w14:textId="77777777" w:rsidR="00F26118" w:rsidDel="008D0F68" w:rsidRDefault="00F26118">
      <w:pPr>
        <w:rPr>
          <w:ins w:id="3614" w:author="Nelson Foster" w:date="2017-03-03T22:45:00Z"/>
          <w:del w:id="3615" w:author="uga" w:date="2017-03-04T13:57:00Z"/>
          <w:rFonts w:ascii="Courier" w:hAnsi="Courier"/>
          <w:i w:val="0"/>
          <w:sz w:val="24"/>
          <w:szCs w:val="24"/>
        </w:rPr>
        <w:pPrChange w:id="3616" w:author="uga" w:date="2017-03-04T15:01:00Z">
          <w:pPr>
            <w:pStyle w:val="NoSpacing"/>
          </w:pPr>
        </w:pPrChange>
      </w:pPr>
    </w:p>
    <w:p w14:paraId="55518E2F" w14:textId="77777777" w:rsidR="00C97BC2" w:rsidDel="008D0F68" w:rsidRDefault="00C97BC2">
      <w:pPr>
        <w:rPr>
          <w:ins w:id="3617" w:author="Nelson Foster" w:date="2017-03-03T22:45:00Z"/>
          <w:del w:id="3618" w:author="uga" w:date="2017-03-04T13:57:00Z"/>
          <w:rFonts w:ascii="Courier" w:hAnsi="Courier"/>
          <w:i w:val="0"/>
          <w:sz w:val="24"/>
          <w:szCs w:val="24"/>
        </w:rPr>
        <w:pPrChange w:id="3619" w:author="uga" w:date="2017-03-04T15:01:00Z">
          <w:pPr>
            <w:pStyle w:val="NoSpacing"/>
          </w:pPr>
        </w:pPrChange>
      </w:pPr>
    </w:p>
    <w:p w14:paraId="5B842B61" w14:textId="77777777" w:rsidR="00C97BC2" w:rsidDel="008D0F68" w:rsidRDefault="00C97BC2">
      <w:pPr>
        <w:rPr>
          <w:ins w:id="3620" w:author="Nelson Foster" w:date="2017-03-03T22:45:00Z"/>
          <w:del w:id="3621" w:author="uga" w:date="2017-03-04T13:57:00Z"/>
          <w:rFonts w:ascii="Courier" w:hAnsi="Courier"/>
          <w:i w:val="0"/>
          <w:sz w:val="24"/>
          <w:szCs w:val="24"/>
        </w:rPr>
        <w:pPrChange w:id="3622" w:author="uga" w:date="2017-03-04T15:01:00Z">
          <w:pPr>
            <w:pStyle w:val="NoSpacing"/>
          </w:pPr>
        </w:pPrChange>
      </w:pPr>
    </w:p>
    <w:p w14:paraId="78810599" w14:textId="77777777" w:rsidR="00C97BC2" w:rsidDel="008D0F68" w:rsidRDefault="00C97BC2">
      <w:pPr>
        <w:rPr>
          <w:ins w:id="3623" w:author="Nelson Foster" w:date="2017-03-03T22:45:00Z"/>
          <w:del w:id="3624" w:author="uga" w:date="2017-03-04T13:57:00Z"/>
          <w:rFonts w:ascii="Courier" w:hAnsi="Courier"/>
          <w:i w:val="0"/>
          <w:sz w:val="24"/>
          <w:szCs w:val="24"/>
        </w:rPr>
        <w:pPrChange w:id="3625" w:author="uga" w:date="2017-03-04T15:01:00Z">
          <w:pPr>
            <w:pStyle w:val="NoSpacing"/>
          </w:pPr>
        </w:pPrChange>
      </w:pPr>
    </w:p>
    <w:p w14:paraId="08C0A4DD" w14:textId="77777777" w:rsidR="00C97BC2" w:rsidDel="008D0F68" w:rsidRDefault="00C97BC2">
      <w:pPr>
        <w:rPr>
          <w:ins w:id="3626" w:author="Nelson Foster" w:date="2017-03-03T22:45:00Z"/>
          <w:del w:id="3627" w:author="uga" w:date="2017-03-04T13:57:00Z"/>
          <w:rFonts w:ascii="Courier" w:hAnsi="Courier"/>
          <w:i w:val="0"/>
          <w:sz w:val="24"/>
          <w:szCs w:val="24"/>
        </w:rPr>
        <w:pPrChange w:id="3628" w:author="uga" w:date="2017-03-04T15:01:00Z">
          <w:pPr>
            <w:pStyle w:val="NoSpacing"/>
          </w:pPr>
        </w:pPrChange>
      </w:pPr>
    </w:p>
    <w:p w14:paraId="61816383" w14:textId="77777777" w:rsidR="00C97BC2" w:rsidDel="008D0F68" w:rsidRDefault="00C97BC2">
      <w:pPr>
        <w:rPr>
          <w:ins w:id="3629" w:author="Nelson Foster" w:date="2017-03-03T22:45:00Z"/>
          <w:del w:id="3630" w:author="uga" w:date="2017-03-04T13:57:00Z"/>
          <w:rFonts w:ascii="Courier" w:hAnsi="Courier"/>
          <w:i w:val="0"/>
          <w:sz w:val="24"/>
          <w:szCs w:val="24"/>
        </w:rPr>
        <w:pPrChange w:id="3631" w:author="uga" w:date="2017-03-04T15:01:00Z">
          <w:pPr>
            <w:pStyle w:val="NoSpacing"/>
          </w:pPr>
        </w:pPrChange>
      </w:pPr>
    </w:p>
    <w:p w14:paraId="3BD37F64" w14:textId="7571E6A0" w:rsidR="00C97BC2" w:rsidDel="008D0F68" w:rsidRDefault="00C97BC2">
      <w:pPr>
        <w:rPr>
          <w:ins w:id="3632" w:author="Nelson Foster" w:date="2017-03-03T22:45:00Z"/>
          <w:del w:id="3633" w:author="uga" w:date="2017-03-04T13:57:00Z"/>
          <w:rFonts w:ascii="Courier" w:hAnsi="Courier"/>
          <w:i w:val="0"/>
          <w:sz w:val="24"/>
          <w:szCs w:val="24"/>
        </w:rPr>
        <w:pPrChange w:id="3634" w:author="uga" w:date="2017-03-04T15:01:00Z">
          <w:pPr>
            <w:pStyle w:val="NoSpacing"/>
          </w:pPr>
        </w:pPrChange>
      </w:pPr>
    </w:p>
    <w:p w14:paraId="3BCB0143" w14:textId="77777777" w:rsidR="00C97BC2" w:rsidRPr="00060D4B" w:rsidRDefault="00C97BC2">
      <w:pPr>
        <w:rPr>
          <w:ins w:id="3635" w:author="Sadaf Asrar" w:date="2017-02-28T10:30:00Z"/>
          <w:rFonts w:ascii="Courier" w:hAnsi="Courier"/>
          <w:i w:val="0"/>
          <w:sz w:val="24"/>
          <w:szCs w:val="24"/>
          <w:rPrChange w:id="3636" w:author="Nelson Foster" w:date="2017-03-03T22:37:00Z">
            <w:rPr>
              <w:ins w:id="3637" w:author="Sadaf Asrar" w:date="2017-02-28T10:30:00Z"/>
              <w:rFonts w:ascii="Courier" w:hAnsi="Courier"/>
            </w:rPr>
          </w:rPrChange>
        </w:rPr>
        <w:pPrChange w:id="3638" w:author="uga" w:date="2017-03-04T15:01:00Z">
          <w:pPr>
            <w:pStyle w:val="NoSpacing"/>
          </w:pPr>
        </w:pPrChange>
      </w:pPr>
    </w:p>
    <w:tbl>
      <w:tblPr>
        <w:tblStyle w:val="GridTable4-Accent1"/>
        <w:tblpPr w:leftFromText="180" w:rightFromText="180" w:vertAnchor="text" w:horzAnchor="page" w:tblpXSpec="center" w:tblpY="38"/>
        <w:tblW w:w="5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639" w:author="uga" w:date="2017-03-04T15:01:00Z">
          <w:tblPr>
            <w:tblpPr w:leftFromText="180" w:rightFromText="180" w:vertAnchor="text" w:horzAnchor="page" w:tblpX="3644" w:tblpY="38"/>
            <w:tblW w:w="5784" w:type="dxa"/>
            <w:tblLook w:val="04A0" w:firstRow="1" w:lastRow="0" w:firstColumn="1" w:lastColumn="0" w:noHBand="0" w:noVBand="1"/>
          </w:tblPr>
        </w:tblPrChange>
      </w:tblPr>
      <w:tblGrid>
        <w:gridCol w:w="2138"/>
        <w:gridCol w:w="3617"/>
        <w:tblGridChange w:id="3640">
          <w:tblGrid>
            <w:gridCol w:w="1640"/>
            <w:gridCol w:w="4144"/>
          </w:tblGrid>
        </w:tblGridChange>
      </w:tblGrid>
      <w:tr w:rsidR="00F26118" w:rsidRPr="008D0F68" w14:paraId="62EE23DF" w14:textId="77777777" w:rsidTr="00E71239">
        <w:trPr>
          <w:cnfStyle w:val="100000000000" w:firstRow="1" w:lastRow="0" w:firstColumn="0" w:lastColumn="0" w:oddVBand="0" w:evenVBand="0" w:oddHBand="0" w:evenHBand="0" w:firstRowFirstColumn="0" w:firstRowLastColumn="0" w:lastRowFirstColumn="0" w:lastRowLastColumn="0"/>
          <w:trHeight w:hRule="exact" w:val="245"/>
          <w:ins w:id="3641" w:author="Sadaf Asrar" w:date="2017-02-28T10:30:00Z"/>
          <w:trPrChange w:id="3642" w:author="uga" w:date="2017-03-04T15:01:00Z">
            <w:trPr>
              <w:trHeight w:val="290"/>
            </w:trPr>
          </w:trPrChange>
        </w:trPr>
        <w:tc>
          <w:tcPr>
            <w:cnfStyle w:val="001000000000" w:firstRow="0" w:lastRow="0" w:firstColumn="1" w:lastColumn="0" w:oddVBand="0" w:evenVBand="0" w:oddHBand="0" w:evenHBand="0" w:firstRowFirstColumn="0" w:firstRowLastColumn="0" w:lastRowFirstColumn="0" w:lastRowLastColumn="0"/>
            <w:tcW w:w="2138" w:type="dxa"/>
            <w:noWrap/>
            <w:hideMark/>
            <w:tcPrChange w:id="3643" w:author="uga" w:date="2017-03-04T15:01:00Z">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DA8729" w14:textId="77777777" w:rsidR="00F26118" w:rsidRPr="00AD54A8" w:rsidRDefault="00F26118">
            <w:pPr>
              <w:cnfStyle w:val="101000000000" w:firstRow="1" w:lastRow="0" w:firstColumn="1" w:lastColumn="0" w:oddVBand="0" w:evenVBand="0" w:oddHBand="0" w:evenHBand="0" w:firstRowFirstColumn="0" w:firstRowLastColumn="0" w:lastRowFirstColumn="0" w:lastRowLastColumn="0"/>
              <w:rPr>
                <w:ins w:id="3644" w:author="Sadaf Asrar" w:date="2017-02-28T10:30:00Z"/>
                <w:rFonts w:ascii="Calibri" w:eastAsia="Times New Roman" w:hAnsi="Calibri" w:cs="Calibri"/>
                <w:bCs w:val="0"/>
                <w:rPrChange w:id="3645" w:author="uga" w:date="2017-03-04T15:01:00Z">
                  <w:rPr>
                    <w:ins w:id="3646" w:author="Sadaf Asrar" w:date="2017-02-28T10:30:00Z"/>
                    <w:rFonts w:ascii="Calibri" w:eastAsia="Times New Roman" w:hAnsi="Calibri" w:cs="Calibri"/>
                    <w:b w:val="0"/>
                    <w:bCs w:val="0"/>
                    <w:color w:val="000000"/>
                  </w:rPr>
                </w:rPrChange>
              </w:rPr>
              <w:pPrChange w:id="3647" w:author="uga" w:date="2017-03-04T14:01:00Z">
                <w:pPr>
                  <w:framePr w:hSpace="180" w:wrap="around" w:vAnchor="text" w:hAnchor="page" w:xAlign="center" w:y="38"/>
                  <w:cnfStyle w:val="101000000000" w:firstRow="1" w:lastRow="0" w:firstColumn="1" w:lastColumn="0" w:oddVBand="0" w:evenVBand="0" w:oddHBand="0" w:evenHBand="0" w:firstRowFirstColumn="0" w:firstRowLastColumn="0" w:lastRowFirstColumn="0" w:lastRowLastColumn="0"/>
                </w:pPr>
              </w:pPrChange>
            </w:pPr>
            <w:ins w:id="3648" w:author="Sadaf Asrar" w:date="2017-02-28T10:30:00Z">
              <w:r w:rsidRPr="00AD54A8">
                <w:rPr>
                  <w:rFonts w:ascii="Calibri" w:eastAsia="Times New Roman" w:hAnsi="Calibri" w:cs="Calibri"/>
                  <w:color w:val="auto"/>
                  <w:rPrChange w:id="3649" w:author="uga" w:date="2017-03-04T15:01:00Z">
                    <w:rPr>
                      <w:rFonts w:ascii="Calibri" w:eastAsia="Times New Roman" w:hAnsi="Calibri" w:cs="Calibri"/>
                      <w:color w:val="000000"/>
                    </w:rPr>
                  </w:rPrChange>
                </w:rPr>
                <w:t>Time of day</w:t>
              </w:r>
            </w:ins>
          </w:p>
        </w:tc>
        <w:tc>
          <w:tcPr>
            <w:tcW w:w="3617" w:type="dxa"/>
            <w:noWrap/>
            <w:hideMark/>
            <w:tcPrChange w:id="3650" w:author="uga" w:date="2017-03-04T15:01:00Z">
              <w:tcPr>
                <w:tcW w:w="4144" w:type="dxa"/>
                <w:tcBorders>
                  <w:top w:val="single" w:sz="4" w:space="0" w:color="auto"/>
                  <w:bottom w:val="single" w:sz="4" w:space="0" w:color="auto"/>
                  <w:right w:val="single" w:sz="4" w:space="0" w:color="auto"/>
                </w:tcBorders>
                <w:shd w:val="clear" w:color="auto" w:fill="auto"/>
                <w:noWrap/>
                <w:vAlign w:val="bottom"/>
                <w:hideMark/>
              </w:tcPr>
            </w:tcPrChange>
          </w:tcPr>
          <w:p w14:paraId="78800935" w14:textId="77777777" w:rsidR="00F26118" w:rsidRPr="00AD54A8" w:rsidRDefault="00F26118">
            <w:pPr>
              <w:cnfStyle w:val="100000000000" w:firstRow="1" w:lastRow="0" w:firstColumn="0" w:lastColumn="0" w:oddVBand="0" w:evenVBand="0" w:oddHBand="0" w:evenHBand="0" w:firstRowFirstColumn="0" w:firstRowLastColumn="0" w:lastRowFirstColumn="0" w:lastRowLastColumn="0"/>
              <w:rPr>
                <w:ins w:id="3651" w:author="Sadaf Asrar" w:date="2017-02-28T10:30:00Z"/>
                <w:rFonts w:ascii="Calibri" w:eastAsia="Times New Roman" w:hAnsi="Calibri" w:cs="Calibri"/>
                <w:bCs w:val="0"/>
                <w:rPrChange w:id="3652" w:author="uga" w:date="2017-03-04T15:01:00Z">
                  <w:rPr>
                    <w:ins w:id="3653" w:author="Sadaf Asrar" w:date="2017-02-28T10:30:00Z"/>
                    <w:rFonts w:ascii="Calibri" w:eastAsia="Times New Roman" w:hAnsi="Calibri" w:cs="Calibri"/>
                    <w:b w:val="0"/>
                    <w:bCs w:val="0"/>
                    <w:color w:val="000000"/>
                  </w:rPr>
                </w:rPrChange>
              </w:rPr>
              <w:pPrChange w:id="3654" w:author="uga" w:date="2017-03-04T14:01:00Z">
                <w:pPr>
                  <w:framePr w:hSpace="180" w:wrap="around" w:vAnchor="text" w:hAnchor="page" w:xAlign="center" w:y="38"/>
                  <w:cnfStyle w:val="100000000000" w:firstRow="1" w:lastRow="0" w:firstColumn="0" w:lastColumn="0" w:oddVBand="0" w:evenVBand="0" w:oddHBand="0" w:evenHBand="0" w:firstRowFirstColumn="0" w:firstRowLastColumn="0" w:lastRowFirstColumn="0" w:lastRowLastColumn="0"/>
                </w:pPr>
              </w:pPrChange>
            </w:pPr>
            <w:ins w:id="3655" w:author="Sadaf Asrar" w:date="2017-02-28T10:30:00Z">
              <w:r w:rsidRPr="00AD54A8">
                <w:rPr>
                  <w:rFonts w:ascii="Calibri" w:eastAsia="Times New Roman" w:hAnsi="Calibri" w:cs="Calibri"/>
                  <w:color w:val="auto"/>
                  <w:rPrChange w:id="3656" w:author="uga" w:date="2017-03-04T15:01:00Z">
                    <w:rPr>
                      <w:rFonts w:ascii="Calibri" w:eastAsia="Times New Roman" w:hAnsi="Calibri" w:cs="Calibri"/>
                      <w:color w:val="000000"/>
                    </w:rPr>
                  </w:rPrChange>
                </w:rPr>
                <w:t>Mean number of people injured or killed</w:t>
              </w:r>
            </w:ins>
          </w:p>
        </w:tc>
      </w:tr>
      <w:tr w:rsidR="00DC036E" w:rsidRPr="008D0F68" w14:paraId="7A276B7D"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3657" w:author="Sadaf Asrar" w:date="2017-02-28T10:30:00Z"/>
          <w:trPrChange w:id="3658" w:author="uga" w:date="2017-03-04T15:01:00Z">
            <w:trPr>
              <w:trHeight w:val="290"/>
            </w:trPr>
          </w:trPrChange>
        </w:trPr>
        <w:tc>
          <w:tcPr>
            <w:cnfStyle w:val="001000000000" w:firstRow="0" w:lastRow="0" w:firstColumn="1" w:lastColumn="0" w:oddVBand="0" w:evenVBand="0" w:oddHBand="0" w:evenHBand="0" w:firstRowFirstColumn="0" w:firstRowLastColumn="0" w:lastRowFirstColumn="0" w:lastRowLastColumn="0"/>
            <w:tcW w:w="2138" w:type="dxa"/>
            <w:noWrap/>
            <w:hideMark/>
            <w:tcPrChange w:id="3659" w:author="uga" w:date="2017-03-04T15:01: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E31852" w14:textId="2FBA8BB6" w:rsidR="00DC036E" w:rsidRPr="00501070" w:rsidRDefault="00DC036E" w:rsidP="00501070">
            <w:pPr>
              <w:cnfStyle w:val="001000100000" w:firstRow="0" w:lastRow="0" w:firstColumn="1" w:lastColumn="0" w:oddVBand="0" w:evenVBand="0" w:oddHBand="1" w:evenHBand="0" w:firstRowFirstColumn="0" w:firstRowLastColumn="0" w:lastRowFirstColumn="0" w:lastRowLastColumn="0"/>
              <w:rPr>
                <w:ins w:id="3660" w:author="Sadaf Asrar" w:date="2017-02-28T10:30:00Z"/>
                <w:rFonts w:ascii="Calibri" w:eastAsia="Times New Roman" w:hAnsi="Calibri" w:cs="Calibri"/>
                <w:color w:val="000000"/>
              </w:rPr>
            </w:pPr>
            <w:ins w:id="3661" w:author="uga" w:date="2017-03-04T15:00:00Z">
              <w:r>
                <w:rPr>
                  <w:rFonts w:ascii="Calibri" w:eastAsia="Times New Roman" w:hAnsi="Calibri" w:cs="Calibri"/>
                  <w:color w:val="000000"/>
                </w:rPr>
                <w:t>A</w:t>
              </w:r>
              <w:r w:rsidRPr="004645F7">
                <w:rPr>
                  <w:rFonts w:ascii="Calibri" w:eastAsia="Times New Roman" w:hAnsi="Calibri" w:cs="Calibri"/>
                  <w:color w:val="000000"/>
                </w:rPr>
                <w:t>fternoon</w:t>
              </w:r>
            </w:ins>
            <w:ins w:id="3662" w:author="Sadaf Asrar" w:date="2017-02-28T10:30:00Z">
              <w:del w:id="3663" w:author="uga" w:date="2017-03-04T15:00:00Z">
                <w:r w:rsidRPr="00501070" w:rsidDel="00700F97">
                  <w:rPr>
                    <w:rFonts w:ascii="Calibri" w:eastAsia="Times New Roman" w:hAnsi="Calibri" w:cs="Calibri"/>
                    <w:color w:val="000000"/>
                  </w:rPr>
                  <w:delText>afternoon</w:delText>
                </w:r>
              </w:del>
            </w:ins>
          </w:p>
        </w:tc>
        <w:tc>
          <w:tcPr>
            <w:tcW w:w="3617" w:type="dxa"/>
            <w:noWrap/>
            <w:hideMark/>
            <w:tcPrChange w:id="3664" w:author="uga" w:date="2017-03-04T15:01:00Z">
              <w:tcPr>
                <w:tcW w:w="4144" w:type="dxa"/>
                <w:tcBorders>
                  <w:top w:val="nil"/>
                  <w:left w:val="nil"/>
                  <w:bottom w:val="single" w:sz="4" w:space="0" w:color="auto"/>
                  <w:right w:val="single" w:sz="4" w:space="0" w:color="auto"/>
                </w:tcBorders>
                <w:shd w:val="clear" w:color="auto" w:fill="auto"/>
                <w:noWrap/>
                <w:vAlign w:val="bottom"/>
                <w:hideMark/>
              </w:tcPr>
            </w:tcPrChange>
          </w:tcPr>
          <w:p w14:paraId="7728FAB8" w14:textId="77777777" w:rsidR="00DC036E" w:rsidRPr="00DC036E" w:rsidRDefault="00DC036E" w:rsidP="00501070">
            <w:pPr>
              <w:jc w:val="right"/>
              <w:cnfStyle w:val="000000100000" w:firstRow="0" w:lastRow="0" w:firstColumn="0" w:lastColumn="0" w:oddVBand="0" w:evenVBand="0" w:oddHBand="1" w:evenHBand="0" w:firstRowFirstColumn="0" w:firstRowLastColumn="0" w:lastRowFirstColumn="0" w:lastRowLastColumn="0"/>
              <w:rPr>
                <w:ins w:id="3665" w:author="Sadaf Asrar" w:date="2017-02-28T10:30:00Z"/>
                <w:rFonts w:ascii="Calibri" w:eastAsia="Times New Roman" w:hAnsi="Calibri" w:cs="Calibri"/>
                <w:i w:val="0"/>
                <w:color w:val="000000"/>
                <w:rPrChange w:id="3666" w:author="uga" w:date="2017-03-04T15:00:00Z">
                  <w:rPr>
                    <w:ins w:id="3667" w:author="Sadaf Asrar" w:date="2017-02-28T10:30:00Z"/>
                    <w:rFonts w:ascii="Calibri" w:eastAsia="Times New Roman" w:hAnsi="Calibri" w:cs="Calibri"/>
                    <w:color w:val="000000"/>
                  </w:rPr>
                </w:rPrChange>
              </w:rPr>
            </w:pPr>
            <w:ins w:id="3668" w:author="Sadaf Asrar" w:date="2017-02-28T10:30:00Z">
              <w:r w:rsidRPr="00DC036E">
                <w:rPr>
                  <w:rFonts w:ascii="Calibri" w:eastAsia="Times New Roman" w:hAnsi="Calibri" w:cs="Calibri"/>
                  <w:i w:val="0"/>
                  <w:color w:val="000000"/>
                  <w:rPrChange w:id="3669" w:author="uga" w:date="2017-03-04T15:00:00Z">
                    <w:rPr>
                      <w:rFonts w:ascii="Calibri" w:eastAsia="Times New Roman" w:hAnsi="Calibri" w:cs="Calibri"/>
                      <w:color w:val="000000"/>
                    </w:rPr>
                  </w:rPrChange>
                </w:rPr>
                <w:t>0.2290681</w:t>
              </w:r>
            </w:ins>
          </w:p>
        </w:tc>
      </w:tr>
      <w:tr w:rsidR="00DC036E" w:rsidRPr="008D0F68" w14:paraId="62B3D008" w14:textId="77777777" w:rsidTr="00E71239">
        <w:trPr>
          <w:trHeight w:hRule="exact" w:val="245"/>
          <w:ins w:id="3670" w:author="Sadaf Asrar" w:date="2017-02-28T10:30:00Z"/>
          <w:trPrChange w:id="3671" w:author="uga" w:date="2017-03-04T15:01:00Z">
            <w:trPr>
              <w:trHeight w:val="290"/>
            </w:trPr>
          </w:trPrChange>
        </w:trPr>
        <w:tc>
          <w:tcPr>
            <w:cnfStyle w:val="001000000000" w:firstRow="0" w:lastRow="0" w:firstColumn="1" w:lastColumn="0" w:oddVBand="0" w:evenVBand="0" w:oddHBand="0" w:evenHBand="0" w:firstRowFirstColumn="0" w:firstRowLastColumn="0" w:lastRowFirstColumn="0" w:lastRowLastColumn="0"/>
            <w:tcW w:w="2138" w:type="dxa"/>
            <w:noWrap/>
            <w:hideMark/>
            <w:tcPrChange w:id="3672" w:author="uga" w:date="2017-03-04T15:01: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55383FC" w14:textId="52B1A2FB" w:rsidR="00DC036E" w:rsidRPr="00501070" w:rsidRDefault="00DC036E" w:rsidP="00501070">
            <w:pPr>
              <w:rPr>
                <w:ins w:id="3673" w:author="Sadaf Asrar" w:date="2017-02-28T10:30:00Z"/>
                <w:rFonts w:ascii="Calibri" w:eastAsia="Times New Roman" w:hAnsi="Calibri" w:cs="Calibri"/>
                <w:color w:val="000000"/>
              </w:rPr>
            </w:pPr>
            <w:ins w:id="3674" w:author="uga" w:date="2017-03-04T15:00:00Z">
              <w:r>
                <w:rPr>
                  <w:rFonts w:ascii="Calibri" w:eastAsia="Times New Roman" w:hAnsi="Calibri" w:cs="Calibri"/>
                  <w:color w:val="000000"/>
                </w:rPr>
                <w:t>E</w:t>
              </w:r>
              <w:r w:rsidRPr="004645F7">
                <w:rPr>
                  <w:rFonts w:ascii="Calibri" w:eastAsia="Times New Roman" w:hAnsi="Calibri" w:cs="Calibri"/>
                  <w:color w:val="000000"/>
                </w:rPr>
                <w:t>arly</w:t>
              </w:r>
              <w:r>
                <w:rPr>
                  <w:rFonts w:ascii="Calibri" w:eastAsia="Times New Roman" w:hAnsi="Calibri" w:cs="Calibri"/>
                  <w:color w:val="000000"/>
                </w:rPr>
                <w:t xml:space="preserve"> </w:t>
              </w:r>
              <w:r w:rsidRPr="004645F7">
                <w:rPr>
                  <w:rFonts w:ascii="Calibri" w:eastAsia="Times New Roman" w:hAnsi="Calibri" w:cs="Calibri"/>
                  <w:color w:val="000000"/>
                </w:rPr>
                <w:t>morning</w:t>
              </w:r>
            </w:ins>
            <w:ins w:id="3675" w:author="Sadaf Asrar" w:date="2017-02-28T10:30:00Z">
              <w:del w:id="3676" w:author="uga" w:date="2017-03-04T15:00:00Z">
                <w:r w:rsidRPr="00501070" w:rsidDel="00700F97">
                  <w:rPr>
                    <w:rFonts w:ascii="Calibri" w:eastAsia="Times New Roman" w:hAnsi="Calibri" w:cs="Calibri"/>
                    <w:color w:val="000000"/>
                  </w:rPr>
                  <w:delText>early_morning</w:delText>
                </w:r>
              </w:del>
            </w:ins>
          </w:p>
        </w:tc>
        <w:tc>
          <w:tcPr>
            <w:tcW w:w="3617" w:type="dxa"/>
            <w:noWrap/>
            <w:hideMark/>
            <w:tcPrChange w:id="3677" w:author="uga" w:date="2017-03-04T15:01:00Z">
              <w:tcPr>
                <w:tcW w:w="4144" w:type="dxa"/>
                <w:tcBorders>
                  <w:top w:val="nil"/>
                  <w:left w:val="nil"/>
                  <w:bottom w:val="single" w:sz="4" w:space="0" w:color="auto"/>
                  <w:right w:val="single" w:sz="4" w:space="0" w:color="auto"/>
                </w:tcBorders>
                <w:shd w:val="clear" w:color="auto" w:fill="auto"/>
                <w:noWrap/>
                <w:vAlign w:val="bottom"/>
                <w:hideMark/>
              </w:tcPr>
            </w:tcPrChange>
          </w:tcPr>
          <w:p w14:paraId="7FFB31D6" w14:textId="77777777" w:rsidR="00DC036E" w:rsidRPr="00DC036E" w:rsidRDefault="00DC036E" w:rsidP="00501070">
            <w:pPr>
              <w:jc w:val="right"/>
              <w:cnfStyle w:val="000000000000" w:firstRow="0" w:lastRow="0" w:firstColumn="0" w:lastColumn="0" w:oddVBand="0" w:evenVBand="0" w:oddHBand="0" w:evenHBand="0" w:firstRowFirstColumn="0" w:firstRowLastColumn="0" w:lastRowFirstColumn="0" w:lastRowLastColumn="0"/>
              <w:rPr>
                <w:ins w:id="3678" w:author="Sadaf Asrar" w:date="2017-02-28T10:30:00Z"/>
                <w:rFonts w:ascii="Calibri" w:eastAsia="Times New Roman" w:hAnsi="Calibri" w:cs="Calibri"/>
                <w:i w:val="0"/>
                <w:color w:val="000000"/>
                <w:rPrChange w:id="3679" w:author="uga" w:date="2017-03-04T15:00:00Z">
                  <w:rPr>
                    <w:ins w:id="3680" w:author="Sadaf Asrar" w:date="2017-02-28T10:30:00Z"/>
                    <w:rFonts w:ascii="Calibri" w:eastAsia="Times New Roman" w:hAnsi="Calibri" w:cs="Calibri"/>
                    <w:color w:val="000000"/>
                  </w:rPr>
                </w:rPrChange>
              </w:rPr>
            </w:pPr>
            <w:ins w:id="3681" w:author="Sadaf Asrar" w:date="2017-02-28T10:30:00Z">
              <w:r w:rsidRPr="00DC036E">
                <w:rPr>
                  <w:rFonts w:ascii="Calibri" w:eastAsia="Times New Roman" w:hAnsi="Calibri" w:cs="Calibri"/>
                  <w:i w:val="0"/>
                  <w:color w:val="000000"/>
                  <w:rPrChange w:id="3682" w:author="uga" w:date="2017-03-04T15:00:00Z">
                    <w:rPr>
                      <w:rFonts w:ascii="Calibri" w:eastAsia="Times New Roman" w:hAnsi="Calibri" w:cs="Calibri"/>
                      <w:color w:val="000000"/>
                    </w:rPr>
                  </w:rPrChange>
                </w:rPr>
                <w:t>0.3144284</w:t>
              </w:r>
            </w:ins>
          </w:p>
        </w:tc>
      </w:tr>
      <w:tr w:rsidR="00DC036E" w:rsidRPr="008D0F68" w14:paraId="53014DFA"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3683" w:author="Sadaf Asrar" w:date="2017-02-28T10:30:00Z"/>
          <w:trPrChange w:id="3684" w:author="uga" w:date="2017-03-04T15:01:00Z">
            <w:trPr>
              <w:trHeight w:val="290"/>
            </w:trPr>
          </w:trPrChange>
        </w:trPr>
        <w:tc>
          <w:tcPr>
            <w:cnfStyle w:val="001000000000" w:firstRow="0" w:lastRow="0" w:firstColumn="1" w:lastColumn="0" w:oddVBand="0" w:evenVBand="0" w:oddHBand="0" w:evenHBand="0" w:firstRowFirstColumn="0" w:firstRowLastColumn="0" w:lastRowFirstColumn="0" w:lastRowLastColumn="0"/>
            <w:tcW w:w="2138" w:type="dxa"/>
            <w:noWrap/>
            <w:hideMark/>
            <w:tcPrChange w:id="3685" w:author="uga" w:date="2017-03-04T15:01: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740B553" w14:textId="69478E8C" w:rsidR="00DC036E" w:rsidRPr="00501070" w:rsidRDefault="00DC036E" w:rsidP="00501070">
            <w:pPr>
              <w:cnfStyle w:val="001000100000" w:firstRow="0" w:lastRow="0" w:firstColumn="1" w:lastColumn="0" w:oddVBand="0" w:evenVBand="0" w:oddHBand="1" w:evenHBand="0" w:firstRowFirstColumn="0" w:firstRowLastColumn="0" w:lastRowFirstColumn="0" w:lastRowLastColumn="0"/>
              <w:rPr>
                <w:ins w:id="3686" w:author="Sadaf Asrar" w:date="2017-02-28T10:30:00Z"/>
                <w:rFonts w:ascii="Calibri" w:eastAsia="Times New Roman" w:hAnsi="Calibri" w:cs="Calibri"/>
                <w:color w:val="000000"/>
              </w:rPr>
            </w:pPr>
            <w:ins w:id="3687" w:author="uga" w:date="2017-03-04T15:00:00Z">
              <w:r>
                <w:rPr>
                  <w:rFonts w:ascii="Calibri" w:eastAsia="Times New Roman" w:hAnsi="Calibri" w:cs="Calibri"/>
                  <w:color w:val="000000"/>
                </w:rPr>
                <w:t>E</w:t>
              </w:r>
              <w:r w:rsidRPr="004645F7">
                <w:rPr>
                  <w:rFonts w:ascii="Calibri" w:eastAsia="Times New Roman" w:hAnsi="Calibri" w:cs="Calibri"/>
                  <w:color w:val="000000"/>
                </w:rPr>
                <w:t>vening</w:t>
              </w:r>
            </w:ins>
            <w:ins w:id="3688" w:author="Sadaf Asrar" w:date="2017-02-28T10:30:00Z">
              <w:del w:id="3689" w:author="uga" w:date="2017-03-04T15:00:00Z">
                <w:r w:rsidRPr="00501070" w:rsidDel="00700F97">
                  <w:rPr>
                    <w:rFonts w:ascii="Calibri" w:eastAsia="Times New Roman" w:hAnsi="Calibri" w:cs="Calibri"/>
                    <w:color w:val="000000"/>
                  </w:rPr>
                  <w:delText>evening</w:delText>
                </w:r>
              </w:del>
            </w:ins>
          </w:p>
        </w:tc>
        <w:tc>
          <w:tcPr>
            <w:tcW w:w="3617" w:type="dxa"/>
            <w:noWrap/>
            <w:hideMark/>
            <w:tcPrChange w:id="3690" w:author="uga" w:date="2017-03-04T15:01:00Z">
              <w:tcPr>
                <w:tcW w:w="4144" w:type="dxa"/>
                <w:tcBorders>
                  <w:top w:val="nil"/>
                  <w:left w:val="nil"/>
                  <w:bottom w:val="single" w:sz="4" w:space="0" w:color="auto"/>
                  <w:right w:val="single" w:sz="4" w:space="0" w:color="auto"/>
                </w:tcBorders>
                <w:shd w:val="clear" w:color="auto" w:fill="auto"/>
                <w:noWrap/>
                <w:vAlign w:val="bottom"/>
                <w:hideMark/>
              </w:tcPr>
            </w:tcPrChange>
          </w:tcPr>
          <w:p w14:paraId="7878F2A3" w14:textId="77777777" w:rsidR="00DC036E" w:rsidRPr="00DC036E" w:rsidRDefault="00DC036E" w:rsidP="00501070">
            <w:pPr>
              <w:jc w:val="right"/>
              <w:cnfStyle w:val="000000100000" w:firstRow="0" w:lastRow="0" w:firstColumn="0" w:lastColumn="0" w:oddVBand="0" w:evenVBand="0" w:oddHBand="1" w:evenHBand="0" w:firstRowFirstColumn="0" w:firstRowLastColumn="0" w:lastRowFirstColumn="0" w:lastRowLastColumn="0"/>
              <w:rPr>
                <w:ins w:id="3691" w:author="Sadaf Asrar" w:date="2017-02-28T10:30:00Z"/>
                <w:rFonts w:ascii="Calibri" w:eastAsia="Times New Roman" w:hAnsi="Calibri" w:cs="Calibri"/>
                <w:i w:val="0"/>
                <w:color w:val="000000"/>
                <w:rPrChange w:id="3692" w:author="uga" w:date="2017-03-04T15:00:00Z">
                  <w:rPr>
                    <w:ins w:id="3693" w:author="Sadaf Asrar" w:date="2017-02-28T10:30:00Z"/>
                    <w:rFonts w:ascii="Calibri" w:eastAsia="Times New Roman" w:hAnsi="Calibri" w:cs="Calibri"/>
                    <w:color w:val="000000"/>
                  </w:rPr>
                </w:rPrChange>
              </w:rPr>
            </w:pPr>
            <w:ins w:id="3694" w:author="Sadaf Asrar" w:date="2017-02-28T10:30:00Z">
              <w:r w:rsidRPr="00DC036E">
                <w:rPr>
                  <w:rFonts w:ascii="Calibri" w:eastAsia="Times New Roman" w:hAnsi="Calibri" w:cs="Calibri"/>
                  <w:i w:val="0"/>
                  <w:color w:val="000000"/>
                  <w:rPrChange w:id="3695" w:author="uga" w:date="2017-03-04T15:00:00Z">
                    <w:rPr>
                      <w:rFonts w:ascii="Calibri" w:eastAsia="Times New Roman" w:hAnsi="Calibri" w:cs="Calibri"/>
                      <w:color w:val="000000"/>
                    </w:rPr>
                  </w:rPrChange>
                </w:rPr>
                <w:t>0.2569512</w:t>
              </w:r>
            </w:ins>
          </w:p>
        </w:tc>
      </w:tr>
      <w:tr w:rsidR="00DC036E" w:rsidRPr="008D0F68" w14:paraId="61677908" w14:textId="77777777" w:rsidTr="00E71239">
        <w:trPr>
          <w:trHeight w:hRule="exact" w:val="245"/>
          <w:ins w:id="3696" w:author="Sadaf Asrar" w:date="2017-02-28T10:30:00Z"/>
          <w:trPrChange w:id="3697" w:author="uga" w:date="2017-03-04T15:01:00Z">
            <w:trPr>
              <w:trHeight w:val="290"/>
            </w:trPr>
          </w:trPrChange>
        </w:trPr>
        <w:tc>
          <w:tcPr>
            <w:cnfStyle w:val="001000000000" w:firstRow="0" w:lastRow="0" w:firstColumn="1" w:lastColumn="0" w:oddVBand="0" w:evenVBand="0" w:oddHBand="0" w:evenHBand="0" w:firstRowFirstColumn="0" w:firstRowLastColumn="0" w:lastRowFirstColumn="0" w:lastRowLastColumn="0"/>
            <w:tcW w:w="2138" w:type="dxa"/>
            <w:noWrap/>
            <w:hideMark/>
            <w:tcPrChange w:id="3698" w:author="uga" w:date="2017-03-04T15:01: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1945E9" w14:textId="70F00182" w:rsidR="00DC036E" w:rsidRPr="00501070" w:rsidRDefault="00DC036E" w:rsidP="00501070">
            <w:pPr>
              <w:rPr>
                <w:ins w:id="3699" w:author="Sadaf Asrar" w:date="2017-02-28T10:30:00Z"/>
                <w:rFonts w:ascii="Calibri" w:eastAsia="Times New Roman" w:hAnsi="Calibri" w:cs="Calibri"/>
                <w:color w:val="000000"/>
              </w:rPr>
            </w:pPr>
            <w:ins w:id="3700" w:author="uga" w:date="2017-03-04T15:00:00Z">
              <w:r>
                <w:rPr>
                  <w:rFonts w:ascii="Calibri" w:eastAsia="Times New Roman" w:hAnsi="Calibri" w:cs="Calibri"/>
                  <w:color w:val="000000"/>
                </w:rPr>
                <w:t>L</w:t>
              </w:r>
              <w:r w:rsidRPr="004645F7">
                <w:rPr>
                  <w:rFonts w:ascii="Calibri" w:eastAsia="Times New Roman" w:hAnsi="Calibri" w:cs="Calibri"/>
                  <w:color w:val="000000"/>
                </w:rPr>
                <w:t>ate</w:t>
              </w:r>
              <w:r>
                <w:rPr>
                  <w:rFonts w:ascii="Calibri" w:eastAsia="Times New Roman" w:hAnsi="Calibri" w:cs="Calibri"/>
                  <w:color w:val="000000"/>
                </w:rPr>
                <w:t xml:space="preserve"> </w:t>
              </w:r>
              <w:r w:rsidRPr="004645F7">
                <w:rPr>
                  <w:rFonts w:ascii="Calibri" w:eastAsia="Times New Roman" w:hAnsi="Calibri" w:cs="Calibri"/>
                  <w:color w:val="000000"/>
                </w:rPr>
                <w:t>night</w:t>
              </w:r>
            </w:ins>
            <w:ins w:id="3701" w:author="Sadaf Asrar" w:date="2017-02-28T10:30:00Z">
              <w:del w:id="3702" w:author="uga" w:date="2017-03-04T15:00:00Z">
                <w:r w:rsidRPr="00501070" w:rsidDel="00700F97">
                  <w:rPr>
                    <w:rFonts w:ascii="Calibri" w:eastAsia="Times New Roman" w:hAnsi="Calibri" w:cs="Calibri"/>
                    <w:color w:val="000000"/>
                  </w:rPr>
                  <w:delText>late_night</w:delText>
                </w:r>
              </w:del>
            </w:ins>
          </w:p>
        </w:tc>
        <w:tc>
          <w:tcPr>
            <w:tcW w:w="3617" w:type="dxa"/>
            <w:noWrap/>
            <w:hideMark/>
            <w:tcPrChange w:id="3703" w:author="uga" w:date="2017-03-04T15:01:00Z">
              <w:tcPr>
                <w:tcW w:w="4144" w:type="dxa"/>
                <w:tcBorders>
                  <w:top w:val="nil"/>
                  <w:left w:val="nil"/>
                  <w:bottom w:val="single" w:sz="4" w:space="0" w:color="auto"/>
                  <w:right w:val="single" w:sz="4" w:space="0" w:color="auto"/>
                </w:tcBorders>
                <w:shd w:val="clear" w:color="auto" w:fill="auto"/>
                <w:noWrap/>
                <w:vAlign w:val="bottom"/>
                <w:hideMark/>
              </w:tcPr>
            </w:tcPrChange>
          </w:tcPr>
          <w:p w14:paraId="089BF089" w14:textId="77777777" w:rsidR="00DC036E" w:rsidRPr="00DC036E" w:rsidRDefault="00DC036E" w:rsidP="00501070">
            <w:pPr>
              <w:jc w:val="right"/>
              <w:cnfStyle w:val="000000000000" w:firstRow="0" w:lastRow="0" w:firstColumn="0" w:lastColumn="0" w:oddVBand="0" w:evenVBand="0" w:oddHBand="0" w:evenHBand="0" w:firstRowFirstColumn="0" w:firstRowLastColumn="0" w:lastRowFirstColumn="0" w:lastRowLastColumn="0"/>
              <w:rPr>
                <w:ins w:id="3704" w:author="Sadaf Asrar" w:date="2017-02-28T10:30:00Z"/>
                <w:rFonts w:ascii="Calibri" w:eastAsia="Times New Roman" w:hAnsi="Calibri" w:cs="Calibri"/>
                <w:i w:val="0"/>
                <w:color w:val="000000"/>
                <w:rPrChange w:id="3705" w:author="uga" w:date="2017-03-04T15:00:00Z">
                  <w:rPr>
                    <w:ins w:id="3706" w:author="Sadaf Asrar" w:date="2017-02-28T10:30:00Z"/>
                    <w:rFonts w:ascii="Calibri" w:eastAsia="Times New Roman" w:hAnsi="Calibri" w:cs="Calibri"/>
                    <w:color w:val="000000"/>
                  </w:rPr>
                </w:rPrChange>
              </w:rPr>
            </w:pPr>
            <w:ins w:id="3707" w:author="Sadaf Asrar" w:date="2017-02-28T10:30:00Z">
              <w:r w:rsidRPr="00DC036E">
                <w:rPr>
                  <w:rFonts w:ascii="Calibri" w:eastAsia="Times New Roman" w:hAnsi="Calibri" w:cs="Calibri"/>
                  <w:i w:val="0"/>
                  <w:color w:val="000000"/>
                  <w:rPrChange w:id="3708" w:author="uga" w:date="2017-03-04T15:00:00Z">
                    <w:rPr>
                      <w:rFonts w:ascii="Calibri" w:eastAsia="Times New Roman" w:hAnsi="Calibri" w:cs="Calibri"/>
                      <w:color w:val="000000"/>
                    </w:rPr>
                  </w:rPrChange>
                </w:rPr>
                <w:t>0.3227915</w:t>
              </w:r>
            </w:ins>
          </w:p>
        </w:tc>
      </w:tr>
      <w:tr w:rsidR="00DC036E" w:rsidRPr="008D0F68" w14:paraId="40C23124" w14:textId="77777777" w:rsidTr="00E71239">
        <w:trPr>
          <w:cnfStyle w:val="000000100000" w:firstRow="0" w:lastRow="0" w:firstColumn="0" w:lastColumn="0" w:oddVBand="0" w:evenVBand="0" w:oddHBand="1" w:evenHBand="0" w:firstRowFirstColumn="0" w:firstRowLastColumn="0" w:lastRowFirstColumn="0" w:lastRowLastColumn="0"/>
          <w:trHeight w:hRule="exact" w:val="245"/>
          <w:ins w:id="3709" w:author="Sadaf Asrar" w:date="2017-02-28T10:30:00Z"/>
          <w:trPrChange w:id="3710" w:author="uga" w:date="2017-03-04T15:01:00Z">
            <w:trPr>
              <w:trHeight w:val="290"/>
            </w:trPr>
          </w:trPrChange>
        </w:trPr>
        <w:tc>
          <w:tcPr>
            <w:cnfStyle w:val="001000000000" w:firstRow="0" w:lastRow="0" w:firstColumn="1" w:lastColumn="0" w:oddVBand="0" w:evenVBand="0" w:oddHBand="0" w:evenHBand="0" w:firstRowFirstColumn="0" w:firstRowLastColumn="0" w:lastRowFirstColumn="0" w:lastRowLastColumn="0"/>
            <w:tcW w:w="2138" w:type="dxa"/>
            <w:noWrap/>
            <w:hideMark/>
            <w:tcPrChange w:id="3711" w:author="uga" w:date="2017-03-04T15:01: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99B09C3" w14:textId="6196A585" w:rsidR="00DC036E" w:rsidRPr="00501070" w:rsidRDefault="00DC036E" w:rsidP="00501070">
            <w:pPr>
              <w:cnfStyle w:val="001000100000" w:firstRow="0" w:lastRow="0" w:firstColumn="1" w:lastColumn="0" w:oddVBand="0" w:evenVBand="0" w:oddHBand="1" w:evenHBand="0" w:firstRowFirstColumn="0" w:firstRowLastColumn="0" w:lastRowFirstColumn="0" w:lastRowLastColumn="0"/>
              <w:rPr>
                <w:ins w:id="3712" w:author="Sadaf Asrar" w:date="2017-02-28T10:30:00Z"/>
                <w:rFonts w:ascii="Calibri" w:eastAsia="Times New Roman" w:hAnsi="Calibri" w:cs="Calibri"/>
                <w:color w:val="000000"/>
              </w:rPr>
            </w:pPr>
            <w:ins w:id="3713" w:author="uga" w:date="2017-03-04T15:00:00Z">
              <w:r>
                <w:rPr>
                  <w:rFonts w:ascii="Calibri" w:eastAsia="Times New Roman" w:hAnsi="Calibri" w:cs="Calibri"/>
                  <w:color w:val="000000"/>
                </w:rPr>
                <w:t>M</w:t>
              </w:r>
              <w:r w:rsidRPr="004645F7">
                <w:rPr>
                  <w:rFonts w:ascii="Calibri" w:eastAsia="Times New Roman" w:hAnsi="Calibri" w:cs="Calibri"/>
                  <w:color w:val="000000"/>
                </w:rPr>
                <w:t>orning</w:t>
              </w:r>
            </w:ins>
            <w:ins w:id="3714" w:author="Sadaf Asrar" w:date="2017-02-28T10:30:00Z">
              <w:del w:id="3715" w:author="uga" w:date="2017-03-04T15:00:00Z">
                <w:r w:rsidRPr="00501070" w:rsidDel="00700F97">
                  <w:rPr>
                    <w:rFonts w:ascii="Calibri" w:eastAsia="Times New Roman" w:hAnsi="Calibri" w:cs="Calibri"/>
                    <w:color w:val="000000"/>
                  </w:rPr>
                  <w:delText>morning</w:delText>
                </w:r>
              </w:del>
            </w:ins>
          </w:p>
        </w:tc>
        <w:tc>
          <w:tcPr>
            <w:tcW w:w="3617" w:type="dxa"/>
            <w:noWrap/>
            <w:hideMark/>
            <w:tcPrChange w:id="3716" w:author="uga" w:date="2017-03-04T15:01:00Z">
              <w:tcPr>
                <w:tcW w:w="4144" w:type="dxa"/>
                <w:tcBorders>
                  <w:top w:val="nil"/>
                  <w:left w:val="nil"/>
                  <w:bottom w:val="single" w:sz="4" w:space="0" w:color="auto"/>
                  <w:right w:val="single" w:sz="4" w:space="0" w:color="auto"/>
                </w:tcBorders>
                <w:shd w:val="clear" w:color="auto" w:fill="auto"/>
                <w:noWrap/>
                <w:vAlign w:val="bottom"/>
                <w:hideMark/>
              </w:tcPr>
            </w:tcPrChange>
          </w:tcPr>
          <w:p w14:paraId="2BD26039" w14:textId="77777777" w:rsidR="00DC036E" w:rsidRPr="00DC036E" w:rsidRDefault="00DC036E" w:rsidP="00501070">
            <w:pPr>
              <w:jc w:val="right"/>
              <w:cnfStyle w:val="000000100000" w:firstRow="0" w:lastRow="0" w:firstColumn="0" w:lastColumn="0" w:oddVBand="0" w:evenVBand="0" w:oddHBand="1" w:evenHBand="0" w:firstRowFirstColumn="0" w:firstRowLastColumn="0" w:lastRowFirstColumn="0" w:lastRowLastColumn="0"/>
              <w:rPr>
                <w:ins w:id="3717" w:author="Sadaf Asrar" w:date="2017-02-28T10:30:00Z"/>
                <w:rFonts w:ascii="Calibri" w:eastAsia="Times New Roman" w:hAnsi="Calibri" w:cs="Calibri"/>
                <w:i w:val="0"/>
                <w:color w:val="000000"/>
                <w:rPrChange w:id="3718" w:author="uga" w:date="2017-03-04T15:00:00Z">
                  <w:rPr>
                    <w:ins w:id="3719" w:author="Sadaf Asrar" w:date="2017-02-28T10:30:00Z"/>
                    <w:rFonts w:ascii="Calibri" w:eastAsia="Times New Roman" w:hAnsi="Calibri" w:cs="Calibri"/>
                    <w:color w:val="000000"/>
                  </w:rPr>
                </w:rPrChange>
              </w:rPr>
            </w:pPr>
            <w:ins w:id="3720" w:author="Sadaf Asrar" w:date="2017-02-28T10:30:00Z">
              <w:r w:rsidRPr="00DC036E">
                <w:rPr>
                  <w:rFonts w:ascii="Calibri" w:eastAsia="Times New Roman" w:hAnsi="Calibri" w:cs="Calibri"/>
                  <w:i w:val="0"/>
                  <w:color w:val="000000"/>
                  <w:rPrChange w:id="3721" w:author="uga" w:date="2017-03-04T15:00:00Z">
                    <w:rPr>
                      <w:rFonts w:ascii="Calibri" w:eastAsia="Times New Roman" w:hAnsi="Calibri" w:cs="Calibri"/>
                      <w:color w:val="000000"/>
                    </w:rPr>
                  </w:rPrChange>
                </w:rPr>
                <w:t>0.2104199</w:t>
              </w:r>
            </w:ins>
          </w:p>
        </w:tc>
      </w:tr>
      <w:tr w:rsidR="00DC036E" w:rsidRPr="008D0F68" w14:paraId="18B4CDF8" w14:textId="77777777" w:rsidTr="00E71239">
        <w:trPr>
          <w:trHeight w:hRule="exact" w:val="245"/>
          <w:ins w:id="3722" w:author="Sadaf Asrar" w:date="2017-02-28T10:30:00Z"/>
          <w:trPrChange w:id="3723" w:author="uga" w:date="2017-03-04T15:01:00Z">
            <w:trPr>
              <w:trHeight w:val="290"/>
            </w:trPr>
          </w:trPrChange>
        </w:trPr>
        <w:tc>
          <w:tcPr>
            <w:cnfStyle w:val="001000000000" w:firstRow="0" w:lastRow="0" w:firstColumn="1" w:lastColumn="0" w:oddVBand="0" w:evenVBand="0" w:oddHBand="0" w:evenHBand="0" w:firstRowFirstColumn="0" w:firstRowLastColumn="0" w:lastRowFirstColumn="0" w:lastRowLastColumn="0"/>
            <w:tcW w:w="2138" w:type="dxa"/>
            <w:noWrap/>
            <w:hideMark/>
            <w:tcPrChange w:id="3724" w:author="uga" w:date="2017-03-04T15:01:00Z">
              <w:tcPr>
                <w:tcW w:w="164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4E40206" w14:textId="4930BDC2" w:rsidR="00DC036E" w:rsidRPr="00501070" w:rsidRDefault="00DC036E" w:rsidP="00501070">
            <w:pPr>
              <w:rPr>
                <w:ins w:id="3725" w:author="Sadaf Asrar" w:date="2017-02-28T10:30:00Z"/>
                <w:rFonts w:ascii="Calibri" w:eastAsia="Times New Roman" w:hAnsi="Calibri" w:cs="Calibri"/>
                <w:color w:val="000000"/>
              </w:rPr>
            </w:pPr>
            <w:ins w:id="3726" w:author="uga" w:date="2017-03-04T15:00:00Z">
              <w:r>
                <w:rPr>
                  <w:rFonts w:ascii="Calibri" w:eastAsia="Times New Roman" w:hAnsi="Calibri" w:cs="Calibri"/>
                  <w:color w:val="000000"/>
                </w:rPr>
                <w:t>N</w:t>
              </w:r>
              <w:r w:rsidRPr="004645F7">
                <w:rPr>
                  <w:rFonts w:ascii="Calibri" w:eastAsia="Times New Roman" w:hAnsi="Calibri" w:cs="Calibri"/>
                  <w:color w:val="000000"/>
                </w:rPr>
                <w:t>ight</w:t>
              </w:r>
            </w:ins>
            <w:ins w:id="3727" w:author="Sadaf Asrar" w:date="2017-02-28T10:30:00Z">
              <w:del w:id="3728" w:author="uga" w:date="2017-03-04T15:00:00Z">
                <w:r w:rsidRPr="00501070" w:rsidDel="00700F97">
                  <w:rPr>
                    <w:rFonts w:ascii="Calibri" w:eastAsia="Times New Roman" w:hAnsi="Calibri" w:cs="Calibri"/>
                    <w:color w:val="000000"/>
                  </w:rPr>
                  <w:delText>night</w:delText>
                </w:r>
              </w:del>
            </w:ins>
          </w:p>
        </w:tc>
        <w:tc>
          <w:tcPr>
            <w:tcW w:w="3617" w:type="dxa"/>
            <w:noWrap/>
            <w:hideMark/>
            <w:tcPrChange w:id="3729" w:author="uga" w:date="2017-03-04T15:01:00Z">
              <w:tcPr>
                <w:tcW w:w="4144" w:type="dxa"/>
                <w:tcBorders>
                  <w:top w:val="nil"/>
                  <w:left w:val="nil"/>
                  <w:bottom w:val="single" w:sz="4" w:space="0" w:color="auto"/>
                  <w:right w:val="single" w:sz="4" w:space="0" w:color="auto"/>
                </w:tcBorders>
                <w:shd w:val="clear" w:color="auto" w:fill="auto"/>
                <w:noWrap/>
                <w:vAlign w:val="bottom"/>
                <w:hideMark/>
              </w:tcPr>
            </w:tcPrChange>
          </w:tcPr>
          <w:p w14:paraId="6A2E991D" w14:textId="77777777" w:rsidR="00DC036E" w:rsidRPr="00DC036E" w:rsidRDefault="00DC036E" w:rsidP="00501070">
            <w:pPr>
              <w:jc w:val="right"/>
              <w:cnfStyle w:val="000000000000" w:firstRow="0" w:lastRow="0" w:firstColumn="0" w:lastColumn="0" w:oddVBand="0" w:evenVBand="0" w:oddHBand="0" w:evenHBand="0" w:firstRowFirstColumn="0" w:firstRowLastColumn="0" w:lastRowFirstColumn="0" w:lastRowLastColumn="0"/>
              <w:rPr>
                <w:ins w:id="3730" w:author="Sadaf Asrar" w:date="2017-02-28T10:30:00Z"/>
                <w:rFonts w:ascii="Calibri" w:eastAsia="Times New Roman" w:hAnsi="Calibri" w:cs="Calibri"/>
                <w:i w:val="0"/>
                <w:color w:val="000000"/>
                <w:rPrChange w:id="3731" w:author="uga" w:date="2017-03-04T15:00:00Z">
                  <w:rPr>
                    <w:ins w:id="3732" w:author="Sadaf Asrar" w:date="2017-02-28T10:30:00Z"/>
                    <w:rFonts w:ascii="Calibri" w:eastAsia="Times New Roman" w:hAnsi="Calibri" w:cs="Calibri"/>
                    <w:color w:val="000000"/>
                  </w:rPr>
                </w:rPrChange>
              </w:rPr>
            </w:pPr>
            <w:ins w:id="3733" w:author="Sadaf Asrar" w:date="2017-02-28T10:30:00Z">
              <w:r w:rsidRPr="00DC036E">
                <w:rPr>
                  <w:rFonts w:ascii="Calibri" w:eastAsia="Times New Roman" w:hAnsi="Calibri" w:cs="Calibri"/>
                  <w:i w:val="0"/>
                  <w:color w:val="000000"/>
                  <w:rPrChange w:id="3734" w:author="uga" w:date="2017-03-04T15:00:00Z">
                    <w:rPr>
                      <w:rFonts w:ascii="Calibri" w:eastAsia="Times New Roman" w:hAnsi="Calibri" w:cs="Calibri"/>
                      <w:color w:val="000000"/>
                    </w:rPr>
                  </w:rPrChange>
                </w:rPr>
                <w:t>0.3166503</w:t>
              </w:r>
            </w:ins>
          </w:p>
        </w:tc>
      </w:tr>
    </w:tbl>
    <w:p w14:paraId="5963D577" w14:textId="77777777" w:rsidR="00F26118" w:rsidRPr="00060D4B" w:rsidRDefault="00F26118">
      <w:pPr>
        <w:pStyle w:val="NoSpacing"/>
        <w:rPr>
          <w:ins w:id="3735" w:author="Sadaf Asrar" w:date="2017-02-28T10:30:00Z"/>
          <w:rFonts w:ascii="Courier" w:hAnsi="Courier"/>
          <w:i w:val="0"/>
          <w:sz w:val="24"/>
          <w:szCs w:val="24"/>
          <w:rPrChange w:id="3736" w:author="Nelson Foster" w:date="2017-03-03T22:37:00Z">
            <w:rPr>
              <w:ins w:id="3737" w:author="Sadaf Asrar" w:date="2017-02-28T10:30:00Z"/>
              <w:rFonts w:ascii="Courier" w:hAnsi="Courier"/>
            </w:rPr>
          </w:rPrChange>
        </w:rPr>
      </w:pPr>
    </w:p>
    <w:p w14:paraId="1BF04D91" w14:textId="77777777" w:rsidR="00F26118" w:rsidRPr="00060D4B" w:rsidRDefault="00F26118">
      <w:pPr>
        <w:spacing w:line="240" w:lineRule="auto"/>
        <w:rPr>
          <w:ins w:id="3738" w:author="Sadaf Asrar" w:date="2017-02-28T10:30:00Z"/>
          <w:i w:val="0"/>
          <w:sz w:val="24"/>
          <w:szCs w:val="24"/>
          <w:highlight w:val="yellow"/>
          <w:rPrChange w:id="3739" w:author="Nelson Foster" w:date="2017-03-03T22:37:00Z">
            <w:rPr>
              <w:ins w:id="3740" w:author="Sadaf Asrar" w:date="2017-02-28T10:30:00Z"/>
              <w:highlight w:val="yellow"/>
            </w:rPr>
          </w:rPrChange>
        </w:rPr>
        <w:pPrChange w:id="3741" w:author="uga" w:date="2017-03-04T14:01:00Z">
          <w:pPr/>
        </w:pPrChange>
      </w:pPr>
    </w:p>
    <w:p w14:paraId="5222C075" w14:textId="77777777" w:rsidR="00F26118" w:rsidRPr="00060D4B" w:rsidRDefault="00F26118">
      <w:pPr>
        <w:spacing w:line="240" w:lineRule="auto"/>
        <w:rPr>
          <w:ins w:id="3742" w:author="Sadaf Asrar" w:date="2017-02-28T10:30:00Z"/>
          <w:i w:val="0"/>
          <w:sz w:val="24"/>
          <w:szCs w:val="24"/>
          <w:highlight w:val="yellow"/>
          <w:rPrChange w:id="3743" w:author="Nelson Foster" w:date="2017-03-03T22:37:00Z">
            <w:rPr>
              <w:ins w:id="3744" w:author="Sadaf Asrar" w:date="2017-02-28T10:30:00Z"/>
              <w:highlight w:val="yellow"/>
            </w:rPr>
          </w:rPrChange>
        </w:rPr>
        <w:pPrChange w:id="3745" w:author="uga" w:date="2017-03-04T14:01:00Z">
          <w:pPr/>
        </w:pPrChange>
      </w:pPr>
    </w:p>
    <w:p w14:paraId="1A3E298A" w14:textId="77777777" w:rsidR="00F26118" w:rsidRPr="00060D4B" w:rsidDel="008D0F68" w:rsidRDefault="00F26118">
      <w:pPr>
        <w:spacing w:line="240" w:lineRule="auto"/>
        <w:rPr>
          <w:ins w:id="3746" w:author="Sadaf Asrar" w:date="2017-02-28T10:30:00Z"/>
          <w:del w:id="3747" w:author="uga" w:date="2017-03-04T13:55:00Z"/>
          <w:i w:val="0"/>
          <w:sz w:val="24"/>
          <w:szCs w:val="24"/>
          <w:highlight w:val="yellow"/>
          <w:rPrChange w:id="3748" w:author="Nelson Foster" w:date="2017-03-03T22:37:00Z">
            <w:rPr>
              <w:ins w:id="3749" w:author="Sadaf Asrar" w:date="2017-02-28T10:30:00Z"/>
              <w:del w:id="3750" w:author="uga" w:date="2017-03-04T13:55:00Z"/>
              <w:highlight w:val="yellow"/>
            </w:rPr>
          </w:rPrChange>
        </w:rPr>
        <w:pPrChange w:id="3751" w:author="uga" w:date="2017-03-04T14:01:00Z">
          <w:pPr/>
        </w:pPrChange>
      </w:pPr>
    </w:p>
    <w:p w14:paraId="5DCC4F39" w14:textId="77777777" w:rsidR="00F26118" w:rsidRPr="00060D4B" w:rsidDel="008D0F68" w:rsidRDefault="00F26118">
      <w:pPr>
        <w:spacing w:line="240" w:lineRule="auto"/>
        <w:rPr>
          <w:ins w:id="3752" w:author="Sadaf Asrar" w:date="2017-02-28T10:30:00Z"/>
          <w:del w:id="3753" w:author="uga" w:date="2017-03-04T13:55:00Z"/>
          <w:i w:val="0"/>
          <w:sz w:val="24"/>
          <w:szCs w:val="24"/>
          <w:highlight w:val="yellow"/>
          <w:rPrChange w:id="3754" w:author="Nelson Foster" w:date="2017-03-03T22:37:00Z">
            <w:rPr>
              <w:ins w:id="3755" w:author="Sadaf Asrar" w:date="2017-02-28T10:30:00Z"/>
              <w:del w:id="3756" w:author="uga" w:date="2017-03-04T13:55:00Z"/>
              <w:highlight w:val="yellow"/>
            </w:rPr>
          </w:rPrChange>
        </w:rPr>
        <w:pPrChange w:id="3757" w:author="uga" w:date="2017-03-04T14:01:00Z">
          <w:pPr/>
        </w:pPrChange>
      </w:pPr>
    </w:p>
    <w:p w14:paraId="0208317A" w14:textId="77777777" w:rsidR="00F26118" w:rsidRPr="00060D4B" w:rsidDel="008D0F68" w:rsidRDefault="00F26118">
      <w:pPr>
        <w:spacing w:line="240" w:lineRule="auto"/>
        <w:rPr>
          <w:ins w:id="3758" w:author="Sadaf Asrar" w:date="2017-02-28T10:30:00Z"/>
          <w:del w:id="3759" w:author="uga" w:date="2017-03-04T13:50:00Z"/>
          <w:i w:val="0"/>
          <w:sz w:val="24"/>
          <w:szCs w:val="24"/>
          <w:highlight w:val="yellow"/>
          <w:rPrChange w:id="3760" w:author="Nelson Foster" w:date="2017-03-03T22:37:00Z">
            <w:rPr>
              <w:ins w:id="3761" w:author="Sadaf Asrar" w:date="2017-02-28T10:30:00Z"/>
              <w:del w:id="3762" w:author="uga" w:date="2017-03-04T13:50:00Z"/>
              <w:highlight w:val="yellow"/>
            </w:rPr>
          </w:rPrChange>
        </w:rPr>
        <w:pPrChange w:id="3763" w:author="uga" w:date="2017-03-04T14:01:00Z">
          <w:pPr/>
        </w:pPrChange>
      </w:pPr>
    </w:p>
    <w:p w14:paraId="0F5EBACA" w14:textId="77777777" w:rsidR="00F26118" w:rsidRPr="00060D4B" w:rsidDel="008D0F68" w:rsidRDefault="00F26118">
      <w:pPr>
        <w:spacing w:line="240" w:lineRule="auto"/>
        <w:rPr>
          <w:ins w:id="3764" w:author="Sadaf Asrar" w:date="2017-02-28T10:30:00Z"/>
          <w:del w:id="3765" w:author="uga" w:date="2017-03-04T13:50:00Z"/>
          <w:i w:val="0"/>
          <w:sz w:val="24"/>
          <w:szCs w:val="24"/>
          <w:highlight w:val="yellow"/>
          <w:rPrChange w:id="3766" w:author="Nelson Foster" w:date="2017-03-03T22:37:00Z">
            <w:rPr>
              <w:ins w:id="3767" w:author="Sadaf Asrar" w:date="2017-02-28T10:30:00Z"/>
              <w:del w:id="3768" w:author="uga" w:date="2017-03-04T13:50:00Z"/>
              <w:highlight w:val="yellow"/>
            </w:rPr>
          </w:rPrChange>
        </w:rPr>
        <w:pPrChange w:id="3769" w:author="uga" w:date="2017-03-04T14:01:00Z">
          <w:pPr/>
        </w:pPrChange>
      </w:pPr>
    </w:p>
    <w:p w14:paraId="403083F8" w14:textId="77777777" w:rsidR="00F26118" w:rsidRPr="00060D4B" w:rsidDel="008D0F68" w:rsidRDefault="00F26118">
      <w:pPr>
        <w:spacing w:line="240" w:lineRule="auto"/>
        <w:rPr>
          <w:ins w:id="3770" w:author="Sadaf Asrar" w:date="2017-02-28T10:30:00Z"/>
          <w:del w:id="3771" w:author="uga" w:date="2017-03-04T13:50:00Z"/>
          <w:i w:val="0"/>
          <w:sz w:val="24"/>
          <w:szCs w:val="24"/>
          <w:highlight w:val="yellow"/>
          <w:rPrChange w:id="3772" w:author="Nelson Foster" w:date="2017-03-03T22:37:00Z">
            <w:rPr>
              <w:ins w:id="3773" w:author="Sadaf Asrar" w:date="2017-02-28T10:30:00Z"/>
              <w:del w:id="3774" w:author="uga" w:date="2017-03-04T13:50:00Z"/>
              <w:highlight w:val="yellow"/>
            </w:rPr>
          </w:rPrChange>
        </w:rPr>
        <w:pPrChange w:id="3775" w:author="uga" w:date="2017-03-04T14:01:00Z">
          <w:pPr/>
        </w:pPrChange>
      </w:pPr>
    </w:p>
    <w:p w14:paraId="20438E7F" w14:textId="77777777" w:rsidR="00F26118" w:rsidRPr="00060D4B" w:rsidDel="008D0F68" w:rsidRDefault="00F26118">
      <w:pPr>
        <w:spacing w:line="240" w:lineRule="auto"/>
        <w:rPr>
          <w:ins w:id="3776" w:author="Sadaf Asrar" w:date="2017-02-28T10:30:00Z"/>
          <w:del w:id="3777" w:author="uga" w:date="2017-03-04T13:50:00Z"/>
          <w:i w:val="0"/>
          <w:sz w:val="24"/>
          <w:szCs w:val="24"/>
          <w:highlight w:val="yellow"/>
          <w:rPrChange w:id="3778" w:author="Nelson Foster" w:date="2017-03-03T22:37:00Z">
            <w:rPr>
              <w:ins w:id="3779" w:author="Sadaf Asrar" w:date="2017-02-28T10:30:00Z"/>
              <w:del w:id="3780" w:author="uga" w:date="2017-03-04T13:50:00Z"/>
              <w:highlight w:val="yellow"/>
            </w:rPr>
          </w:rPrChange>
        </w:rPr>
        <w:pPrChange w:id="3781" w:author="uga" w:date="2017-03-04T14:01:00Z">
          <w:pPr/>
        </w:pPrChange>
      </w:pPr>
    </w:p>
    <w:p w14:paraId="5ABE69F6" w14:textId="77777777" w:rsidR="00F26118" w:rsidRPr="00060D4B" w:rsidDel="00717571" w:rsidRDefault="00F26118">
      <w:pPr>
        <w:spacing w:line="240" w:lineRule="auto"/>
        <w:rPr>
          <w:ins w:id="3782" w:author="Sadaf Asrar" w:date="2017-02-28T10:30:00Z"/>
          <w:del w:id="3783" w:author="uga" w:date="2017-03-04T15:04:00Z"/>
          <w:i w:val="0"/>
          <w:sz w:val="24"/>
          <w:szCs w:val="24"/>
          <w:highlight w:val="yellow"/>
          <w:rPrChange w:id="3784" w:author="Nelson Foster" w:date="2017-03-03T22:37:00Z">
            <w:rPr>
              <w:ins w:id="3785" w:author="Sadaf Asrar" w:date="2017-02-28T10:30:00Z"/>
              <w:del w:id="3786" w:author="uga" w:date="2017-03-04T15:04:00Z"/>
              <w:highlight w:val="yellow"/>
            </w:rPr>
          </w:rPrChange>
        </w:rPr>
        <w:pPrChange w:id="3787" w:author="uga" w:date="2017-03-04T14:01:00Z">
          <w:pPr/>
        </w:pPrChange>
      </w:pPr>
    </w:p>
    <w:p w14:paraId="63E04B96" w14:textId="77777777" w:rsidR="00DC036E" w:rsidRDefault="00DC036E">
      <w:pPr>
        <w:spacing w:line="240" w:lineRule="auto"/>
        <w:rPr>
          <w:ins w:id="3788" w:author="uga" w:date="2017-03-04T15:01:00Z"/>
          <w:i w:val="0"/>
          <w:sz w:val="22"/>
          <w:szCs w:val="22"/>
        </w:rPr>
        <w:pPrChange w:id="3789" w:author="uga" w:date="2017-03-04T14:01:00Z">
          <w:pPr/>
        </w:pPrChange>
      </w:pPr>
    </w:p>
    <w:p w14:paraId="4B58AF48" w14:textId="77777777" w:rsidR="00717571" w:rsidRPr="00717571" w:rsidRDefault="00717571">
      <w:pPr>
        <w:spacing w:line="240" w:lineRule="auto"/>
        <w:rPr>
          <w:ins w:id="3790" w:author="uga" w:date="2017-03-04T15:04:00Z"/>
          <w:i w:val="0"/>
          <w:sz w:val="10"/>
          <w:szCs w:val="10"/>
          <w:rPrChange w:id="3791" w:author="uga" w:date="2017-03-04T15:05:00Z">
            <w:rPr>
              <w:ins w:id="3792" w:author="uga" w:date="2017-03-04T15:04:00Z"/>
              <w:i w:val="0"/>
              <w:sz w:val="22"/>
              <w:szCs w:val="22"/>
            </w:rPr>
          </w:rPrChange>
        </w:rPr>
        <w:pPrChange w:id="3793" w:author="uga" w:date="2017-03-04T14:01:00Z">
          <w:pPr/>
        </w:pPrChange>
      </w:pPr>
    </w:p>
    <w:p w14:paraId="55F3FBAD" w14:textId="3DDC6698" w:rsidR="00F26118" w:rsidRPr="008D0F68" w:rsidRDefault="000B40F7">
      <w:pPr>
        <w:spacing w:line="240" w:lineRule="auto"/>
        <w:rPr>
          <w:ins w:id="3794" w:author="Sadaf Asrar" w:date="2017-02-28T10:31:00Z"/>
          <w:i w:val="0"/>
          <w:sz w:val="22"/>
          <w:szCs w:val="22"/>
          <w:rPrChange w:id="3795" w:author="uga" w:date="2017-03-04T13:58:00Z">
            <w:rPr>
              <w:ins w:id="3796" w:author="Sadaf Asrar" w:date="2017-02-28T10:31:00Z"/>
            </w:rPr>
          </w:rPrChange>
        </w:rPr>
        <w:pPrChange w:id="3797" w:author="uga" w:date="2017-03-04T14:01:00Z">
          <w:pPr/>
        </w:pPrChange>
      </w:pPr>
      <w:ins w:id="3798" w:author="Nelson Foster" w:date="2017-03-03T22:17:00Z">
        <w:r w:rsidRPr="008D0F68">
          <w:rPr>
            <w:i w:val="0"/>
            <w:sz w:val="22"/>
            <w:szCs w:val="22"/>
            <w:rPrChange w:id="3799" w:author="uga" w:date="2017-03-04T13:58:00Z">
              <w:rPr>
                <w:sz w:val="24"/>
                <w:szCs w:val="24"/>
              </w:rPr>
            </w:rPrChange>
          </w:rPr>
          <w:t xml:space="preserve">According to this analysis, </w:t>
        </w:r>
      </w:ins>
      <w:ins w:id="3800" w:author="Sadaf Asrar" w:date="2017-02-28T10:31:00Z">
        <w:del w:id="3801" w:author="Nelson Foster" w:date="2017-03-03T22:18:00Z">
          <w:r w:rsidR="00F26118" w:rsidRPr="008D0F68" w:rsidDel="000B40F7">
            <w:rPr>
              <w:i w:val="0"/>
              <w:sz w:val="22"/>
              <w:szCs w:val="22"/>
              <w:rPrChange w:id="3802" w:author="uga" w:date="2017-03-04T13:58:00Z">
                <w:rPr/>
              </w:rPrChange>
            </w:rPr>
            <w:delText>The answer</w:delText>
          </w:r>
        </w:del>
      </w:ins>
      <w:ins w:id="3803" w:author="Nelson Foster" w:date="2017-03-03T22:18:00Z">
        <w:r w:rsidRPr="008D0F68">
          <w:rPr>
            <w:i w:val="0"/>
            <w:sz w:val="22"/>
            <w:szCs w:val="22"/>
            <w:rPrChange w:id="3804" w:author="uga" w:date="2017-03-04T13:58:00Z">
              <w:rPr>
                <w:sz w:val="24"/>
                <w:szCs w:val="24"/>
              </w:rPr>
            </w:rPrChange>
          </w:rPr>
          <w:t xml:space="preserve">the </w:t>
        </w:r>
      </w:ins>
      <w:ins w:id="3805" w:author="Sadaf Asrar" w:date="2017-02-28T10:31:00Z">
        <w:del w:id="3806" w:author="Nelson Foster" w:date="2017-03-03T22:18:00Z">
          <w:r w:rsidR="00F26118" w:rsidRPr="008D0F68" w:rsidDel="000B40F7">
            <w:rPr>
              <w:i w:val="0"/>
              <w:sz w:val="22"/>
              <w:szCs w:val="22"/>
              <w:rPrChange w:id="3807" w:author="uga" w:date="2017-03-04T13:58:00Z">
                <w:rPr/>
              </w:rPrChange>
            </w:rPr>
            <w:delText xml:space="preserve"> is </w:delText>
          </w:r>
        </w:del>
        <w:r w:rsidR="00F26118" w:rsidRPr="008D0F68">
          <w:rPr>
            <w:i w:val="0"/>
            <w:sz w:val="22"/>
            <w:szCs w:val="22"/>
            <w:rPrChange w:id="3808" w:author="uga" w:date="2017-03-04T13:58:00Z">
              <w:rPr/>
            </w:rPrChange>
          </w:rPr>
          <w:t>late night</w:t>
        </w:r>
      </w:ins>
      <w:ins w:id="3809" w:author="Nelson Foster" w:date="2017-03-03T22:18:00Z">
        <w:r w:rsidRPr="008D0F68">
          <w:rPr>
            <w:i w:val="0"/>
            <w:sz w:val="22"/>
            <w:szCs w:val="22"/>
            <w:rPrChange w:id="3810" w:author="uga" w:date="2017-03-04T13:58:00Z">
              <w:rPr>
                <w:sz w:val="24"/>
                <w:szCs w:val="24"/>
              </w:rPr>
            </w:rPrChange>
          </w:rPr>
          <w:t xml:space="preserve"> time</w:t>
        </w:r>
      </w:ins>
      <w:ins w:id="3811" w:author="uga" w:date="2017-03-04T15:01:00Z">
        <w:r w:rsidR="00DC036E">
          <w:rPr>
            <w:i w:val="0"/>
            <w:sz w:val="22"/>
            <w:szCs w:val="22"/>
          </w:rPr>
          <w:t xml:space="preserve"> </w:t>
        </w:r>
      </w:ins>
      <w:ins w:id="3812" w:author="Nelson Foster" w:date="2017-03-03T22:18:00Z">
        <w:del w:id="3813" w:author="uga" w:date="2017-03-04T15:02:00Z">
          <w:r w:rsidRPr="008D0F68" w:rsidDel="00DC036E">
            <w:rPr>
              <w:i w:val="0"/>
              <w:sz w:val="22"/>
              <w:szCs w:val="22"/>
              <w:rPrChange w:id="3814" w:author="uga" w:date="2017-03-04T13:58:00Z">
                <w:rPr>
                  <w:sz w:val="24"/>
                  <w:szCs w:val="24"/>
                </w:rPr>
              </w:rPrChange>
            </w:rPr>
            <w:delText>frame</w:delText>
          </w:r>
        </w:del>
      </w:ins>
      <w:ins w:id="3815" w:author="uga" w:date="2017-03-04T15:02:00Z">
        <w:r w:rsidR="00DC036E">
          <w:rPr>
            <w:i w:val="0"/>
            <w:sz w:val="22"/>
            <w:szCs w:val="22"/>
          </w:rPr>
          <w:t>period</w:t>
        </w:r>
      </w:ins>
      <w:ins w:id="3816" w:author="Nelson Foster" w:date="2017-03-03T22:18:00Z">
        <w:r w:rsidRPr="008D0F68">
          <w:rPr>
            <w:i w:val="0"/>
            <w:sz w:val="22"/>
            <w:szCs w:val="22"/>
            <w:rPrChange w:id="3817" w:author="uga" w:date="2017-03-04T13:58:00Z">
              <w:rPr>
                <w:sz w:val="24"/>
                <w:szCs w:val="24"/>
              </w:rPr>
            </w:rPrChange>
          </w:rPr>
          <w:t xml:space="preserve"> had the largest mea</w:t>
        </w:r>
        <w:r w:rsidR="00DD337F" w:rsidRPr="008D0F68">
          <w:rPr>
            <w:i w:val="0"/>
            <w:sz w:val="22"/>
            <w:szCs w:val="22"/>
            <w:rPrChange w:id="3818" w:author="uga" w:date="2017-03-04T13:58:00Z">
              <w:rPr>
                <w:sz w:val="24"/>
                <w:szCs w:val="24"/>
              </w:rPr>
            </w:rPrChange>
          </w:rPr>
          <w:t>n number of deaths and injuries (</w:t>
        </w:r>
      </w:ins>
      <w:ins w:id="3819" w:author="Sadaf Asrar" w:date="2017-02-28T10:31:00Z">
        <w:del w:id="3820" w:author="Nelson Foster" w:date="2017-03-03T22:19:00Z">
          <w:r w:rsidR="00F26118" w:rsidRPr="008D0F68" w:rsidDel="00DD337F">
            <w:rPr>
              <w:i w:val="0"/>
              <w:sz w:val="22"/>
              <w:szCs w:val="22"/>
              <w:rPrChange w:id="3821" w:author="uga" w:date="2017-03-04T13:58:00Z">
                <w:rPr/>
              </w:rPrChange>
            </w:rPr>
            <w:delText xml:space="preserve"> where the mean number of deaths for all collisions was </w:delText>
          </w:r>
        </w:del>
        <w:r w:rsidR="00F26118" w:rsidRPr="008D0F68">
          <w:rPr>
            <w:i w:val="0"/>
            <w:sz w:val="22"/>
            <w:szCs w:val="22"/>
            <w:rPrChange w:id="3822" w:author="uga" w:date="2017-03-04T13:58:00Z">
              <w:rPr/>
            </w:rPrChange>
          </w:rPr>
          <w:t>0.3227915</w:t>
        </w:r>
      </w:ins>
      <w:ins w:id="3823" w:author="Nelson Foster" w:date="2017-03-03T22:19:00Z">
        <w:r w:rsidR="00DD337F" w:rsidRPr="008D0F68">
          <w:rPr>
            <w:i w:val="0"/>
            <w:sz w:val="22"/>
            <w:szCs w:val="22"/>
            <w:rPrChange w:id="3824" w:author="uga" w:date="2017-03-04T13:58:00Z">
              <w:rPr>
                <w:sz w:val="24"/>
                <w:szCs w:val="24"/>
              </w:rPr>
            </w:rPrChange>
          </w:rPr>
          <w:t>)</w:t>
        </w:r>
      </w:ins>
      <w:ins w:id="3825" w:author="Sadaf Asrar" w:date="2017-02-28T10:31:00Z">
        <w:r w:rsidR="00F26118" w:rsidRPr="008D0F68">
          <w:rPr>
            <w:i w:val="0"/>
            <w:sz w:val="22"/>
            <w:szCs w:val="22"/>
            <w:rPrChange w:id="3826" w:author="uga" w:date="2017-03-04T13:58:00Z">
              <w:rPr/>
            </w:rPrChange>
          </w:rPr>
          <w:t>.</w:t>
        </w:r>
      </w:ins>
    </w:p>
    <w:p w14:paraId="7B25A7A6" w14:textId="77777777" w:rsidR="00F26118" w:rsidRPr="008D0F68" w:rsidDel="00DD337F" w:rsidRDefault="00F26118">
      <w:pPr>
        <w:spacing w:line="240" w:lineRule="auto"/>
        <w:ind w:left="1440"/>
        <w:rPr>
          <w:ins w:id="3827" w:author="Sadaf Asrar" w:date="2017-02-28T10:31:00Z"/>
          <w:del w:id="3828" w:author="Nelson Foster" w:date="2017-03-03T22:20:00Z"/>
          <w:sz w:val="22"/>
          <w:szCs w:val="22"/>
          <w:rPrChange w:id="3829" w:author="uga" w:date="2017-03-04T13:58:00Z">
            <w:rPr>
              <w:ins w:id="3830" w:author="Sadaf Asrar" w:date="2017-02-28T10:31:00Z"/>
              <w:del w:id="3831" w:author="Nelson Foster" w:date="2017-03-03T22:20:00Z"/>
            </w:rPr>
          </w:rPrChange>
        </w:rPr>
        <w:pPrChange w:id="3832" w:author="uga" w:date="2017-03-04T14:01:00Z">
          <w:pPr/>
        </w:pPrChange>
      </w:pPr>
    </w:p>
    <w:p w14:paraId="6E9D7F84" w14:textId="3DB39C20" w:rsidR="00F26118" w:rsidRPr="008D0F68" w:rsidRDefault="00F26118">
      <w:pPr>
        <w:spacing w:line="240" w:lineRule="auto"/>
        <w:rPr>
          <w:ins w:id="3833" w:author="Sadaf Asrar" w:date="2017-02-28T10:32:00Z"/>
          <w:b/>
          <w:sz w:val="22"/>
          <w:szCs w:val="22"/>
          <w:rPrChange w:id="3834" w:author="uga" w:date="2017-03-04T13:58:00Z">
            <w:rPr>
              <w:ins w:id="3835" w:author="Sadaf Asrar" w:date="2017-02-28T10:32:00Z"/>
              <w:u w:val="single"/>
            </w:rPr>
          </w:rPrChange>
        </w:rPr>
        <w:pPrChange w:id="3836" w:author="uga" w:date="2017-03-04T14:01:00Z">
          <w:pPr/>
        </w:pPrChange>
      </w:pPr>
      <w:ins w:id="3837" w:author="Sadaf Asrar" w:date="2017-02-28T10:31:00Z">
        <w:r w:rsidRPr="008D0F68">
          <w:rPr>
            <w:b/>
            <w:sz w:val="22"/>
            <w:szCs w:val="22"/>
            <w:rPrChange w:id="3838" w:author="uga" w:date="2017-03-04T13:58:00Z">
              <w:rPr/>
            </w:rPrChange>
          </w:rPr>
          <w:t>Are the number of people injured and killed at late night different from all other times of day?</w:t>
        </w:r>
      </w:ins>
    </w:p>
    <w:p w14:paraId="69792371" w14:textId="77777777" w:rsidR="00F26118" w:rsidRPr="008D0F68" w:rsidDel="00DD337F" w:rsidRDefault="00F26118">
      <w:pPr>
        <w:spacing w:line="240" w:lineRule="auto"/>
        <w:ind w:left="1440"/>
        <w:rPr>
          <w:ins w:id="3839" w:author="Sadaf Asrar" w:date="2017-02-28T10:32:00Z"/>
          <w:del w:id="3840" w:author="Nelson Foster" w:date="2017-03-03T22:20:00Z"/>
          <w:i w:val="0"/>
          <w:sz w:val="22"/>
          <w:szCs w:val="22"/>
          <w:u w:val="single"/>
          <w:rPrChange w:id="3841" w:author="uga" w:date="2017-03-04T13:58:00Z">
            <w:rPr>
              <w:ins w:id="3842" w:author="Sadaf Asrar" w:date="2017-02-28T10:32:00Z"/>
              <w:del w:id="3843" w:author="Nelson Foster" w:date="2017-03-03T22:20:00Z"/>
              <w:u w:val="single"/>
            </w:rPr>
          </w:rPrChange>
        </w:rPr>
        <w:pPrChange w:id="3844" w:author="uga" w:date="2017-03-04T14:01:00Z">
          <w:pPr/>
        </w:pPrChange>
      </w:pPr>
    </w:p>
    <w:p w14:paraId="67519E75" w14:textId="1120B332" w:rsidR="00F26118" w:rsidRPr="008D0F68" w:rsidDel="00DD337F" w:rsidRDefault="00F26118">
      <w:pPr>
        <w:spacing w:line="240" w:lineRule="auto"/>
        <w:rPr>
          <w:ins w:id="3845" w:author="Sadaf Asrar" w:date="2017-02-28T10:33:00Z"/>
          <w:del w:id="3846" w:author="Nelson Foster" w:date="2017-03-03T22:20:00Z"/>
          <w:i w:val="0"/>
          <w:sz w:val="22"/>
          <w:szCs w:val="22"/>
          <w:rPrChange w:id="3847" w:author="uga" w:date="2017-03-04T13:58:00Z">
            <w:rPr>
              <w:ins w:id="3848" w:author="Sadaf Asrar" w:date="2017-02-28T10:33:00Z"/>
              <w:del w:id="3849" w:author="Nelson Foster" w:date="2017-03-03T22:20:00Z"/>
            </w:rPr>
          </w:rPrChange>
        </w:rPr>
        <w:pPrChange w:id="3850" w:author="uga" w:date="2017-03-04T14:01:00Z">
          <w:pPr/>
        </w:pPrChange>
      </w:pPr>
      <w:ins w:id="3851" w:author="Sadaf Asrar" w:date="2017-02-28T10:32:00Z">
        <w:r w:rsidRPr="008D0F68">
          <w:rPr>
            <w:i w:val="0"/>
            <w:sz w:val="22"/>
            <w:szCs w:val="22"/>
            <w:rPrChange w:id="3852" w:author="uga" w:date="2017-03-04T13:58:00Z">
              <w:rPr>
                <w:u w:val="single"/>
              </w:rPr>
            </w:rPrChange>
          </w:rPr>
          <w:t>To answer this question, we conducted t</w:t>
        </w:r>
      </w:ins>
      <w:ins w:id="3853" w:author="Nelson Foster" w:date="2017-03-03T22:20:00Z">
        <w:r w:rsidR="00DD337F" w:rsidRPr="008D0F68">
          <w:rPr>
            <w:i w:val="0"/>
            <w:sz w:val="22"/>
            <w:szCs w:val="22"/>
            <w:rPrChange w:id="3854" w:author="uga" w:date="2017-03-04T13:58:00Z">
              <w:rPr>
                <w:sz w:val="24"/>
                <w:szCs w:val="24"/>
              </w:rPr>
            </w:rPrChange>
          </w:rPr>
          <w:t>-</w:t>
        </w:r>
      </w:ins>
      <w:ins w:id="3855" w:author="Sadaf Asrar" w:date="2017-02-28T10:32:00Z">
        <w:del w:id="3856" w:author="Nelson Foster" w:date="2017-03-03T22:20:00Z">
          <w:r w:rsidRPr="008D0F68" w:rsidDel="00DD337F">
            <w:rPr>
              <w:i w:val="0"/>
              <w:sz w:val="22"/>
              <w:szCs w:val="22"/>
              <w:rPrChange w:id="3857" w:author="uga" w:date="2017-03-04T13:58:00Z">
                <w:rPr>
                  <w:u w:val="single"/>
                </w:rPr>
              </w:rPrChange>
            </w:rPr>
            <w:delText xml:space="preserve"> </w:delText>
          </w:r>
        </w:del>
        <w:r w:rsidRPr="008D0F68">
          <w:rPr>
            <w:i w:val="0"/>
            <w:sz w:val="22"/>
            <w:szCs w:val="22"/>
            <w:rPrChange w:id="3858" w:author="uga" w:date="2017-03-04T13:58:00Z">
              <w:rPr>
                <w:u w:val="single"/>
              </w:rPr>
            </w:rPrChange>
          </w:rPr>
          <w:t xml:space="preserve">tests of </w:t>
        </w:r>
      </w:ins>
      <w:ins w:id="3859" w:author="Nelson Foster" w:date="2017-03-03T22:20:00Z">
        <w:r w:rsidR="00DD337F" w:rsidRPr="008D0F68">
          <w:rPr>
            <w:i w:val="0"/>
            <w:sz w:val="22"/>
            <w:szCs w:val="22"/>
            <w:rPrChange w:id="3860" w:author="uga" w:date="2017-03-04T13:58:00Z">
              <w:rPr>
                <w:sz w:val="24"/>
                <w:szCs w:val="24"/>
              </w:rPr>
            </w:rPrChange>
          </w:rPr>
          <w:t xml:space="preserve">the </w:t>
        </w:r>
      </w:ins>
      <w:ins w:id="3861" w:author="Sadaf Asrar" w:date="2017-02-28T10:32:00Z">
        <w:r w:rsidRPr="008D0F68">
          <w:rPr>
            <w:i w:val="0"/>
            <w:sz w:val="22"/>
            <w:szCs w:val="22"/>
            <w:rPrChange w:id="3862" w:author="uga" w:date="2017-03-04T13:58:00Z">
              <w:rPr>
                <w:u w:val="single"/>
              </w:rPr>
            </w:rPrChange>
          </w:rPr>
          <w:t>number of injuries and death over the binary variable of whether the collision was at late night v</w:t>
        </w:r>
      </w:ins>
      <w:ins w:id="3863" w:author="Nelson Foster" w:date="2017-03-03T22:20:00Z">
        <w:r w:rsidR="00DD337F" w:rsidRPr="008D0F68">
          <w:rPr>
            <w:i w:val="0"/>
            <w:sz w:val="22"/>
            <w:szCs w:val="22"/>
            <w:rPrChange w:id="3864" w:author="uga" w:date="2017-03-04T13:58:00Z">
              <w:rPr>
                <w:sz w:val="24"/>
                <w:szCs w:val="24"/>
              </w:rPr>
            </w:rPrChange>
          </w:rPr>
          <w:t>ersus</w:t>
        </w:r>
      </w:ins>
      <w:ins w:id="3865" w:author="Sadaf Asrar" w:date="2017-02-28T10:32:00Z">
        <w:del w:id="3866" w:author="Nelson Foster" w:date="2017-03-03T22:20:00Z">
          <w:r w:rsidRPr="008D0F68" w:rsidDel="00DD337F">
            <w:rPr>
              <w:i w:val="0"/>
              <w:sz w:val="22"/>
              <w:szCs w:val="22"/>
              <w:rPrChange w:id="3867" w:author="uga" w:date="2017-03-04T13:58:00Z">
                <w:rPr>
                  <w:u w:val="single"/>
                </w:rPr>
              </w:rPrChange>
            </w:rPr>
            <w:delText>s</w:delText>
          </w:r>
        </w:del>
        <w:r w:rsidRPr="008D0F68">
          <w:rPr>
            <w:i w:val="0"/>
            <w:sz w:val="22"/>
            <w:szCs w:val="22"/>
            <w:rPrChange w:id="3868" w:author="uga" w:date="2017-03-04T13:58:00Z">
              <w:rPr>
                <w:u w:val="single"/>
              </w:rPr>
            </w:rPrChange>
          </w:rPr>
          <w:t xml:space="preserve"> non-late night</w:t>
        </w:r>
      </w:ins>
      <w:ins w:id="3869" w:author="Sadaf Asrar" w:date="2017-02-28T10:33:00Z">
        <w:r w:rsidRPr="008D0F68">
          <w:rPr>
            <w:i w:val="0"/>
            <w:sz w:val="22"/>
            <w:szCs w:val="22"/>
            <w:rPrChange w:id="3870" w:author="uga" w:date="2017-03-04T13:58:00Z">
              <w:rPr/>
            </w:rPrChange>
          </w:rPr>
          <w:t>.</w:t>
        </w:r>
      </w:ins>
    </w:p>
    <w:p w14:paraId="40FBAB65" w14:textId="14C74F53" w:rsidR="00F26118" w:rsidRPr="008D0F68" w:rsidDel="008D0F68" w:rsidRDefault="00F26118">
      <w:pPr>
        <w:pStyle w:val="NoSpacing"/>
        <w:rPr>
          <w:del w:id="3871" w:author="uga" w:date="2017-03-04T13:50:00Z"/>
          <w:rFonts w:ascii="Courier" w:hAnsi="Courier"/>
          <w:sz w:val="22"/>
          <w:szCs w:val="22"/>
          <w:rPrChange w:id="3872" w:author="uga" w:date="2017-03-04T13:58:00Z">
            <w:rPr>
              <w:del w:id="3873" w:author="uga" w:date="2017-03-04T13:50:00Z"/>
              <w:rFonts w:ascii="Courier" w:hAnsi="Courier"/>
              <w:sz w:val="24"/>
              <w:szCs w:val="24"/>
            </w:rPr>
          </w:rPrChange>
        </w:rPr>
        <w:pPrChange w:id="3874" w:author="uga" w:date="2017-03-04T14:01:00Z">
          <w:pPr>
            <w:pStyle w:val="HTMLPreformatted"/>
            <w:shd w:val="clear" w:color="auto" w:fill="FFFFFF"/>
            <w:spacing w:line="170" w:lineRule="atLeast"/>
          </w:pPr>
        </w:pPrChange>
      </w:pPr>
    </w:p>
    <w:p w14:paraId="31087D7B" w14:textId="62E2444E" w:rsidR="00F26118" w:rsidRPr="008D0F68" w:rsidDel="008D0F68" w:rsidRDefault="00AF1395">
      <w:pPr>
        <w:pStyle w:val="NoSpacing"/>
        <w:rPr>
          <w:ins w:id="3875" w:author="Sadaf Asrar" w:date="2017-02-28T10:33:00Z"/>
          <w:del w:id="3876" w:author="uga" w:date="2017-03-04T13:50:00Z"/>
          <w:rFonts w:ascii="Courier" w:hAnsi="Courier"/>
          <w:sz w:val="22"/>
          <w:szCs w:val="22"/>
          <w:rPrChange w:id="3877" w:author="uga" w:date="2017-03-04T13:58:00Z">
            <w:rPr>
              <w:ins w:id="3878" w:author="Sadaf Asrar" w:date="2017-02-28T10:33:00Z"/>
              <w:del w:id="3879" w:author="uga" w:date="2017-03-04T13:50:00Z"/>
              <w:rFonts w:ascii="Courier" w:hAnsi="Courier"/>
            </w:rPr>
          </w:rPrChange>
        </w:rPr>
      </w:pPr>
      <w:r>
        <w:rPr>
          <w:sz w:val="22"/>
          <w:szCs w:val="22"/>
        </w:rPr>
        <w:t xml:space="preserve"> </w:t>
      </w:r>
      <w:ins w:id="3880" w:author="Sadaf Asrar" w:date="2017-02-28T10:33:00Z">
        <w:del w:id="3881" w:author="uga" w:date="2017-03-04T13:50:00Z">
          <w:r w:rsidR="00F26118" w:rsidRPr="008D0F68" w:rsidDel="008D0F68">
            <w:rPr>
              <w:rFonts w:ascii="Courier" w:hAnsi="Courier"/>
              <w:sz w:val="22"/>
              <w:szCs w:val="22"/>
              <w:highlight w:val="yellow"/>
              <w:rPrChange w:id="3882" w:author="uga" w:date="2017-03-04T13:58:00Z">
                <w:rPr>
                  <w:rFonts w:ascii="Courier" w:hAnsi="Courier"/>
                  <w:highlight w:val="yellow"/>
                </w:rPr>
              </w:rPrChange>
            </w:rPr>
            <w:delText>t.test(no_inj_kill ~ late_night, collision)</w:delText>
          </w:r>
        </w:del>
      </w:ins>
    </w:p>
    <w:p w14:paraId="2DC2AE74" w14:textId="595845F8" w:rsidR="00F26118" w:rsidRPr="008D0F68" w:rsidDel="008D0F68" w:rsidRDefault="00F26118">
      <w:pPr>
        <w:pStyle w:val="NoSpacing"/>
        <w:rPr>
          <w:ins w:id="3883" w:author="Sadaf Asrar" w:date="2017-02-28T10:33:00Z"/>
          <w:del w:id="3884" w:author="uga" w:date="2017-03-04T13:50:00Z"/>
          <w:rFonts w:ascii="Courier" w:hAnsi="Courier"/>
          <w:sz w:val="22"/>
          <w:szCs w:val="22"/>
          <w:rPrChange w:id="3885" w:author="uga" w:date="2017-03-04T13:58:00Z">
            <w:rPr>
              <w:ins w:id="3886" w:author="Sadaf Asrar" w:date="2017-02-28T10:33:00Z"/>
              <w:del w:id="3887" w:author="uga" w:date="2017-03-04T13:50:00Z"/>
              <w:rFonts w:ascii="Courier" w:hAnsi="Courier"/>
            </w:rPr>
          </w:rPrChange>
        </w:rPr>
      </w:pPr>
    </w:p>
    <w:p w14:paraId="20AB58A8" w14:textId="4D188DCE" w:rsidR="00F26118" w:rsidRPr="008D0F68" w:rsidDel="008D0F68" w:rsidRDefault="00F26118">
      <w:pPr>
        <w:pStyle w:val="NoSpacing"/>
        <w:rPr>
          <w:ins w:id="3888" w:author="Sadaf Asrar" w:date="2017-02-28T10:33:00Z"/>
          <w:del w:id="3889" w:author="uga" w:date="2017-03-04T13:50:00Z"/>
          <w:rFonts w:ascii="Lucida Console" w:hAnsi="Lucida Console"/>
          <w:color w:val="000000"/>
          <w:sz w:val="22"/>
          <w:szCs w:val="22"/>
          <w:highlight w:val="green"/>
          <w:rPrChange w:id="3890" w:author="uga" w:date="2017-03-04T13:58:00Z">
            <w:rPr>
              <w:ins w:id="3891" w:author="Sadaf Asrar" w:date="2017-02-28T10:33:00Z"/>
              <w:del w:id="3892" w:author="uga" w:date="2017-03-04T13:50:00Z"/>
              <w:rFonts w:ascii="Lucida Console" w:hAnsi="Lucida Console"/>
              <w:color w:val="000000"/>
              <w:highlight w:val="green"/>
            </w:rPr>
          </w:rPrChange>
        </w:rPr>
        <w:pPrChange w:id="3893" w:author="uga" w:date="2017-03-04T14:01:00Z">
          <w:pPr>
            <w:pStyle w:val="HTMLPreformatted"/>
            <w:shd w:val="clear" w:color="auto" w:fill="FFFFFF"/>
            <w:spacing w:line="170" w:lineRule="atLeast"/>
          </w:pPr>
        </w:pPrChange>
      </w:pPr>
      <w:ins w:id="3894" w:author="Sadaf Asrar" w:date="2017-02-28T10:33:00Z">
        <w:del w:id="3895" w:author="uga" w:date="2017-03-04T13:50:00Z">
          <w:r w:rsidRPr="008D0F68" w:rsidDel="008D0F68">
            <w:rPr>
              <w:rFonts w:ascii="Lucida Console" w:hAnsi="Lucida Console"/>
              <w:color w:val="000000"/>
              <w:sz w:val="22"/>
              <w:szCs w:val="22"/>
              <w:highlight w:val="green"/>
              <w:rPrChange w:id="3896" w:author="uga" w:date="2017-03-04T13:58:00Z">
                <w:rPr>
                  <w:rFonts w:ascii="Lucida Console" w:hAnsi="Lucida Console"/>
                  <w:color w:val="000000"/>
                  <w:highlight w:val="green"/>
                </w:rPr>
              </w:rPrChange>
            </w:rPr>
            <w:delText>Welch Two Sample t-test</w:delText>
          </w:r>
        </w:del>
      </w:ins>
    </w:p>
    <w:p w14:paraId="6874E791" w14:textId="4204E935" w:rsidR="00F26118" w:rsidRPr="008D0F68" w:rsidDel="008D0F68" w:rsidRDefault="00F26118">
      <w:pPr>
        <w:pStyle w:val="NoSpacing"/>
        <w:rPr>
          <w:ins w:id="3897" w:author="Sadaf Asrar" w:date="2017-02-28T10:33:00Z"/>
          <w:del w:id="3898" w:author="uga" w:date="2017-03-04T13:50:00Z"/>
          <w:rFonts w:ascii="Lucida Console" w:hAnsi="Lucida Console"/>
          <w:color w:val="000000"/>
          <w:sz w:val="22"/>
          <w:szCs w:val="22"/>
          <w:highlight w:val="green"/>
          <w:rPrChange w:id="3899" w:author="uga" w:date="2017-03-04T13:58:00Z">
            <w:rPr>
              <w:ins w:id="3900" w:author="Sadaf Asrar" w:date="2017-02-28T10:33:00Z"/>
              <w:del w:id="3901" w:author="uga" w:date="2017-03-04T13:50:00Z"/>
              <w:rFonts w:ascii="Lucida Console" w:hAnsi="Lucida Console"/>
              <w:color w:val="000000"/>
              <w:highlight w:val="green"/>
            </w:rPr>
          </w:rPrChange>
        </w:rPr>
        <w:pPrChange w:id="3902" w:author="uga" w:date="2017-03-04T14:01:00Z">
          <w:pPr>
            <w:pStyle w:val="HTMLPreformatted"/>
            <w:shd w:val="clear" w:color="auto" w:fill="FFFFFF"/>
            <w:spacing w:line="170" w:lineRule="atLeast"/>
          </w:pPr>
        </w:pPrChange>
      </w:pPr>
    </w:p>
    <w:p w14:paraId="67E48AE7" w14:textId="5621490F" w:rsidR="00F26118" w:rsidRPr="008D0F68" w:rsidDel="008D0F68" w:rsidRDefault="00F26118">
      <w:pPr>
        <w:pStyle w:val="NoSpacing"/>
        <w:rPr>
          <w:ins w:id="3903" w:author="Sadaf Asrar" w:date="2017-02-28T10:33:00Z"/>
          <w:del w:id="3904" w:author="uga" w:date="2017-03-04T13:50:00Z"/>
          <w:rFonts w:ascii="Lucida Console" w:hAnsi="Lucida Console"/>
          <w:color w:val="000000"/>
          <w:sz w:val="22"/>
          <w:szCs w:val="22"/>
          <w:highlight w:val="green"/>
          <w:rPrChange w:id="3905" w:author="uga" w:date="2017-03-04T13:58:00Z">
            <w:rPr>
              <w:ins w:id="3906" w:author="Sadaf Asrar" w:date="2017-02-28T10:33:00Z"/>
              <w:del w:id="3907" w:author="uga" w:date="2017-03-04T13:50:00Z"/>
              <w:rFonts w:ascii="Lucida Console" w:hAnsi="Lucida Console"/>
              <w:color w:val="000000"/>
              <w:highlight w:val="green"/>
            </w:rPr>
          </w:rPrChange>
        </w:rPr>
        <w:pPrChange w:id="3908" w:author="uga" w:date="2017-03-04T14:01:00Z">
          <w:pPr>
            <w:pStyle w:val="HTMLPreformatted"/>
            <w:shd w:val="clear" w:color="auto" w:fill="FFFFFF"/>
            <w:spacing w:line="170" w:lineRule="atLeast"/>
          </w:pPr>
        </w:pPrChange>
      </w:pPr>
      <w:ins w:id="3909" w:author="Sadaf Asrar" w:date="2017-02-28T10:33:00Z">
        <w:del w:id="3910" w:author="uga" w:date="2017-03-04T13:50:00Z">
          <w:r w:rsidRPr="008D0F68" w:rsidDel="008D0F68">
            <w:rPr>
              <w:rFonts w:ascii="Lucida Console" w:hAnsi="Lucida Console"/>
              <w:color w:val="000000"/>
              <w:sz w:val="22"/>
              <w:szCs w:val="22"/>
              <w:highlight w:val="green"/>
              <w:rPrChange w:id="3911" w:author="uga" w:date="2017-03-04T13:58:00Z">
                <w:rPr>
                  <w:rFonts w:ascii="Lucida Console" w:hAnsi="Lucida Console"/>
                  <w:color w:val="000000"/>
                  <w:highlight w:val="green"/>
                </w:rPr>
              </w:rPrChange>
            </w:rPr>
            <w:delText>data:  no_inj_kill by late_night</w:delText>
          </w:r>
        </w:del>
      </w:ins>
    </w:p>
    <w:p w14:paraId="45B1A8F8" w14:textId="5ABB273D" w:rsidR="00F26118" w:rsidRPr="008D0F68" w:rsidDel="008D0F68" w:rsidRDefault="00F26118">
      <w:pPr>
        <w:pStyle w:val="NoSpacing"/>
        <w:rPr>
          <w:ins w:id="3912" w:author="Sadaf Asrar" w:date="2017-02-28T10:33:00Z"/>
          <w:del w:id="3913" w:author="uga" w:date="2017-03-04T13:50:00Z"/>
          <w:rFonts w:ascii="Lucida Console" w:hAnsi="Lucida Console"/>
          <w:color w:val="000000"/>
          <w:sz w:val="22"/>
          <w:szCs w:val="22"/>
          <w:highlight w:val="green"/>
          <w:rPrChange w:id="3914" w:author="uga" w:date="2017-03-04T13:58:00Z">
            <w:rPr>
              <w:ins w:id="3915" w:author="Sadaf Asrar" w:date="2017-02-28T10:33:00Z"/>
              <w:del w:id="3916" w:author="uga" w:date="2017-03-04T13:50:00Z"/>
              <w:rFonts w:ascii="Lucida Console" w:hAnsi="Lucida Console"/>
              <w:color w:val="000000"/>
              <w:highlight w:val="green"/>
            </w:rPr>
          </w:rPrChange>
        </w:rPr>
        <w:pPrChange w:id="3917" w:author="uga" w:date="2017-03-04T14:01:00Z">
          <w:pPr>
            <w:pStyle w:val="HTMLPreformatted"/>
            <w:shd w:val="clear" w:color="auto" w:fill="FFFFFF"/>
            <w:spacing w:line="170" w:lineRule="atLeast"/>
          </w:pPr>
        </w:pPrChange>
      </w:pPr>
      <w:ins w:id="3918" w:author="Sadaf Asrar" w:date="2017-02-28T10:33:00Z">
        <w:del w:id="3919" w:author="uga" w:date="2017-03-04T13:50:00Z">
          <w:r w:rsidRPr="008D0F68" w:rsidDel="008D0F68">
            <w:rPr>
              <w:rFonts w:ascii="Lucida Console" w:hAnsi="Lucida Console"/>
              <w:color w:val="000000"/>
              <w:sz w:val="22"/>
              <w:szCs w:val="22"/>
              <w:highlight w:val="green"/>
              <w:rPrChange w:id="3920" w:author="uga" w:date="2017-03-04T13:58:00Z">
                <w:rPr>
                  <w:rFonts w:ascii="Lucida Console" w:hAnsi="Lucida Console"/>
                  <w:color w:val="000000"/>
                  <w:highlight w:val="green"/>
                </w:rPr>
              </w:rPrChange>
            </w:rPr>
            <w:delText>t = -22.575, df = 67845, p-value &lt; 2.2e-16</w:delText>
          </w:r>
        </w:del>
      </w:ins>
    </w:p>
    <w:p w14:paraId="4BABFEE5" w14:textId="396360B0" w:rsidR="00F26118" w:rsidRPr="008D0F68" w:rsidDel="008D0F68" w:rsidRDefault="00F26118">
      <w:pPr>
        <w:pStyle w:val="NoSpacing"/>
        <w:rPr>
          <w:ins w:id="3921" w:author="Sadaf Asrar" w:date="2017-02-28T10:33:00Z"/>
          <w:del w:id="3922" w:author="uga" w:date="2017-03-04T13:50:00Z"/>
          <w:rFonts w:ascii="Lucida Console" w:hAnsi="Lucida Console"/>
          <w:color w:val="000000"/>
          <w:sz w:val="22"/>
          <w:szCs w:val="22"/>
          <w:highlight w:val="green"/>
          <w:rPrChange w:id="3923" w:author="uga" w:date="2017-03-04T13:58:00Z">
            <w:rPr>
              <w:ins w:id="3924" w:author="Sadaf Asrar" w:date="2017-02-28T10:33:00Z"/>
              <w:del w:id="3925" w:author="uga" w:date="2017-03-04T13:50:00Z"/>
              <w:rFonts w:ascii="Lucida Console" w:hAnsi="Lucida Console"/>
              <w:color w:val="000000"/>
              <w:highlight w:val="green"/>
            </w:rPr>
          </w:rPrChange>
        </w:rPr>
        <w:pPrChange w:id="3926" w:author="uga" w:date="2017-03-04T14:01:00Z">
          <w:pPr>
            <w:pStyle w:val="HTMLPreformatted"/>
            <w:shd w:val="clear" w:color="auto" w:fill="FFFFFF"/>
            <w:spacing w:line="170" w:lineRule="atLeast"/>
          </w:pPr>
        </w:pPrChange>
      </w:pPr>
      <w:ins w:id="3927" w:author="Sadaf Asrar" w:date="2017-02-28T10:33:00Z">
        <w:del w:id="3928" w:author="uga" w:date="2017-03-04T13:50:00Z">
          <w:r w:rsidRPr="008D0F68" w:rsidDel="008D0F68">
            <w:rPr>
              <w:rFonts w:ascii="Lucida Console" w:hAnsi="Lucida Console"/>
              <w:color w:val="000000"/>
              <w:sz w:val="22"/>
              <w:szCs w:val="22"/>
              <w:highlight w:val="green"/>
              <w:rPrChange w:id="3929" w:author="uga" w:date="2017-03-04T13:58:00Z">
                <w:rPr>
                  <w:rFonts w:ascii="Lucida Console" w:hAnsi="Lucida Console"/>
                  <w:color w:val="000000"/>
                  <w:highlight w:val="green"/>
                </w:rPr>
              </w:rPrChange>
            </w:rPr>
            <w:delText>alternative hypothesis: true difference in means is not equal to 0</w:delText>
          </w:r>
        </w:del>
      </w:ins>
    </w:p>
    <w:p w14:paraId="205E7800" w14:textId="56344B12" w:rsidR="00F26118" w:rsidRPr="008D0F68" w:rsidDel="008D0F68" w:rsidRDefault="00F26118">
      <w:pPr>
        <w:pStyle w:val="NoSpacing"/>
        <w:rPr>
          <w:ins w:id="3930" w:author="Sadaf Asrar" w:date="2017-02-28T10:33:00Z"/>
          <w:del w:id="3931" w:author="uga" w:date="2017-03-04T13:50:00Z"/>
          <w:rFonts w:ascii="Lucida Console" w:hAnsi="Lucida Console"/>
          <w:color w:val="000000"/>
          <w:sz w:val="22"/>
          <w:szCs w:val="22"/>
          <w:highlight w:val="green"/>
          <w:rPrChange w:id="3932" w:author="uga" w:date="2017-03-04T13:58:00Z">
            <w:rPr>
              <w:ins w:id="3933" w:author="Sadaf Asrar" w:date="2017-02-28T10:33:00Z"/>
              <w:del w:id="3934" w:author="uga" w:date="2017-03-04T13:50:00Z"/>
              <w:rFonts w:ascii="Lucida Console" w:hAnsi="Lucida Console"/>
              <w:color w:val="000000"/>
              <w:highlight w:val="green"/>
            </w:rPr>
          </w:rPrChange>
        </w:rPr>
        <w:pPrChange w:id="3935" w:author="uga" w:date="2017-03-04T14:01:00Z">
          <w:pPr>
            <w:pStyle w:val="HTMLPreformatted"/>
            <w:shd w:val="clear" w:color="auto" w:fill="FFFFFF"/>
            <w:spacing w:line="170" w:lineRule="atLeast"/>
          </w:pPr>
        </w:pPrChange>
      </w:pPr>
      <w:ins w:id="3936" w:author="Sadaf Asrar" w:date="2017-02-28T10:33:00Z">
        <w:del w:id="3937" w:author="uga" w:date="2017-03-04T13:50:00Z">
          <w:r w:rsidRPr="008D0F68" w:rsidDel="008D0F68">
            <w:rPr>
              <w:rFonts w:ascii="Lucida Console" w:hAnsi="Lucida Console"/>
              <w:color w:val="000000"/>
              <w:sz w:val="22"/>
              <w:szCs w:val="22"/>
              <w:highlight w:val="green"/>
              <w:rPrChange w:id="3938" w:author="uga" w:date="2017-03-04T13:58:00Z">
                <w:rPr>
                  <w:rFonts w:ascii="Lucida Console" w:hAnsi="Lucida Console"/>
                  <w:color w:val="000000"/>
                  <w:highlight w:val="green"/>
                </w:rPr>
              </w:rPrChange>
            </w:rPr>
            <w:delText>95 percent confidence interval:</w:delText>
          </w:r>
        </w:del>
      </w:ins>
    </w:p>
    <w:p w14:paraId="632E658D" w14:textId="7E1F5819" w:rsidR="00F26118" w:rsidRPr="008D0F68" w:rsidDel="008D0F68" w:rsidRDefault="00F26118">
      <w:pPr>
        <w:pStyle w:val="NoSpacing"/>
        <w:rPr>
          <w:ins w:id="3939" w:author="Sadaf Asrar" w:date="2017-02-28T10:33:00Z"/>
          <w:del w:id="3940" w:author="uga" w:date="2017-03-04T13:50:00Z"/>
          <w:rFonts w:ascii="Lucida Console" w:hAnsi="Lucida Console"/>
          <w:color w:val="000000"/>
          <w:sz w:val="22"/>
          <w:szCs w:val="22"/>
          <w:highlight w:val="green"/>
          <w:rPrChange w:id="3941" w:author="uga" w:date="2017-03-04T13:58:00Z">
            <w:rPr>
              <w:ins w:id="3942" w:author="Sadaf Asrar" w:date="2017-02-28T10:33:00Z"/>
              <w:del w:id="3943" w:author="uga" w:date="2017-03-04T13:50:00Z"/>
              <w:rFonts w:ascii="Lucida Console" w:hAnsi="Lucida Console"/>
              <w:color w:val="000000"/>
              <w:highlight w:val="green"/>
            </w:rPr>
          </w:rPrChange>
        </w:rPr>
        <w:pPrChange w:id="3944" w:author="uga" w:date="2017-03-04T14:01:00Z">
          <w:pPr>
            <w:pStyle w:val="HTMLPreformatted"/>
            <w:shd w:val="clear" w:color="auto" w:fill="FFFFFF"/>
            <w:spacing w:line="170" w:lineRule="atLeast"/>
          </w:pPr>
        </w:pPrChange>
      </w:pPr>
      <w:ins w:id="3945" w:author="Sadaf Asrar" w:date="2017-02-28T10:33:00Z">
        <w:del w:id="3946" w:author="uga" w:date="2017-03-04T13:50:00Z">
          <w:r w:rsidRPr="008D0F68" w:rsidDel="008D0F68">
            <w:rPr>
              <w:rFonts w:ascii="Lucida Console" w:hAnsi="Lucida Console"/>
              <w:color w:val="000000"/>
              <w:sz w:val="22"/>
              <w:szCs w:val="22"/>
              <w:highlight w:val="green"/>
              <w:rPrChange w:id="3947" w:author="uga" w:date="2017-03-04T13:58:00Z">
                <w:rPr>
                  <w:rFonts w:ascii="Lucida Console" w:hAnsi="Lucida Console"/>
                  <w:color w:val="000000"/>
                  <w:highlight w:val="green"/>
                </w:rPr>
              </w:rPrChange>
            </w:rPr>
            <w:delText xml:space="preserve"> -0.07693276 -0.06464130</w:delText>
          </w:r>
        </w:del>
      </w:ins>
    </w:p>
    <w:p w14:paraId="05FAABFE" w14:textId="3C245F69" w:rsidR="00F26118" w:rsidRPr="008D0F68" w:rsidDel="008D0F68" w:rsidRDefault="00F26118">
      <w:pPr>
        <w:pStyle w:val="NoSpacing"/>
        <w:rPr>
          <w:ins w:id="3948" w:author="Sadaf Asrar" w:date="2017-02-28T10:33:00Z"/>
          <w:del w:id="3949" w:author="uga" w:date="2017-03-04T13:50:00Z"/>
          <w:rFonts w:ascii="Lucida Console" w:hAnsi="Lucida Console"/>
          <w:color w:val="000000"/>
          <w:sz w:val="22"/>
          <w:szCs w:val="22"/>
          <w:highlight w:val="green"/>
          <w:rPrChange w:id="3950" w:author="uga" w:date="2017-03-04T13:58:00Z">
            <w:rPr>
              <w:ins w:id="3951" w:author="Sadaf Asrar" w:date="2017-02-28T10:33:00Z"/>
              <w:del w:id="3952" w:author="uga" w:date="2017-03-04T13:50:00Z"/>
              <w:rFonts w:ascii="Lucida Console" w:hAnsi="Lucida Console"/>
              <w:color w:val="000000"/>
              <w:highlight w:val="green"/>
            </w:rPr>
          </w:rPrChange>
        </w:rPr>
        <w:pPrChange w:id="3953" w:author="uga" w:date="2017-03-04T14:01:00Z">
          <w:pPr>
            <w:pStyle w:val="HTMLPreformatted"/>
            <w:shd w:val="clear" w:color="auto" w:fill="FFFFFF"/>
            <w:spacing w:line="170" w:lineRule="atLeast"/>
          </w:pPr>
        </w:pPrChange>
      </w:pPr>
      <w:ins w:id="3954" w:author="Sadaf Asrar" w:date="2017-02-28T10:33:00Z">
        <w:del w:id="3955" w:author="uga" w:date="2017-03-04T13:50:00Z">
          <w:r w:rsidRPr="008D0F68" w:rsidDel="008D0F68">
            <w:rPr>
              <w:rFonts w:ascii="Lucida Console" w:hAnsi="Lucida Console"/>
              <w:color w:val="000000"/>
              <w:sz w:val="22"/>
              <w:szCs w:val="22"/>
              <w:highlight w:val="green"/>
              <w:rPrChange w:id="3956" w:author="uga" w:date="2017-03-04T13:58:00Z">
                <w:rPr>
                  <w:rFonts w:ascii="Lucida Console" w:hAnsi="Lucida Console"/>
                  <w:color w:val="000000"/>
                  <w:highlight w:val="green"/>
                </w:rPr>
              </w:rPrChange>
            </w:rPr>
            <w:delText>sample estimates:</w:delText>
          </w:r>
        </w:del>
      </w:ins>
    </w:p>
    <w:p w14:paraId="7CA4D39C" w14:textId="20A98716" w:rsidR="00F26118" w:rsidRPr="008D0F68" w:rsidDel="008D0F68" w:rsidRDefault="00F26118">
      <w:pPr>
        <w:pStyle w:val="NoSpacing"/>
        <w:rPr>
          <w:ins w:id="3957" w:author="Sadaf Asrar" w:date="2017-02-28T10:33:00Z"/>
          <w:del w:id="3958" w:author="uga" w:date="2017-03-04T13:50:00Z"/>
          <w:rFonts w:ascii="Lucida Console" w:hAnsi="Lucida Console"/>
          <w:color w:val="000000"/>
          <w:sz w:val="22"/>
          <w:szCs w:val="22"/>
          <w:highlight w:val="green"/>
          <w:rPrChange w:id="3959" w:author="uga" w:date="2017-03-04T13:58:00Z">
            <w:rPr>
              <w:ins w:id="3960" w:author="Sadaf Asrar" w:date="2017-02-28T10:33:00Z"/>
              <w:del w:id="3961" w:author="uga" w:date="2017-03-04T13:50:00Z"/>
              <w:rFonts w:ascii="Lucida Console" w:hAnsi="Lucida Console"/>
              <w:color w:val="000000"/>
              <w:highlight w:val="green"/>
            </w:rPr>
          </w:rPrChange>
        </w:rPr>
        <w:pPrChange w:id="3962" w:author="uga" w:date="2017-03-04T14:01:00Z">
          <w:pPr>
            <w:pStyle w:val="HTMLPreformatted"/>
            <w:shd w:val="clear" w:color="auto" w:fill="FFFFFF"/>
            <w:spacing w:line="170" w:lineRule="atLeast"/>
          </w:pPr>
        </w:pPrChange>
      </w:pPr>
      <w:ins w:id="3963" w:author="Sadaf Asrar" w:date="2017-02-28T10:33:00Z">
        <w:del w:id="3964" w:author="uga" w:date="2017-03-04T13:50:00Z">
          <w:r w:rsidRPr="008D0F68" w:rsidDel="008D0F68">
            <w:rPr>
              <w:rFonts w:ascii="Lucida Console" w:hAnsi="Lucida Console"/>
              <w:color w:val="000000"/>
              <w:sz w:val="22"/>
              <w:szCs w:val="22"/>
              <w:highlight w:val="green"/>
              <w:rPrChange w:id="3965" w:author="uga" w:date="2017-03-04T13:58:00Z">
                <w:rPr>
                  <w:rFonts w:ascii="Lucida Console" w:hAnsi="Lucida Console"/>
                  <w:color w:val="000000"/>
                  <w:highlight w:val="green"/>
                </w:rPr>
              </w:rPrChange>
            </w:rPr>
            <w:delText xml:space="preserve">mean in group 0 mean in group 1 </w:delText>
          </w:r>
        </w:del>
      </w:ins>
    </w:p>
    <w:p w14:paraId="5A570B8B" w14:textId="22B017A8" w:rsidR="00F26118" w:rsidRPr="008D0F68" w:rsidDel="009F58E5" w:rsidRDefault="00F26118">
      <w:pPr>
        <w:pStyle w:val="NoSpacing"/>
        <w:rPr>
          <w:ins w:id="3966" w:author="Sadaf Asrar" w:date="2017-02-28T10:33:00Z"/>
          <w:del w:id="3967" w:author="Nelson Foster" w:date="2017-03-04T14:38:00Z"/>
          <w:rFonts w:ascii="Lucida Console" w:hAnsi="Lucida Console"/>
          <w:color w:val="000000"/>
          <w:sz w:val="22"/>
          <w:szCs w:val="22"/>
          <w:rPrChange w:id="3968" w:author="uga" w:date="2017-03-04T13:58:00Z">
            <w:rPr>
              <w:ins w:id="3969" w:author="Sadaf Asrar" w:date="2017-02-28T10:33:00Z"/>
              <w:del w:id="3970" w:author="Nelson Foster" w:date="2017-03-04T14:38:00Z"/>
              <w:rFonts w:ascii="Lucida Console" w:hAnsi="Lucida Console"/>
              <w:color w:val="000000"/>
            </w:rPr>
          </w:rPrChange>
        </w:rPr>
        <w:pPrChange w:id="3971" w:author="uga" w:date="2017-03-04T14:01:00Z">
          <w:pPr>
            <w:pStyle w:val="HTMLPreformatted"/>
            <w:shd w:val="clear" w:color="auto" w:fill="FFFFFF"/>
            <w:spacing w:line="170" w:lineRule="atLeast"/>
          </w:pPr>
        </w:pPrChange>
      </w:pPr>
      <w:ins w:id="3972" w:author="Sadaf Asrar" w:date="2017-02-28T10:33:00Z">
        <w:del w:id="3973" w:author="uga" w:date="2017-03-04T13:50:00Z">
          <w:r w:rsidRPr="008D0F68" w:rsidDel="008D0F68">
            <w:rPr>
              <w:rFonts w:ascii="Lucida Console" w:hAnsi="Lucida Console"/>
              <w:color w:val="000000"/>
              <w:sz w:val="22"/>
              <w:szCs w:val="22"/>
              <w:highlight w:val="green"/>
              <w:rPrChange w:id="3974" w:author="uga" w:date="2017-03-04T13:58:00Z">
                <w:rPr>
                  <w:rFonts w:ascii="Lucida Console" w:hAnsi="Lucida Console"/>
                  <w:color w:val="000000"/>
                  <w:highlight w:val="green"/>
                </w:rPr>
              </w:rPrChange>
            </w:rPr>
            <w:delText xml:space="preserve">      0.2520045       0.3227915</w:delText>
          </w:r>
        </w:del>
        <w:del w:id="3975" w:author="Nelson Foster" w:date="2017-03-04T14:38:00Z">
          <w:r w:rsidRPr="008D0F68" w:rsidDel="009F58E5">
            <w:rPr>
              <w:rFonts w:ascii="Lucida Console" w:hAnsi="Lucida Console"/>
              <w:color w:val="000000"/>
              <w:sz w:val="22"/>
              <w:szCs w:val="22"/>
              <w:rPrChange w:id="3976" w:author="uga" w:date="2017-03-04T13:58:00Z">
                <w:rPr>
                  <w:rFonts w:ascii="Lucida Console" w:hAnsi="Lucida Console"/>
                  <w:color w:val="000000"/>
                </w:rPr>
              </w:rPrChange>
            </w:rPr>
            <w:delText xml:space="preserve"> </w:delText>
          </w:r>
        </w:del>
      </w:ins>
    </w:p>
    <w:p w14:paraId="05E1E72F" w14:textId="77777777" w:rsidR="00F26118" w:rsidRPr="008D0F68" w:rsidDel="00C97BC2" w:rsidRDefault="00F26118">
      <w:pPr>
        <w:spacing w:line="240" w:lineRule="auto"/>
        <w:ind w:left="1440"/>
        <w:rPr>
          <w:ins w:id="3977" w:author="Sadaf Asrar" w:date="2017-02-28T10:33:00Z"/>
          <w:del w:id="3978" w:author="Nelson Foster" w:date="2017-03-03T22:45:00Z"/>
          <w:sz w:val="22"/>
          <w:szCs w:val="22"/>
          <w:rPrChange w:id="3979" w:author="uga" w:date="2017-03-04T13:58:00Z">
            <w:rPr>
              <w:ins w:id="3980" w:author="Sadaf Asrar" w:date="2017-02-28T10:33:00Z"/>
              <w:del w:id="3981" w:author="Nelson Foster" w:date="2017-03-03T22:45:00Z"/>
            </w:rPr>
          </w:rPrChange>
        </w:rPr>
        <w:pPrChange w:id="3982" w:author="uga" w:date="2017-03-04T14:01:00Z">
          <w:pPr/>
        </w:pPrChange>
      </w:pPr>
    </w:p>
    <w:p w14:paraId="60946064" w14:textId="2E84B737" w:rsidR="00F26118" w:rsidDel="009F58E5" w:rsidRDefault="00F26118">
      <w:pPr>
        <w:pStyle w:val="NoSpacing"/>
        <w:rPr>
          <w:del w:id="3983" w:author="Nelson Foster" w:date="2017-03-03T22:45:00Z"/>
          <w:i w:val="0"/>
          <w:sz w:val="22"/>
          <w:szCs w:val="22"/>
        </w:rPr>
        <w:pPrChange w:id="3984" w:author="Nelson Foster" w:date="2017-03-04T14:38:00Z">
          <w:pPr/>
        </w:pPrChange>
      </w:pPr>
      <w:ins w:id="3985" w:author="Sadaf Asrar" w:date="2017-02-28T10:33:00Z">
        <w:r w:rsidRPr="008D0F68">
          <w:rPr>
            <w:i w:val="0"/>
            <w:sz w:val="22"/>
            <w:szCs w:val="22"/>
            <w:rPrChange w:id="3986" w:author="uga" w:date="2017-03-04T13:58:00Z">
              <w:rPr/>
            </w:rPrChange>
          </w:rPr>
          <w:t xml:space="preserve">The t test of number of people injured and killed during </w:t>
        </w:r>
      </w:ins>
      <w:ins w:id="3987" w:author="uga" w:date="2017-03-04T15:09:00Z">
        <w:r w:rsidR="00717571">
          <w:rPr>
            <w:i w:val="0"/>
            <w:sz w:val="22"/>
            <w:szCs w:val="22"/>
          </w:rPr>
          <w:t xml:space="preserve">late </w:t>
        </w:r>
      </w:ins>
      <w:ins w:id="3988" w:author="Sadaf Asrar" w:date="2017-02-28T10:33:00Z">
        <w:del w:id="3989" w:author="uga" w:date="2017-03-04T15:09:00Z">
          <w:r w:rsidRPr="008D0F68" w:rsidDel="00717571">
            <w:rPr>
              <w:i w:val="0"/>
              <w:sz w:val="22"/>
              <w:szCs w:val="22"/>
              <w:rPrChange w:id="3990" w:author="uga" w:date="2017-03-04T13:58:00Z">
                <w:rPr/>
              </w:rPrChange>
            </w:rPr>
            <w:delText xml:space="preserve">light </w:delText>
          </w:r>
        </w:del>
        <w:r w:rsidRPr="008D0F68">
          <w:rPr>
            <w:i w:val="0"/>
            <w:sz w:val="22"/>
            <w:szCs w:val="22"/>
            <w:rPrChange w:id="3991" w:author="uga" w:date="2017-03-04T13:58:00Z">
              <w:rPr/>
            </w:rPrChange>
          </w:rPr>
          <w:t xml:space="preserve">night vs non-late night is statistically significant at the 5% level, which means </w:t>
        </w:r>
      </w:ins>
      <w:ins w:id="3992" w:author="Sadaf Asrar" w:date="2017-02-28T10:34:00Z">
        <w:r w:rsidRPr="008D0F68">
          <w:rPr>
            <w:i w:val="0"/>
            <w:sz w:val="22"/>
            <w:szCs w:val="22"/>
            <w:rPrChange w:id="3993" w:author="uga" w:date="2017-03-04T13:58:00Z">
              <w:rPr/>
            </w:rPrChange>
          </w:rPr>
          <w:t xml:space="preserve">that, yes, the number of people injured or killed in traffic collisions at late night are different from collisions at all other times of the day. </w:t>
        </w:r>
      </w:ins>
    </w:p>
    <w:p w14:paraId="661BCF2D" w14:textId="77777777" w:rsidR="009F58E5" w:rsidRDefault="009F58E5">
      <w:pPr>
        <w:spacing w:line="240" w:lineRule="auto"/>
        <w:rPr>
          <w:ins w:id="3994" w:author="Nelson Foster" w:date="2017-03-04T14:38:00Z"/>
          <w:i w:val="0"/>
          <w:sz w:val="22"/>
          <w:szCs w:val="22"/>
        </w:rPr>
        <w:pPrChange w:id="3995" w:author="uga" w:date="2017-03-04T14:01:00Z">
          <w:pPr/>
        </w:pPrChange>
      </w:pPr>
    </w:p>
    <w:p w14:paraId="4ADFED1C" w14:textId="77777777" w:rsidR="009F58E5" w:rsidRPr="00C2227A" w:rsidDel="00717571" w:rsidRDefault="009F58E5">
      <w:pPr>
        <w:spacing w:line="240" w:lineRule="auto"/>
        <w:rPr>
          <w:ins w:id="3996" w:author="Nelson Foster" w:date="2017-03-04T14:38:00Z"/>
          <w:del w:id="3997" w:author="uga" w:date="2017-03-04T15:04:00Z"/>
          <w:sz w:val="22"/>
          <w:szCs w:val="22"/>
        </w:rPr>
        <w:pPrChange w:id="3998" w:author="uga" w:date="2017-03-04T14:01:00Z">
          <w:pPr/>
        </w:pPrChange>
      </w:pPr>
    </w:p>
    <w:p w14:paraId="0B982F81" w14:textId="77777777" w:rsidR="009F58E5" w:rsidRPr="00C2227A" w:rsidDel="00717571" w:rsidRDefault="009F58E5">
      <w:pPr>
        <w:spacing w:line="240" w:lineRule="auto"/>
        <w:rPr>
          <w:ins w:id="3999" w:author="Nelson Foster" w:date="2017-03-04T14:38:00Z"/>
          <w:del w:id="4000" w:author="uga" w:date="2017-03-04T15:04:00Z"/>
          <w:sz w:val="22"/>
          <w:szCs w:val="22"/>
          <w:rPrChange w:id="4001" w:author="uga" w:date="2017-03-04T13:58:00Z">
            <w:rPr>
              <w:ins w:id="4002" w:author="Nelson Foster" w:date="2017-03-04T14:38:00Z"/>
              <w:del w:id="4003" w:author="uga" w:date="2017-03-04T15:04:00Z"/>
              <w:i w:val="0"/>
              <w:sz w:val="24"/>
              <w:szCs w:val="24"/>
            </w:rPr>
          </w:rPrChange>
        </w:rPr>
        <w:pPrChange w:id="4004" w:author="uga" w:date="2017-03-04T14:01:00Z">
          <w:pPr/>
        </w:pPrChange>
      </w:pPr>
    </w:p>
    <w:p w14:paraId="75FC2A53" w14:textId="77777777" w:rsidR="00C97BC2" w:rsidRPr="00C2227A" w:rsidDel="00717571" w:rsidRDefault="00C97BC2">
      <w:pPr>
        <w:pStyle w:val="NoSpacing"/>
        <w:rPr>
          <w:ins w:id="4005" w:author="Nelson Foster" w:date="2017-03-03T22:45:00Z"/>
          <w:del w:id="4006" w:author="uga" w:date="2017-03-04T15:04:00Z"/>
        </w:rPr>
        <w:pPrChange w:id="4007" w:author="Nelson Foster" w:date="2017-03-04T14:38:00Z">
          <w:pPr/>
        </w:pPrChange>
      </w:pPr>
    </w:p>
    <w:p w14:paraId="466E9BEA" w14:textId="77777777" w:rsidR="00F26118" w:rsidRPr="00C2227A" w:rsidDel="00DD337F" w:rsidRDefault="00F26118">
      <w:pPr>
        <w:spacing w:line="240" w:lineRule="auto"/>
        <w:ind w:left="1440"/>
        <w:rPr>
          <w:ins w:id="4008" w:author="Sadaf Asrar" w:date="2017-02-28T10:33:00Z"/>
          <w:del w:id="4009" w:author="Nelson Foster" w:date="2017-03-03T22:21:00Z"/>
          <w:sz w:val="22"/>
          <w:szCs w:val="22"/>
          <w:rPrChange w:id="4010" w:author="uga" w:date="2017-03-04T13:58:00Z">
            <w:rPr>
              <w:ins w:id="4011" w:author="Sadaf Asrar" w:date="2017-02-28T10:33:00Z"/>
              <w:del w:id="4012" w:author="Nelson Foster" w:date="2017-03-03T22:21:00Z"/>
            </w:rPr>
          </w:rPrChange>
        </w:rPr>
        <w:pPrChange w:id="4013" w:author="uga" w:date="2017-03-04T14:01:00Z">
          <w:pPr/>
        </w:pPrChange>
      </w:pPr>
    </w:p>
    <w:p w14:paraId="1C602F6F" w14:textId="64516C1B" w:rsidR="00F26118" w:rsidRPr="00C2227A" w:rsidRDefault="00F26118">
      <w:pPr>
        <w:spacing w:line="240" w:lineRule="auto"/>
        <w:rPr>
          <w:ins w:id="4014" w:author="Sadaf Asrar" w:date="2017-02-28T10:36:00Z"/>
          <w:b/>
          <w:sz w:val="22"/>
          <w:szCs w:val="22"/>
          <w:rPrChange w:id="4015" w:author="uga" w:date="2017-03-04T13:58:00Z">
            <w:rPr>
              <w:ins w:id="4016" w:author="Sadaf Asrar" w:date="2017-02-28T10:36:00Z"/>
              <w:u w:val="single"/>
            </w:rPr>
          </w:rPrChange>
        </w:rPr>
        <w:pPrChange w:id="4017" w:author="uga" w:date="2017-03-04T14:01:00Z">
          <w:pPr/>
        </w:pPrChange>
      </w:pPr>
      <w:ins w:id="4018" w:author="Sadaf Asrar" w:date="2017-02-28T10:35:00Z">
        <w:r w:rsidRPr="00C2227A">
          <w:rPr>
            <w:b/>
            <w:sz w:val="22"/>
            <w:szCs w:val="22"/>
            <w:rPrChange w:id="4019" w:author="uga" w:date="2017-03-04T13:58:00Z">
              <w:rPr/>
            </w:rPrChange>
          </w:rPr>
          <w:t>Are the number of people injured and killed at late night different from EACH of the other times of day?</w:t>
        </w:r>
      </w:ins>
    </w:p>
    <w:p w14:paraId="22AD270B" w14:textId="77777777" w:rsidR="00F26118" w:rsidRPr="008D0F68" w:rsidDel="00DD337F" w:rsidRDefault="00F26118">
      <w:pPr>
        <w:spacing w:line="240" w:lineRule="auto"/>
        <w:ind w:left="1440"/>
        <w:rPr>
          <w:ins w:id="4020" w:author="Sadaf Asrar" w:date="2017-02-28T10:36:00Z"/>
          <w:del w:id="4021" w:author="Nelson Foster" w:date="2017-03-03T22:21:00Z"/>
          <w:i w:val="0"/>
          <w:sz w:val="22"/>
          <w:szCs w:val="22"/>
          <w:u w:val="single"/>
          <w:rPrChange w:id="4022" w:author="uga" w:date="2017-03-04T13:58:00Z">
            <w:rPr>
              <w:ins w:id="4023" w:author="Sadaf Asrar" w:date="2017-02-28T10:36:00Z"/>
              <w:del w:id="4024" w:author="Nelson Foster" w:date="2017-03-03T22:21:00Z"/>
              <w:u w:val="single"/>
            </w:rPr>
          </w:rPrChange>
        </w:rPr>
        <w:pPrChange w:id="4025" w:author="uga" w:date="2017-03-04T14:01:00Z">
          <w:pPr/>
        </w:pPrChange>
      </w:pPr>
    </w:p>
    <w:p w14:paraId="67BFA5AA" w14:textId="4BE403DC" w:rsidR="00F26118" w:rsidRPr="008D0F68" w:rsidDel="00DD337F" w:rsidRDefault="00F26118">
      <w:pPr>
        <w:spacing w:line="240" w:lineRule="auto"/>
        <w:rPr>
          <w:ins w:id="4026" w:author="Sadaf Asrar" w:date="2017-02-28T10:36:00Z"/>
          <w:del w:id="4027" w:author="Nelson Foster" w:date="2017-03-03T22:21:00Z"/>
          <w:i w:val="0"/>
          <w:sz w:val="22"/>
          <w:szCs w:val="22"/>
          <w:rPrChange w:id="4028" w:author="uga" w:date="2017-03-04T13:58:00Z">
            <w:rPr>
              <w:ins w:id="4029" w:author="Sadaf Asrar" w:date="2017-02-28T10:36:00Z"/>
              <w:del w:id="4030" w:author="Nelson Foster" w:date="2017-03-03T22:21:00Z"/>
            </w:rPr>
          </w:rPrChange>
        </w:rPr>
        <w:pPrChange w:id="4031" w:author="uga" w:date="2017-03-04T14:01:00Z">
          <w:pPr/>
        </w:pPrChange>
      </w:pPr>
      <w:ins w:id="4032" w:author="Sadaf Asrar" w:date="2017-02-28T10:36:00Z">
        <w:r w:rsidRPr="008D0F68">
          <w:rPr>
            <w:i w:val="0"/>
            <w:sz w:val="22"/>
            <w:szCs w:val="22"/>
            <w:rPrChange w:id="4033" w:author="uga" w:date="2017-03-04T13:58:00Z">
              <w:rPr/>
            </w:rPrChange>
          </w:rPr>
          <w:t>To answer this question</w:t>
        </w:r>
      </w:ins>
      <w:ins w:id="4034" w:author="Nelson Foster" w:date="2017-03-03T22:43:00Z">
        <w:r w:rsidR="00C97BC2" w:rsidRPr="008D0F68">
          <w:rPr>
            <w:i w:val="0"/>
            <w:sz w:val="22"/>
            <w:szCs w:val="22"/>
            <w:rPrChange w:id="4035" w:author="uga" w:date="2017-03-04T13:58:00Z">
              <w:rPr>
                <w:sz w:val="24"/>
                <w:szCs w:val="24"/>
              </w:rPr>
            </w:rPrChange>
          </w:rPr>
          <w:t>,</w:t>
        </w:r>
      </w:ins>
      <w:ins w:id="4036" w:author="Sadaf Asrar" w:date="2017-02-28T10:36:00Z">
        <w:r w:rsidRPr="008D0F68">
          <w:rPr>
            <w:i w:val="0"/>
            <w:sz w:val="22"/>
            <w:szCs w:val="22"/>
            <w:rPrChange w:id="4037" w:author="uga" w:date="2017-03-04T13:58:00Z">
              <w:rPr/>
            </w:rPrChange>
          </w:rPr>
          <w:t xml:space="preserve"> we conducted t tests of the number of people injured or killed in collisions at late night with each of the other 5 times of the day.</w:t>
        </w:r>
      </w:ins>
    </w:p>
    <w:p w14:paraId="3E434E57" w14:textId="77777777" w:rsidR="00F26118" w:rsidRPr="008D0F68" w:rsidDel="008D0F68" w:rsidRDefault="00F26118">
      <w:pPr>
        <w:spacing w:line="240" w:lineRule="auto"/>
        <w:rPr>
          <w:ins w:id="4038" w:author="Sadaf Asrar" w:date="2017-02-28T10:36:00Z"/>
          <w:del w:id="4039" w:author="uga" w:date="2017-03-04T13:58:00Z"/>
          <w:sz w:val="22"/>
          <w:szCs w:val="22"/>
          <w:rPrChange w:id="4040" w:author="uga" w:date="2017-03-04T13:58:00Z">
            <w:rPr>
              <w:ins w:id="4041" w:author="Sadaf Asrar" w:date="2017-02-28T10:36:00Z"/>
              <w:del w:id="4042" w:author="uga" w:date="2017-03-04T13:58:00Z"/>
            </w:rPr>
          </w:rPrChange>
        </w:rPr>
        <w:pPrChange w:id="4043" w:author="uga" w:date="2017-03-04T14:01:00Z">
          <w:pPr/>
        </w:pPrChange>
      </w:pPr>
    </w:p>
    <w:p w14:paraId="5DD3552F" w14:textId="35F717FF" w:rsidR="00F26118" w:rsidRPr="008D0F68" w:rsidDel="008D0F68" w:rsidRDefault="00F26118">
      <w:pPr>
        <w:pStyle w:val="NoSpacing"/>
        <w:rPr>
          <w:ins w:id="4044" w:author="Sadaf Asrar" w:date="2017-02-28T10:37:00Z"/>
          <w:del w:id="4045" w:author="uga" w:date="2017-03-04T13:51:00Z"/>
          <w:rFonts w:ascii="Courier" w:hAnsi="Courier"/>
          <w:color w:val="00B050"/>
          <w:sz w:val="22"/>
          <w:szCs w:val="22"/>
          <w:rPrChange w:id="4046" w:author="uga" w:date="2017-03-04T13:58:00Z">
            <w:rPr>
              <w:ins w:id="4047" w:author="Sadaf Asrar" w:date="2017-02-28T10:37:00Z"/>
              <w:del w:id="4048" w:author="uga" w:date="2017-03-04T13:51:00Z"/>
              <w:rFonts w:ascii="Courier" w:hAnsi="Courier"/>
              <w:color w:val="00B050"/>
            </w:rPr>
          </w:rPrChange>
        </w:rPr>
      </w:pPr>
      <w:ins w:id="4049" w:author="Sadaf Asrar" w:date="2017-02-28T10:37:00Z">
        <w:del w:id="4050" w:author="uga" w:date="2017-03-04T13:51:00Z">
          <w:r w:rsidRPr="008D0F68" w:rsidDel="008D0F68">
            <w:rPr>
              <w:rFonts w:ascii="Courier" w:hAnsi="Courier"/>
              <w:color w:val="00B050"/>
              <w:sz w:val="22"/>
              <w:szCs w:val="22"/>
              <w:rPrChange w:id="4051" w:author="uga" w:date="2017-03-04T13:58:00Z">
                <w:rPr>
                  <w:rFonts w:ascii="Courier" w:hAnsi="Courier"/>
                  <w:color w:val="00B050"/>
                </w:rPr>
              </w:rPrChange>
            </w:rPr>
            <w:delText>#late night vs evening</w:delText>
          </w:r>
        </w:del>
      </w:ins>
    </w:p>
    <w:p w14:paraId="0F77DAE5" w14:textId="636051D9" w:rsidR="00F26118" w:rsidRPr="008D0F68" w:rsidDel="008D0F68" w:rsidRDefault="00F26118">
      <w:pPr>
        <w:pStyle w:val="NoSpacing"/>
        <w:rPr>
          <w:ins w:id="4052" w:author="Sadaf Asrar" w:date="2017-02-28T10:37:00Z"/>
          <w:del w:id="4053" w:author="uga" w:date="2017-03-04T13:51:00Z"/>
          <w:rFonts w:ascii="Courier" w:hAnsi="Courier"/>
          <w:sz w:val="22"/>
          <w:szCs w:val="22"/>
          <w:rPrChange w:id="4054" w:author="uga" w:date="2017-03-04T13:58:00Z">
            <w:rPr>
              <w:ins w:id="4055" w:author="Sadaf Asrar" w:date="2017-02-28T10:37:00Z"/>
              <w:del w:id="4056" w:author="uga" w:date="2017-03-04T13:51:00Z"/>
              <w:rFonts w:ascii="Courier" w:hAnsi="Courier"/>
            </w:rPr>
          </w:rPrChange>
        </w:rPr>
      </w:pPr>
    </w:p>
    <w:p w14:paraId="04154F79" w14:textId="4BD68B0E" w:rsidR="00F26118" w:rsidRPr="008D0F68" w:rsidDel="008D0F68" w:rsidRDefault="00F26118">
      <w:pPr>
        <w:pStyle w:val="NoSpacing"/>
        <w:rPr>
          <w:ins w:id="4057" w:author="Sadaf Asrar" w:date="2017-02-28T10:37:00Z"/>
          <w:del w:id="4058" w:author="uga" w:date="2017-03-04T13:51:00Z"/>
          <w:rFonts w:ascii="Courier" w:hAnsi="Courier"/>
          <w:sz w:val="22"/>
          <w:szCs w:val="22"/>
          <w:rPrChange w:id="4059" w:author="uga" w:date="2017-03-04T13:58:00Z">
            <w:rPr>
              <w:ins w:id="4060" w:author="Sadaf Asrar" w:date="2017-02-28T10:37:00Z"/>
              <w:del w:id="4061" w:author="uga" w:date="2017-03-04T13:51:00Z"/>
              <w:rFonts w:ascii="Courier" w:hAnsi="Courier"/>
            </w:rPr>
          </w:rPrChange>
        </w:rPr>
      </w:pPr>
      <w:ins w:id="4062" w:author="Sadaf Asrar" w:date="2017-02-28T10:37:00Z">
        <w:del w:id="4063" w:author="uga" w:date="2017-03-04T13:51:00Z">
          <w:r w:rsidRPr="008D0F68" w:rsidDel="008D0F68">
            <w:rPr>
              <w:rFonts w:ascii="Courier" w:hAnsi="Courier"/>
              <w:sz w:val="22"/>
              <w:szCs w:val="22"/>
              <w:highlight w:val="yellow"/>
              <w:rPrChange w:id="4064" w:author="uga" w:date="2017-03-04T13:58:00Z">
                <w:rPr>
                  <w:rFonts w:ascii="Courier" w:hAnsi="Courier"/>
                  <w:highlight w:val="yellow"/>
                </w:rPr>
              </w:rPrChange>
            </w:rPr>
            <w:delText>t.test(late_night_inj_kill,evening_inj_kill)</w:delText>
          </w:r>
        </w:del>
      </w:ins>
    </w:p>
    <w:p w14:paraId="409684FD" w14:textId="00A17FA4" w:rsidR="00F26118" w:rsidRPr="008D0F68" w:rsidDel="008D0F68" w:rsidRDefault="00F26118">
      <w:pPr>
        <w:pStyle w:val="NoSpacing"/>
        <w:rPr>
          <w:ins w:id="4065" w:author="Sadaf Asrar" w:date="2017-02-28T10:37:00Z"/>
          <w:del w:id="4066" w:author="uga" w:date="2017-03-04T13:51:00Z"/>
          <w:rFonts w:ascii="Courier" w:hAnsi="Courier"/>
          <w:sz w:val="22"/>
          <w:szCs w:val="22"/>
          <w:rPrChange w:id="4067" w:author="uga" w:date="2017-03-04T13:58:00Z">
            <w:rPr>
              <w:ins w:id="4068" w:author="Sadaf Asrar" w:date="2017-02-28T10:37:00Z"/>
              <w:del w:id="4069" w:author="uga" w:date="2017-03-04T13:51:00Z"/>
              <w:rFonts w:ascii="Courier" w:hAnsi="Courier"/>
            </w:rPr>
          </w:rPrChange>
        </w:rPr>
      </w:pPr>
    </w:p>
    <w:p w14:paraId="6978A1F1" w14:textId="7C937728" w:rsidR="00F26118" w:rsidRPr="008D0F68" w:rsidDel="008D0F68" w:rsidRDefault="00F26118">
      <w:pPr>
        <w:pStyle w:val="HTMLPreformatted"/>
        <w:shd w:val="clear" w:color="auto" w:fill="FFFFFF"/>
        <w:spacing w:line="240" w:lineRule="auto"/>
        <w:rPr>
          <w:ins w:id="4070" w:author="Sadaf Asrar" w:date="2017-02-28T10:37:00Z"/>
          <w:del w:id="4071" w:author="uga" w:date="2017-03-04T13:51:00Z"/>
          <w:rFonts w:ascii="Lucida Console" w:hAnsi="Lucida Console"/>
          <w:color w:val="000000"/>
          <w:sz w:val="22"/>
          <w:szCs w:val="22"/>
          <w:highlight w:val="green"/>
          <w:rPrChange w:id="4072" w:author="uga" w:date="2017-03-04T13:58:00Z">
            <w:rPr>
              <w:ins w:id="4073" w:author="Sadaf Asrar" w:date="2017-02-28T10:37:00Z"/>
              <w:del w:id="4074" w:author="uga" w:date="2017-03-04T13:51:00Z"/>
              <w:rFonts w:ascii="Lucida Console" w:hAnsi="Lucida Console"/>
              <w:color w:val="000000"/>
              <w:highlight w:val="green"/>
            </w:rPr>
          </w:rPrChange>
        </w:rPr>
        <w:pPrChange w:id="4075" w:author="uga" w:date="2017-03-04T14:01:00Z">
          <w:pPr>
            <w:pStyle w:val="HTMLPreformatted"/>
            <w:shd w:val="clear" w:color="auto" w:fill="FFFFFF"/>
            <w:spacing w:line="170" w:lineRule="atLeast"/>
          </w:pPr>
        </w:pPrChange>
      </w:pPr>
      <w:ins w:id="4076" w:author="Sadaf Asrar" w:date="2017-02-28T10:37:00Z">
        <w:del w:id="4077" w:author="uga" w:date="2017-03-04T13:51:00Z">
          <w:r w:rsidRPr="008D0F68" w:rsidDel="008D0F68">
            <w:rPr>
              <w:rFonts w:ascii="Lucida Console" w:hAnsi="Lucida Console"/>
              <w:color w:val="000000"/>
              <w:sz w:val="22"/>
              <w:szCs w:val="22"/>
              <w:highlight w:val="green"/>
              <w:rPrChange w:id="4078" w:author="uga" w:date="2017-03-04T13:58:00Z">
                <w:rPr>
                  <w:rFonts w:ascii="Lucida Console" w:hAnsi="Lucida Console"/>
                  <w:color w:val="000000"/>
                  <w:highlight w:val="green"/>
                </w:rPr>
              </w:rPrChange>
            </w:rPr>
            <w:delText>Welch Two Sample t-test</w:delText>
          </w:r>
        </w:del>
      </w:ins>
    </w:p>
    <w:p w14:paraId="53E9980E" w14:textId="404F4712" w:rsidR="00F26118" w:rsidRPr="008D0F68" w:rsidDel="008D0F68" w:rsidRDefault="00F26118">
      <w:pPr>
        <w:pStyle w:val="HTMLPreformatted"/>
        <w:shd w:val="clear" w:color="auto" w:fill="FFFFFF"/>
        <w:spacing w:line="240" w:lineRule="auto"/>
        <w:rPr>
          <w:ins w:id="4079" w:author="Sadaf Asrar" w:date="2017-02-28T10:37:00Z"/>
          <w:del w:id="4080" w:author="uga" w:date="2017-03-04T13:51:00Z"/>
          <w:rFonts w:ascii="Lucida Console" w:hAnsi="Lucida Console"/>
          <w:color w:val="000000"/>
          <w:sz w:val="22"/>
          <w:szCs w:val="22"/>
          <w:highlight w:val="green"/>
          <w:rPrChange w:id="4081" w:author="uga" w:date="2017-03-04T13:58:00Z">
            <w:rPr>
              <w:ins w:id="4082" w:author="Sadaf Asrar" w:date="2017-02-28T10:37:00Z"/>
              <w:del w:id="4083" w:author="uga" w:date="2017-03-04T13:51:00Z"/>
              <w:rFonts w:ascii="Lucida Console" w:hAnsi="Lucida Console"/>
              <w:color w:val="000000"/>
              <w:highlight w:val="green"/>
            </w:rPr>
          </w:rPrChange>
        </w:rPr>
        <w:pPrChange w:id="4084" w:author="uga" w:date="2017-03-04T14:01:00Z">
          <w:pPr>
            <w:pStyle w:val="HTMLPreformatted"/>
            <w:shd w:val="clear" w:color="auto" w:fill="FFFFFF"/>
            <w:spacing w:line="170" w:lineRule="atLeast"/>
          </w:pPr>
        </w:pPrChange>
      </w:pPr>
    </w:p>
    <w:p w14:paraId="437B3471" w14:textId="3DE52DE4" w:rsidR="00F26118" w:rsidRPr="008D0F68" w:rsidDel="008D0F68" w:rsidRDefault="00F26118">
      <w:pPr>
        <w:pStyle w:val="HTMLPreformatted"/>
        <w:shd w:val="clear" w:color="auto" w:fill="FFFFFF"/>
        <w:spacing w:line="240" w:lineRule="auto"/>
        <w:rPr>
          <w:ins w:id="4085" w:author="Sadaf Asrar" w:date="2017-02-28T10:37:00Z"/>
          <w:del w:id="4086" w:author="uga" w:date="2017-03-04T13:51:00Z"/>
          <w:rFonts w:ascii="Lucida Console" w:hAnsi="Lucida Console"/>
          <w:color w:val="000000"/>
          <w:sz w:val="22"/>
          <w:szCs w:val="22"/>
          <w:highlight w:val="green"/>
          <w:rPrChange w:id="4087" w:author="uga" w:date="2017-03-04T13:58:00Z">
            <w:rPr>
              <w:ins w:id="4088" w:author="Sadaf Asrar" w:date="2017-02-28T10:37:00Z"/>
              <w:del w:id="4089" w:author="uga" w:date="2017-03-04T13:51:00Z"/>
              <w:rFonts w:ascii="Lucida Console" w:hAnsi="Lucida Console"/>
              <w:color w:val="000000"/>
              <w:highlight w:val="green"/>
            </w:rPr>
          </w:rPrChange>
        </w:rPr>
        <w:pPrChange w:id="4090" w:author="uga" w:date="2017-03-04T14:01:00Z">
          <w:pPr>
            <w:pStyle w:val="HTMLPreformatted"/>
            <w:shd w:val="clear" w:color="auto" w:fill="FFFFFF"/>
            <w:spacing w:line="170" w:lineRule="atLeast"/>
          </w:pPr>
        </w:pPrChange>
      </w:pPr>
      <w:ins w:id="4091" w:author="Sadaf Asrar" w:date="2017-02-28T10:37:00Z">
        <w:del w:id="4092" w:author="uga" w:date="2017-03-04T13:51:00Z">
          <w:r w:rsidRPr="008D0F68" w:rsidDel="008D0F68">
            <w:rPr>
              <w:rFonts w:ascii="Lucida Console" w:hAnsi="Lucida Console"/>
              <w:color w:val="000000"/>
              <w:sz w:val="22"/>
              <w:szCs w:val="22"/>
              <w:highlight w:val="green"/>
              <w:rPrChange w:id="4093" w:author="uga" w:date="2017-03-04T13:58:00Z">
                <w:rPr>
                  <w:rFonts w:ascii="Lucida Console" w:hAnsi="Lucida Console"/>
                  <w:color w:val="000000"/>
                  <w:highlight w:val="green"/>
                </w:rPr>
              </w:rPrChange>
            </w:rPr>
            <w:delText>data:  late_night_inj_kill and evening_inj_kill</w:delText>
          </w:r>
        </w:del>
      </w:ins>
    </w:p>
    <w:p w14:paraId="6897A758" w14:textId="55DF2511" w:rsidR="00F26118" w:rsidRPr="008D0F68" w:rsidDel="008D0F68" w:rsidRDefault="00F26118">
      <w:pPr>
        <w:pStyle w:val="HTMLPreformatted"/>
        <w:shd w:val="clear" w:color="auto" w:fill="FFFFFF"/>
        <w:spacing w:line="240" w:lineRule="auto"/>
        <w:rPr>
          <w:ins w:id="4094" w:author="Sadaf Asrar" w:date="2017-02-28T10:37:00Z"/>
          <w:del w:id="4095" w:author="uga" w:date="2017-03-04T13:51:00Z"/>
          <w:rFonts w:ascii="Lucida Console" w:hAnsi="Lucida Console"/>
          <w:color w:val="000000"/>
          <w:sz w:val="22"/>
          <w:szCs w:val="22"/>
          <w:highlight w:val="green"/>
          <w:rPrChange w:id="4096" w:author="uga" w:date="2017-03-04T13:58:00Z">
            <w:rPr>
              <w:ins w:id="4097" w:author="Sadaf Asrar" w:date="2017-02-28T10:37:00Z"/>
              <w:del w:id="4098" w:author="uga" w:date="2017-03-04T13:51:00Z"/>
              <w:rFonts w:ascii="Lucida Console" w:hAnsi="Lucida Console"/>
              <w:color w:val="000000"/>
              <w:highlight w:val="green"/>
            </w:rPr>
          </w:rPrChange>
        </w:rPr>
        <w:pPrChange w:id="4099" w:author="uga" w:date="2017-03-04T14:01:00Z">
          <w:pPr>
            <w:pStyle w:val="HTMLPreformatted"/>
            <w:shd w:val="clear" w:color="auto" w:fill="FFFFFF"/>
            <w:spacing w:line="170" w:lineRule="atLeast"/>
          </w:pPr>
        </w:pPrChange>
      </w:pPr>
      <w:ins w:id="4100" w:author="Sadaf Asrar" w:date="2017-02-28T10:37:00Z">
        <w:del w:id="4101" w:author="uga" w:date="2017-03-04T13:51:00Z">
          <w:r w:rsidRPr="008D0F68" w:rsidDel="008D0F68">
            <w:rPr>
              <w:rFonts w:ascii="Lucida Console" w:hAnsi="Lucida Console"/>
              <w:color w:val="000000"/>
              <w:sz w:val="22"/>
              <w:szCs w:val="22"/>
              <w:highlight w:val="green"/>
              <w:rPrChange w:id="4102" w:author="uga" w:date="2017-03-04T13:58:00Z">
                <w:rPr>
                  <w:rFonts w:ascii="Lucida Console" w:hAnsi="Lucida Console"/>
                  <w:color w:val="000000"/>
                  <w:highlight w:val="green"/>
                </w:rPr>
              </w:rPrChange>
            </w:rPr>
            <w:delText>t = -145.94, df = 1496500, p-value &lt; 2.2e-16</w:delText>
          </w:r>
        </w:del>
      </w:ins>
    </w:p>
    <w:p w14:paraId="1CFBC213" w14:textId="7DF84A00" w:rsidR="00F26118" w:rsidRPr="008D0F68" w:rsidDel="008D0F68" w:rsidRDefault="00F26118">
      <w:pPr>
        <w:pStyle w:val="HTMLPreformatted"/>
        <w:shd w:val="clear" w:color="auto" w:fill="FFFFFF"/>
        <w:spacing w:line="240" w:lineRule="auto"/>
        <w:rPr>
          <w:ins w:id="4103" w:author="Sadaf Asrar" w:date="2017-02-28T10:37:00Z"/>
          <w:del w:id="4104" w:author="uga" w:date="2017-03-04T13:51:00Z"/>
          <w:rFonts w:ascii="Lucida Console" w:hAnsi="Lucida Console"/>
          <w:color w:val="000000"/>
          <w:sz w:val="22"/>
          <w:szCs w:val="22"/>
          <w:highlight w:val="green"/>
          <w:rPrChange w:id="4105" w:author="uga" w:date="2017-03-04T13:58:00Z">
            <w:rPr>
              <w:ins w:id="4106" w:author="Sadaf Asrar" w:date="2017-02-28T10:37:00Z"/>
              <w:del w:id="4107" w:author="uga" w:date="2017-03-04T13:51:00Z"/>
              <w:rFonts w:ascii="Lucida Console" w:hAnsi="Lucida Console"/>
              <w:color w:val="000000"/>
              <w:highlight w:val="green"/>
            </w:rPr>
          </w:rPrChange>
        </w:rPr>
        <w:pPrChange w:id="4108" w:author="uga" w:date="2017-03-04T14:01:00Z">
          <w:pPr>
            <w:pStyle w:val="HTMLPreformatted"/>
            <w:shd w:val="clear" w:color="auto" w:fill="FFFFFF"/>
            <w:spacing w:line="170" w:lineRule="atLeast"/>
          </w:pPr>
        </w:pPrChange>
      </w:pPr>
      <w:ins w:id="4109" w:author="Sadaf Asrar" w:date="2017-02-28T10:37:00Z">
        <w:del w:id="4110" w:author="uga" w:date="2017-03-04T13:51:00Z">
          <w:r w:rsidRPr="008D0F68" w:rsidDel="008D0F68">
            <w:rPr>
              <w:rFonts w:ascii="Lucida Console" w:hAnsi="Lucida Console"/>
              <w:color w:val="000000"/>
              <w:sz w:val="22"/>
              <w:szCs w:val="22"/>
              <w:highlight w:val="green"/>
              <w:rPrChange w:id="4111" w:author="uga" w:date="2017-03-04T13:58:00Z">
                <w:rPr>
                  <w:rFonts w:ascii="Lucida Console" w:hAnsi="Lucida Console"/>
                  <w:color w:val="000000"/>
                  <w:highlight w:val="green"/>
                </w:rPr>
              </w:rPrChange>
            </w:rPr>
            <w:delText>alternative hypothesis: true difference in means is not equal to 0</w:delText>
          </w:r>
        </w:del>
      </w:ins>
    </w:p>
    <w:p w14:paraId="015103FC" w14:textId="4A9828AB" w:rsidR="00F26118" w:rsidRPr="008D0F68" w:rsidDel="008D0F68" w:rsidRDefault="00F26118">
      <w:pPr>
        <w:pStyle w:val="HTMLPreformatted"/>
        <w:shd w:val="clear" w:color="auto" w:fill="FFFFFF"/>
        <w:spacing w:line="240" w:lineRule="auto"/>
        <w:rPr>
          <w:ins w:id="4112" w:author="Sadaf Asrar" w:date="2017-02-28T10:37:00Z"/>
          <w:del w:id="4113" w:author="uga" w:date="2017-03-04T13:51:00Z"/>
          <w:rFonts w:ascii="Lucida Console" w:hAnsi="Lucida Console"/>
          <w:color w:val="000000"/>
          <w:sz w:val="22"/>
          <w:szCs w:val="22"/>
          <w:highlight w:val="green"/>
          <w:rPrChange w:id="4114" w:author="uga" w:date="2017-03-04T13:58:00Z">
            <w:rPr>
              <w:ins w:id="4115" w:author="Sadaf Asrar" w:date="2017-02-28T10:37:00Z"/>
              <w:del w:id="4116" w:author="uga" w:date="2017-03-04T13:51:00Z"/>
              <w:rFonts w:ascii="Lucida Console" w:hAnsi="Lucida Console"/>
              <w:color w:val="000000"/>
              <w:highlight w:val="green"/>
            </w:rPr>
          </w:rPrChange>
        </w:rPr>
        <w:pPrChange w:id="4117" w:author="uga" w:date="2017-03-04T14:01:00Z">
          <w:pPr>
            <w:pStyle w:val="HTMLPreformatted"/>
            <w:shd w:val="clear" w:color="auto" w:fill="FFFFFF"/>
            <w:spacing w:line="170" w:lineRule="atLeast"/>
          </w:pPr>
        </w:pPrChange>
      </w:pPr>
      <w:ins w:id="4118" w:author="Sadaf Asrar" w:date="2017-02-28T10:37:00Z">
        <w:del w:id="4119" w:author="uga" w:date="2017-03-04T13:51:00Z">
          <w:r w:rsidRPr="008D0F68" w:rsidDel="008D0F68">
            <w:rPr>
              <w:rFonts w:ascii="Lucida Console" w:hAnsi="Lucida Console"/>
              <w:color w:val="000000"/>
              <w:sz w:val="22"/>
              <w:szCs w:val="22"/>
              <w:highlight w:val="green"/>
              <w:rPrChange w:id="4120" w:author="uga" w:date="2017-03-04T13:58:00Z">
                <w:rPr>
                  <w:rFonts w:ascii="Lucida Console" w:hAnsi="Lucida Console"/>
                  <w:color w:val="000000"/>
                  <w:highlight w:val="green"/>
                </w:rPr>
              </w:rPrChange>
            </w:rPr>
            <w:delText>95 percent confidence interval:</w:delText>
          </w:r>
        </w:del>
      </w:ins>
    </w:p>
    <w:p w14:paraId="1C128D0D" w14:textId="70658667" w:rsidR="00F26118" w:rsidRPr="008D0F68" w:rsidDel="008D0F68" w:rsidRDefault="00F26118">
      <w:pPr>
        <w:pStyle w:val="HTMLPreformatted"/>
        <w:shd w:val="clear" w:color="auto" w:fill="FFFFFF"/>
        <w:spacing w:line="240" w:lineRule="auto"/>
        <w:rPr>
          <w:ins w:id="4121" w:author="Sadaf Asrar" w:date="2017-02-28T10:37:00Z"/>
          <w:del w:id="4122" w:author="uga" w:date="2017-03-04T13:51:00Z"/>
          <w:rFonts w:ascii="Lucida Console" w:hAnsi="Lucida Console"/>
          <w:color w:val="000000"/>
          <w:sz w:val="22"/>
          <w:szCs w:val="22"/>
          <w:highlight w:val="green"/>
          <w:rPrChange w:id="4123" w:author="uga" w:date="2017-03-04T13:58:00Z">
            <w:rPr>
              <w:ins w:id="4124" w:author="Sadaf Asrar" w:date="2017-02-28T10:37:00Z"/>
              <w:del w:id="4125" w:author="uga" w:date="2017-03-04T13:51:00Z"/>
              <w:rFonts w:ascii="Lucida Console" w:hAnsi="Lucida Console"/>
              <w:color w:val="000000"/>
              <w:highlight w:val="green"/>
            </w:rPr>
          </w:rPrChange>
        </w:rPr>
        <w:pPrChange w:id="4126" w:author="uga" w:date="2017-03-04T14:01:00Z">
          <w:pPr>
            <w:pStyle w:val="HTMLPreformatted"/>
            <w:shd w:val="clear" w:color="auto" w:fill="FFFFFF"/>
            <w:spacing w:line="170" w:lineRule="atLeast"/>
          </w:pPr>
        </w:pPrChange>
      </w:pPr>
      <w:ins w:id="4127" w:author="Sadaf Asrar" w:date="2017-02-28T10:37:00Z">
        <w:del w:id="4128" w:author="uga" w:date="2017-03-04T13:51:00Z">
          <w:r w:rsidRPr="008D0F68" w:rsidDel="008D0F68">
            <w:rPr>
              <w:rFonts w:ascii="Lucida Console" w:hAnsi="Lucida Console"/>
              <w:color w:val="000000"/>
              <w:sz w:val="22"/>
              <w:szCs w:val="22"/>
              <w:highlight w:val="green"/>
              <w:rPrChange w:id="4129" w:author="uga" w:date="2017-03-04T13:58:00Z">
                <w:rPr>
                  <w:rFonts w:ascii="Lucida Console" w:hAnsi="Lucida Console"/>
                  <w:color w:val="000000"/>
                  <w:highlight w:val="green"/>
                </w:rPr>
              </w:rPrChange>
            </w:rPr>
            <w:delText xml:space="preserve"> -0.03705012 -0.03606812</w:delText>
          </w:r>
        </w:del>
      </w:ins>
    </w:p>
    <w:p w14:paraId="0EB9EF8A" w14:textId="5907A069" w:rsidR="00F26118" w:rsidRPr="008D0F68" w:rsidDel="008D0F68" w:rsidRDefault="00F26118">
      <w:pPr>
        <w:pStyle w:val="HTMLPreformatted"/>
        <w:shd w:val="clear" w:color="auto" w:fill="FFFFFF"/>
        <w:spacing w:line="240" w:lineRule="auto"/>
        <w:rPr>
          <w:ins w:id="4130" w:author="Sadaf Asrar" w:date="2017-02-28T10:37:00Z"/>
          <w:del w:id="4131" w:author="uga" w:date="2017-03-04T13:51:00Z"/>
          <w:rFonts w:ascii="Lucida Console" w:hAnsi="Lucida Console"/>
          <w:color w:val="000000"/>
          <w:sz w:val="22"/>
          <w:szCs w:val="22"/>
          <w:highlight w:val="green"/>
          <w:rPrChange w:id="4132" w:author="uga" w:date="2017-03-04T13:58:00Z">
            <w:rPr>
              <w:ins w:id="4133" w:author="Sadaf Asrar" w:date="2017-02-28T10:37:00Z"/>
              <w:del w:id="4134" w:author="uga" w:date="2017-03-04T13:51:00Z"/>
              <w:rFonts w:ascii="Lucida Console" w:hAnsi="Lucida Console"/>
              <w:color w:val="000000"/>
              <w:highlight w:val="green"/>
            </w:rPr>
          </w:rPrChange>
        </w:rPr>
        <w:pPrChange w:id="4135" w:author="uga" w:date="2017-03-04T14:01:00Z">
          <w:pPr>
            <w:pStyle w:val="HTMLPreformatted"/>
            <w:shd w:val="clear" w:color="auto" w:fill="FFFFFF"/>
            <w:spacing w:line="170" w:lineRule="atLeast"/>
          </w:pPr>
        </w:pPrChange>
      </w:pPr>
      <w:ins w:id="4136" w:author="Sadaf Asrar" w:date="2017-02-28T10:37:00Z">
        <w:del w:id="4137" w:author="uga" w:date="2017-03-04T13:51:00Z">
          <w:r w:rsidRPr="008D0F68" w:rsidDel="008D0F68">
            <w:rPr>
              <w:rFonts w:ascii="Lucida Console" w:hAnsi="Lucida Console"/>
              <w:color w:val="000000"/>
              <w:sz w:val="22"/>
              <w:szCs w:val="22"/>
              <w:highlight w:val="green"/>
              <w:rPrChange w:id="4138" w:author="uga" w:date="2017-03-04T13:58:00Z">
                <w:rPr>
                  <w:rFonts w:ascii="Lucida Console" w:hAnsi="Lucida Console"/>
                  <w:color w:val="000000"/>
                  <w:highlight w:val="green"/>
                </w:rPr>
              </w:rPrChange>
            </w:rPr>
            <w:delText>sample estimates:</w:delText>
          </w:r>
        </w:del>
      </w:ins>
    </w:p>
    <w:p w14:paraId="0E272883" w14:textId="7956FE83" w:rsidR="00F26118" w:rsidRPr="008D0F68" w:rsidDel="008D0F68" w:rsidRDefault="00F26118">
      <w:pPr>
        <w:pStyle w:val="HTMLPreformatted"/>
        <w:shd w:val="clear" w:color="auto" w:fill="FFFFFF"/>
        <w:spacing w:line="240" w:lineRule="auto"/>
        <w:rPr>
          <w:ins w:id="4139" w:author="Sadaf Asrar" w:date="2017-02-28T10:37:00Z"/>
          <w:del w:id="4140" w:author="uga" w:date="2017-03-04T13:51:00Z"/>
          <w:rFonts w:ascii="Lucida Console" w:hAnsi="Lucida Console"/>
          <w:color w:val="000000"/>
          <w:sz w:val="22"/>
          <w:szCs w:val="22"/>
          <w:highlight w:val="green"/>
          <w:rPrChange w:id="4141" w:author="uga" w:date="2017-03-04T13:58:00Z">
            <w:rPr>
              <w:ins w:id="4142" w:author="Sadaf Asrar" w:date="2017-02-28T10:37:00Z"/>
              <w:del w:id="4143" w:author="uga" w:date="2017-03-04T13:51:00Z"/>
              <w:rFonts w:ascii="Lucida Console" w:hAnsi="Lucida Console"/>
              <w:color w:val="000000"/>
              <w:highlight w:val="green"/>
            </w:rPr>
          </w:rPrChange>
        </w:rPr>
        <w:pPrChange w:id="4144" w:author="uga" w:date="2017-03-04T14:01:00Z">
          <w:pPr>
            <w:pStyle w:val="HTMLPreformatted"/>
            <w:shd w:val="clear" w:color="auto" w:fill="FFFFFF"/>
            <w:spacing w:line="170" w:lineRule="atLeast"/>
          </w:pPr>
        </w:pPrChange>
      </w:pPr>
      <w:ins w:id="4145" w:author="Sadaf Asrar" w:date="2017-02-28T10:37:00Z">
        <w:del w:id="4146" w:author="uga" w:date="2017-03-04T13:51:00Z">
          <w:r w:rsidRPr="008D0F68" w:rsidDel="008D0F68">
            <w:rPr>
              <w:rFonts w:ascii="Lucida Console" w:hAnsi="Lucida Console"/>
              <w:color w:val="000000"/>
              <w:sz w:val="22"/>
              <w:szCs w:val="22"/>
              <w:highlight w:val="green"/>
              <w:rPrChange w:id="4147" w:author="uga" w:date="2017-03-04T13:58:00Z">
                <w:rPr>
                  <w:rFonts w:ascii="Lucida Console" w:hAnsi="Lucida Console"/>
                  <w:color w:val="000000"/>
                  <w:highlight w:val="green"/>
                </w:rPr>
              </w:rPrChange>
            </w:rPr>
            <w:delText xml:space="preserve"> mean of x  mean of y </w:delText>
          </w:r>
        </w:del>
      </w:ins>
    </w:p>
    <w:p w14:paraId="0F49DB3C" w14:textId="4085CE29" w:rsidR="00F26118" w:rsidRPr="008D0F68" w:rsidDel="008D0F68" w:rsidRDefault="00F26118">
      <w:pPr>
        <w:pStyle w:val="HTMLPreformatted"/>
        <w:shd w:val="clear" w:color="auto" w:fill="FFFFFF"/>
        <w:spacing w:line="240" w:lineRule="auto"/>
        <w:rPr>
          <w:ins w:id="4148" w:author="Sadaf Asrar" w:date="2017-02-28T10:37:00Z"/>
          <w:del w:id="4149" w:author="uga" w:date="2017-03-04T13:51:00Z"/>
          <w:rFonts w:ascii="Lucida Console" w:hAnsi="Lucida Console"/>
          <w:color w:val="000000"/>
          <w:sz w:val="22"/>
          <w:szCs w:val="22"/>
          <w:rPrChange w:id="4150" w:author="uga" w:date="2017-03-04T13:58:00Z">
            <w:rPr>
              <w:ins w:id="4151" w:author="Sadaf Asrar" w:date="2017-02-28T10:37:00Z"/>
              <w:del w:id="4152" w:author="uga" w:date="2017-03-04T13:51:00Z"/>
              <w:rFonts w:ascii="Lucida Console" w:hAnsi="Lucida Console"/>
              <w:color w:val="000000"/>
            </w:rPr>
          </w:rPrChange>
        </w:rPr>
        <w:pPrChange w:id="4153" w:author="uga" w:date="2017-03-04T14:01:00Z">
          <w:pPr>
            <w:pStyle w:val="HTMLPreformatted"/>
            <w:shd w:val="clear" w:color="auto" w:fill="FFFFFF"/>
            <w:spacing w:line="170" w:lineRule="atLeast"/>
          </w:pPr>
        </w:pPrChange>
      </w:pPr>
      <w:ins w:id="4154" w:author="Sadaf Asrar" w:date="2017-02-28T10:37:00Z">
        <w:del w:id="4155" w:author="uga" w:date="2017-03-04T13:51:00Z">
          <w:r w:rsidRPr="008D0F68" w:rsidDel="008D0F68">
            <w:rPr>
              <w:rFonts w:ascii="Lucida Console" w:hAnsi="Lucida Console"/>
              <w:color w:val="000000"/>
              <w:sz w:val="22"/>
              <w:szCs w:val="22"/>
              <w:highlight w:val="green"/>
              <w:rPrChange w:id="4156" w:author="uga" w:date="2017-03-04T13:58:00Z">
                <w:rPr>
                  <w:rFonts w:ascii="Lucida Console" w:hAnsi="Lucida Console"/>
                  <w:color w:val="000000"/>
                  <w:highlight w:val="green"/>
                </w:rPr>
              </w:rPrChange>
            </w:rPr>
            <w:delText>0.01383252 0.05039164</w:delText>
          </w:r>
          <w:r w:rsidRPr="008D0F68" w:rsidDel="008D0F68">
            <w:rPr>
              <w:rFonts w:ascii="Lucida Console" w:hAnsi="Lucida Console"/>
              <w:color w:val="000000"/>
              <w:sz w:val="22"/>
              <w:szCs w:val="22"/>
              <w:rPrChange w:id="4157" w:author="uga" w:date="2017-03-04T13:58:00Z">
                <w:rPr>
                  <w:rFonts w:ascii="Lucida Console" w:hAnsi="Lucida Console"/>
                  <w:color w:val="000000"/>
                </w:rPr>
              </w:rPrChange>
            </w:rPr>
            <w:delText xml:space="preserve"> </w:delText>
          </w:r>
        </w:del>
      </w:ins>
    </w:p>
    <w:p w14:paraId="1F6C3A05" w14:textId="6842D794" w:rsidR="00F26118" w:rsidRPr="008D0F68" w:rsidDel="008D0F68" w:rsidRDefault="00F26118">
      <w:pPr>
        <w:pStyle w:val="NoSpacing"/>
        <w:rPr>
          <w:ins w:id="4158" w:author="Sadaf Asrar" w:date="2017-02-28T10:37:00Z"/>
          <w:del w:id="4159" w:author="uga" w:date="2017-03-04T13:51:00Z"/>
          <w:rFonts w:ascii="Courier" w:hAnsi="Courier"/>
          <w:sz w:val="22"/>
          <w:szCs w:val="22"/>
          <w:rPrChange w:id="4160" w:author="uga" w:date="2017-03-04T13:58:00Z">
            <w:rPr>
              <w:ins w:id="4161" w:author="Sadaf Asrar" w:date="2017-02-28T10:37:00Z"/>
              <w:del w:id="4162" w:author="uga" w:date="2017-03-04T13:51:00Z"/>
              <w:rFonts w:ascii="Courier" w:hAnsi="Courier"/>
            </w:rPr>
          </w:rPrChange>
        </w:rPr>
      </w:pPr>
    </w:p>
    <w:p w14:paraId="15FA89E7" w14:textId="4C141854" w:rsidR="00F26118" w:rsidRPr="008D0F68" w:rsidDel="008D0F68" w:rsidRDefault="00F26118">
      <w:pPr>
        <w:pStyle w:val="NoSpacing"/>
        <w:rPr>
          <w:ins w:id="4163" w:author="Sadaf Asrar" w:date="2017-02-28T10:37:00Z"/>
          <w:del w:id="4164" w:author="uga" w:date="2017-03-04T13:51:00Z"/>
          <w:rFonts w:ascii="Courier" w:hAnsi="Courier"/>
          <w:color w:val="00B050"/>
          <w:sz w:val="22"/>
          <w:szCs w:val="22"/>
          <w:rPrChange w:id="4165" w:author="uga" w:date="2017-03-04T13:58:00Z">
            <w:rPr>
              <w:ins w:id="4166" w:author="Sadaf Asrar" w:date="2017-02-28T10:37:00Z"/>
              <w:del w:id="4167" w:author="uga" w:date="2017-03-04T13:51:00Z"/>
              <w:rFonts w:ascii="Courier" w:hAnsi="Courier"/>
              <w:color w:val="00B050"/>
            </w:rPr>
          </w:rPrChange>
        </w:rPr>
      </w:pPr>
      <w:ins w:id="4168" w:author="Sadaf Asrar" w:date="2017-02-28T10:37:00Z">
        <w:del w:id="4169" w:author="uga" w:date="2017-03-04T13:51:00Z">
          <w:r w:rsidRPr="008D0F68" w:rsidDel="008D0F68">
            <w:rPr>
              <w:rFonts w:ascii="Courier" w:hAnsi="Courier"/>
              <w:color w:val="00B050"/>
              <w:sz w:val="22"/>
              <w:szCs w:val="22"/>
              <w:rPrChange w:id="4170" w:author="uga" w:date="2017-03-04T13:58:00Z">
                <w:rPr>
                  <w:rFonts w:ascii="Courier" w:hAnsi="Courier"/>
                  <w:color w:val="00B050"/>
                </w:rPr>
              </w:rPrChange>
            </w:rPr>
            <w:delText>#late night vs night</w:delText>
          </w:r>
        </w:del>
      </w:ins>
    </w:p>
    <w:p w14:paraId="478927F7" w14:textId="39F62AFA" w:rsidR="00F26118" w:rsidRPr="008D0F68" w:rsidDel="008D0F68" w:rsidRDefault="00F26118">
      <w:pPr>
        <w:pStyle w:val="NoSpacing"/>
        <w:rPr>
          <w:ins w:id="4171" w:author="Sadaf Asrar" w:date="2017-02-28T10:37:00Z"/>
          <w:del w:id="4172" w:author="uga" w:date="2017-03-04T13:51:00Z"/>
          <w:rFonts w:ascii="Courier" w:hAnsi="Courier"/>
          <w:sz w:val="22"/>
          <w:szCs w:val="22"/>
          <w:rPrChange w:id="4173" w:author="uga" w:date="2017-03-04T13:58:00Z">
            <w:rPr>
              <w:ins w:id="4174" w:author="Sadaf Asrar" w:date="2017-02-28T10:37:00Z"/>
              <w:del w:id="4175" w:author="uga" w:date="2017-03-04T13:51:00Z"/>
              <w:rFonts w:ascii="Courier" w:hAnsi="Courier"/>
            </w:rPr>
          </w:rPrChange>
        </w:rPr>
      </w:pPr>
    </w:p>
    <w:p w14:paraId="73CF0409" w14:textId="0A6AE580" w:rsidR="00F26118" w:rsidRPr="008D0F68" w:rsidDel="008D0F68" w:rsidRDefault="00F26118">
      <w:pPr>
        <w:pStyle w:val="NoSpacing"/>
        <w:rPr>
          <w:ins w:id="4176" w:author="Sadaf Asrar" w:date="2017-02-28T10:37:00Z"/>
          <w:del w:id="4177" w:author="uga" w:date="2017-03-04T13:51:00Z"/>
          <w:rFonts w:ascii="Courier" w:hAnsi="Courier"/>
          <w:sz w:val="22"/>
          <w:szCs w:val="22"/>
          <w:rPrChange w:id="4178" w:author="uga" w:date="2017-03-04T13:58:00Z">
            <w:rPr>
              <w:ins w:id="4179" w:author="Sadaf Asrar" w:date="2017-02-28T10:37:00Z"/>
              <w:del w:id="4180" w:author="uga" w:date="2017-03-04T13:51:00Z"/>
              <w:rFonts w:ascii="Courier" w:hAnsi="Courier"/>
            </w:rPr>
          </w:rPrChange>
        </w:rPr>
      </w:pPr>
      <w:ins w:id="4181" w:author="Sadaf Asrar" w:date="2017-02-28T10:37:00Z">
        <w:del w:id="4182" w:author="uga" w:date="2017-03-04T13:51:00Z">
          <w:r w:rsidRPr="008D0F68" w:rsidDel="008D0F68">
            <w:rPr>
              <w:rFonts w:ascii="Courier" w:hAnsi="Courier"/>
              <w:sz w:val="22"/>
              <w:szCs w:val="22"/>
              <w:highlight w:val="yellow"/>
              <w:rPrChange w:id="4183" w:author="uga" w:date="2017-03-04T13:58:00Z">
                <w:rPr>
                  <w:rFonts w:ascii="Courier" w:hAnsi="Courier"/>
                  <w:highlight w:val="yellow"/>
                </w:rPr>
              </w:rPrChange>
            </w:rPr>
            <w:delText>t.test(late_night_inj_kill,night_inj_kill)</w:delText>
          </w:r>
        </w:del>
      </w:ins>
    </w:p>
    <w:p w14:paraId="67DAB292" w14:textId="41F31479" w:rsidR="00F26118" w:rsidRPr="008D0F68" w:rsidDel="008D0F68" w:rsidRDefault="00F26118">
      <w:pPr>
        <w:pStyle w:val="NoSpacing"/>
        <w:rPr>
          <w:ins w:id="4184" w:author="Sadaf Asrar" w:date="2017-02-28T10:37:00Z"/>
          <w:del w:id="4185" w:author="uga" w:date="2017-03-04T13:51:00Z"/>
          <w:rFonts w:ascii="Courier" w:hAnsi="Courier"/>
          <w:sz w:val="22"/>
          <w:szCs w:val="22"/>
          <w:rPrChange w:id="4186" w:author="uga" w:date="2017-03-04T13:58:00Z">
            <w:rPr>
              <w:ins w:id="4187" w:author="Sadaf Asrar" w:date="2017-02-28T10:37:00Z"/>
              <w:del w:id="4188" w:author="uga" w:date="2017-03-04T13:51:00Z"/>
              <w:rFonts w:ascii="Courier" w:hAnsi="Courier"/>
            </w:rPr>
          </w:rPrChange>
        </w:rPr>
      </w:pPr>
    </w:p>
    <w:p w14:paraId="4C017B0E" w14:textId="3AB74AFA" w:rsidR="00F26118" w:rsidRPr="008D0F68" w:rsidDel="008D0F68" w:rsidRDefault="00F26118">
      <w:pPr>
        <w:pStyle w:val="HTMLPreformatted"/>
        <w:shd w:val="clear" w:color="auto" w:fill="FFFFFF"/>
        <w:spacing w:line="240" w:lineRule="auto"/>
        <w:rPr>
          <w:ins w:id="4189" w:author="Sadaf Asrar" w:date="2017-02-28T10:37:00Z"/>
          <w:del w:id="4190" w:author="uga" w:date="2017-03-04T13:51:00Z"/>
          <w:rFonts w:ascii="Lucida Console" w:hAnsi="Lucida Console"/>
          <w:color w:val="000000"/>
          <w:sz w:val="22"/>
          <w:szCs w:val="22"/>
          <w:highlight w:val="green"/>
          <w:rPrChange w:id="4191" w:author="uga" w:date="2017-03-04T13:58:00Z">
            <w:rPr>
              <w:ins w:id="4192" w:author="Sadaf Asrar" w:date="2017-02-28T10:37:00Z"/>
              <w:del w:id="4193" w:author="uga" w:date="2017-03-04T13:51:00Z"/>
              <w:rFonts w:ascii="Lucida Console" w:hAnsi="Lucida Console"/>
              <w:color w:val="000000"/>
              <w:highlight w:val="green"/>
            </w:rPr>
          </w:rPrChange>
        </w:rPr>
        <w:pPrChange w:id="4194" w:author="uga" w:date="2017-03-04T14:01:00Z">
          <w:pPr>
            <w:pStyle w:val="HTMLPreformatted"/>
            <w:shd w:val="clear" w:color="auto" w:fill="FFFFFF"/>
            <w:spacing w:line="170" w:lineRule="atLeast"/>
          </w:pPr>
        </w:pPrChange>
      </w:pPr>
      <w:ins w:id="4195" w:author="Sadaf Asrar" w:date="2017-02-28T10:37:00Z">
        <w:del w:id="4196" w:author="uga" w:date="2017-03-04T13:51:00Z">
          <w:r w:rsidRPr="008D0F68" w:rsidDel="008D0F68">
            <w:rPr>
              <w:rFonts w:ascii="Lucida Console" w:hAnsi="Lucida Console"/>
              <w:color w:val="000000"/>
              <w:sz w:val="22"/>
              <w:szCs w:val="22"/>
              <w:highlight w:val="green"/>
              <w:rPrChange w:id="4197" w:author="uga" w:date="2017-03-04T13:58:00Z">
                <w:rPr>
                  <w:rFonts w:ascii="Lucida Console" w:hAnsi="Lucida Console"/>
                  <w:color w:val="000000"/>
                  <w:highlight w:val="green"/>
                </w:rPr>
              </w:rPrChange>
            </w:rPr>
            <w:delText>Welch Two Sample t-test</w:delText>
          </w:r>
        </w:del>
      </w:ins>
    </w:p>
    <w:p w14:paraId="6FDAB721" w14:textId="24C42E8A" w:rsidR="00F26118" w:rsidRPr="008D0F68" w:rsidDel="008D0F68" w:rsidRDefault="00F26118">
      <w:pPr>
        <w:pStyle w:val="HTMLPreformatted"/>
        <w:shd w:val="clear" w:color="auto" w:fill="FFFFFF"/>
        <w:spacing w:line="240" w:lineRule="auto"/>
        <w:rPr>
          <w:ins w:id="4198" w:author="Sadaf Asrar" w:date="2017-02-28T10:37:00Z"/>
          <w:del w:id="4199" w:author="uga" w:date="2017-03-04T13:51:00Z"/>
          <w:rFonts w:ascii="Lucida Console" w:hAnsi="Lucida Console"/>
          <w:color w:val="000000"/>
          <w:sz w:val="22"/>
          <w:szCs w:val="22"/>
          <w:highlight w:val="green"/>
          <w:rPrChange w:id="4200" w:author="uga" w:date="2017-03-04T13:58:00Z">
            <w:rPr>
              <w:ins w:id="4201" w:author="Sadaf Asrar" w:date="2017-02-28T10:37:00Z"/>
              <w:del w:id="4202" w:author="uga" w:date="2017-03-04T13:51:00Z"/>
              <w:rFonts w:ascii="Lucida Console" w:hAnsi="Lucida Console"/>
              <w:color w:val="000000"/>
              <w:highlight w:val="green"/>
            </w:rPr>
          </w:rPrChange>
        </w:rPr>
        <w:pPrChange w:id="4203" w:author="uga" w:date="2017-03-04T14:01:00Z">
          <w:pPr>
            <w:pStyle w:val="HTMLPreformatted"/>
            <w:shd w:val="clear" w:color="auto" w:fill="FFFFFF"/>
            <w:spacing w:line="170" w:lineRule="atLeast"/>
          </w:pPr>
        </w:pPrChange>
      </w:pPr>
    </w:p>
    <w:p w14:paraId="34B04E2C" w14:textId="753D5893" w:rsidR="00F26118" w:rsidRPr="008D0F68" w:rsidDel="008D0F68" w:rsidRDefault="00F26118">
      <w:pPr>
        <w:pStyle w:val="HTMLPreformatted"/>
        <w:shd w:val="clear" w:color="auto" w:fill="FFFFFF"/>
        <w:spacing w:line="240" w:lineRule="auto"/>
        <w:rPr>
          <w:ins w:id="4204" w:author="Sadaf Asrar" w:date="2017-02-28T10:37:00Z"/>
          <w:del w:id="4205" w:author="uga" w:date="2017-03-04T13:51:00Z"/>
          <w:rFonts w:ascii="Lucida Console" w:hAnsi="Lucida Console"/>
          <w:color w:val="000000"/>
          <w:sz w:val="22"/>
          <w:szCs w:val="22"/>
          <w:highlight w:val="green"/>
          <w:rPrChange w:id="4206" w:author="uga" w:date="2017-03-04T13:58:00Z">
            <w:rPr>
              <w:ins w:id="4207" w:author="Sadaf Asrar" w:date="2017-02-28T10:37:00Z"/>
              <w:del w:id="4208" w:author="uga" w:date="2017-03-04T13:51:00Z"/>
              <w:rFonts w:ascii="Lucida Console" w:hAnsi="Lucida Console"/>
              <w:color w:val="000000"/>
              <w:highlight w:val="green"/>
            </w:rPr>
          </w:rPrChange>
        </w:rPr>
        <w:pPrChange w:id="4209" w:author="uga" w:date="2017-03-04T14:01:00Z">
          <w:pPr>
            <w:pStyle w:val="HTMLPreformatted"/>
            <w:shd w:val="clear" w:color="auto" w:fill="FFFFFF"/>
            <w:spacing w:line="170" w:lineRule="atLeast"/>
          </w:pPr>
        </w:pPrChange>
      </w:pPr>
      <w:ins w:id="4210" w:author="Sadaf Asrar" w:date="2017-02-28T10:37:00Z">
        <w:del w:id="4211" w:author="uga" w:date="2017-03-04T13:51:00Z">
          <w:r w:rsidRPr="008D0F68" w:rsidDel="008D0F68">
            <w:rPr>
              <w:rFonts w:ascii="Lucida Console" w:hAnsi="Lucida Console"/>
              <w:color w:val="000000"/>
              <w:sz w:val="22"/>
              <w:szCs w:val="22"/>
              <w:highlight w:val="green"/>
              <w:rPrChange w:id="4212" w:author="uga" w:date="2017-03-04T13:58:00Z">
                <w:rPr>
                  <w:rFonts w:ascii="Lucida Console" w:hAnsi="Lucida Console"/>
                  <w:color w:val="000000"/>
                  <w:highlight w:val="green"/>
                </w:rPr>
              </w:rPrChange>
            </w:rPr>
            <w:delText>data:  late_night_inj_kill and night_inj_kill</w:delText>
          </w:r>
        </w:del>
      </w:ins>
    </w:p>
    <w:p w14:paraId="6AB3B816" w14:textId="29F56474" w:rsidR="00F26118" w:rsidRPr="008D0F68" w:rsidDel="008D0F68" w:rsidRDefault="00F26118">
      <w:pPr>
        <w:pStyle w:val="HTMLPreformatted"/>
        <w:shd w:val="clear" w:color="auto" w:fill="FFFFFF"/>
        <w:spacing w:line="240" w:lineRule="auto"/>
        <w:rPr>
          <w:ins w:id="4213" w:author="Sadaf Asrar" w:date="2017-02-28T10:37:00Z"/>
          <w:del w:id="4214" w:author="uga" w:date="2017-03-04T13:51:00Z"/>
          <w:rFonts w:ascii="Lucida Console" w:hAnsi="Lucida Console"/>
          <w:color w:val="000000"/>
          <w:sz w:val="22"/>
          <w:szCs w:val="22"/>
          <w:highlight w:val="green"/>
          <w:rPrChange w:id="4215" w:author="uga" w:date="2017-03-04T13:58:00Z">
            <w:rPr>
              <w:ins w:id="4216" w:author="Sadaf Asrar" w:date="2017-02-28T10:37:00Z"/>
              <w:del w:id="4217" w:author="uga" w:date="2017-03-04T13:51:00Z"/>
              <w:rFonts w:ascii="Lucida Console" w:hAnsi="Lucida Console"/>
              <w:color w:val="000000"/>
              <w:highlight w:val="green"/>
            </w:rPr>
          </w:rPrChange>
        </w:rPr>
        <w:pPrChange w:id="4218" w:author="uga" w:date="2017-03-04T14:01:00Z">
          <w:pPr>
            <w:pStyle w:val="HTMLPreformatted"/>
            <w:shd w:val="clear" w:color="auto" w:fill="FFFFFF"/>
            <w:spacing w:line="170" w:lineRule="atLeast"/>
          </w:pPr>
        </w:pPrChange>
      </w:pPr>
      <w:ins w:id="4219" w:author="Sadaf Asrar" w:date="2017-02-28T10:37:00Z">
        <w:del w:id="4220" w:author="uga" w:date="2017-03-04T13:51:00Z">
          <w:r w:rsidRPr="008D0F68" w:rsidDel="008D0F68">
            <w:rPr>
              <w:rFonts w:ascii="Lucida Console" w:hAnsi="Lucida Console"/>
              <w:color w:val="000000"/>
              <w:sz w:val="22"/>
              <w:szCs w:val="22"/>
              <w:highlight w:val="green"/>
              <w:rPrChange w:id="4221" w:author="uga" w:date="2017-03-04T13:58:00Z">
                <w:rPr>
                  <w:rFonts w:ascii="Lucida Console" w:hAnsi="Lucida Console"/>
                  <w:color w:val="000000"/>
                  <w:highlight w:val="green"/>
                </w:rPr>
              </w:rPrChange>
            </w:rPr>
            <w:delText>t = -81.079, df = 1718600, p-value &lt; 2.2e-16</w:delText>
          </w:r>
        </w:del>
      </w:ins>
    </w:p>
    <w:p w14:paraId="0BAA167C" w14:textId="3218A5B4" w:rsidR="00F26118" w:rsidRPr="008D0F68" w:rsidDel="008D0F68" w:rsidRDefault="00F26118">
      <w:pPr>
        <w:pStyle w:val="HTMLPreformatted"/>
        <w:shd w:val="clear" w:color="auto" w:fill="FFFFFF"/>
        <w:spacing w:line="240" w:lineRule="auto"/>
        <w:rPr>
          <w:ins w:id="4222" w:author="Sadaf Asrar" w:date="2017-02-28T10:37:00Z"/>
          <w:del w:id="4223" w:author="uga" w:date="2017-03-04T13:51:00Z"/>
          <w:rFonts w:ascii="Lucida Console" w:hAnsi="Lucida Console"/>
          <w:color w:val="000000"/>
          <w:sz w:val="22"/>
          <w:szCs w:val="22"/>
          <w:highlight w:val="green"/>
          <w:rPrChange w:id="4224" w:author="uga" w:date="2017-03-04T13:58:00Z">
            <w:rPr>
              <w:ins w:id="4225" w:author="Sadaf Asrar" w:date="2017-02-28T10:37:00Z"/>
              <w:del w:id="4226" w:author="uga" w:date="2017-03-04T13:51:00Z"/>
              <w:rFonts w:ascii="Lucida Console" w:hAnsi="Lucida Console"/>
              <w:color w:val="000000"/>
              <w:highlight w:val="green"/>
            </w:rPr>
          </w:rPrChange>
        </w:rPr>
        <w:pPrChange w:id="4227" w:author="uga" w:date="2017-03-04T14:01:00Z">
          <w:pPr>
            <w:pStyle w:val="HTMLPreformatted"/>
            <w:shd w:val="clear" w:color="auto" w:fill="FFFFFF"/>
            <w:spacing w:line="170" w:lineRule="atLeast"/>
          </w:pPr>
        </w:pPrChange>
      </w:pPr>
      <w:ins w:id="4228" w:author="Sadaf Asrar" w:date="2017-02-28T10:37:00Z">
        <w:del w:id="4229" w:author="uga" w:date="2017-03-04T13:51:00Z">
          <w:r w:rsidRPr="008D0F68" w:rsidDel="008D0F68">
            <w:rPr>
              <w:rFonts w:ascii="Lucida Console" w:hAnsi="Lucida Console"/>
              <w:color w:val="000000"/>
              <w:sz w:val="22"/>
              <w:szCs w:val="22"/>
              <w:highlight w:val="green"/>
              <w:rPrChange w:id="4230" w:author="uga" w:date="2017-03-04T13:58:00Z">
                <w:rPr>
                  <w:rFonts w:ascii="Lucida Console" w:hAnsi="Lucida Console"/>
                  <w:color w:val="000000"/>
                  <w:highlight w:val="green"/>
                </w:rPr>
              </w:rPrChange>
            </w:rPr>
            <w:delText>alternative hypothesis: true difference in means is not equal to 0</w:delText>
          </w:r>
        </w:del>
      </w:ins>
    </w:p>
    <w:p w14:paraId="172D5B81" w14:textId="012FBDF5" w:rsidR="00F26118" w:rsidRPr="008D0F68" w:rsidDel="008D0F68" w:rsidRDefault="00F26118">
      <w:pPr>
        <w:pStyle w:val="HTMLPreformatted"/>
        <w:shd w:val="clear" w:color="auto" w:fill="FFFFFF"/>
        <w:spacing w:line="240" w:lineRule="auto"/>
        <w:rPr>
          <w:ins w:id="4231" w:author="Sadaf Asrar" w:date="2017-02-28T10:37:00Z"/>
          <w:del w:id="4232" w:author="uga" w:date="2017-03-04T13:51:00Z"/>
          <w:rFonts w:ascii="Lucida Console" w:hAnsi="Lucida Console"/>
          <w:color w:val="000000"/>
          <w:sz w:val="22"/>
          <w:szCs w:val="22"/>
          <w:highlight w:val="green"/>
          <w:rPrChange w:id="4233" w:author="uga" w:date="2017-03-04T13:58:00Z">
            <w:rPr>
              <w:ins w:id="4234" w:author="Sadaf Asrar" w:date="2017-02-28T10:37:00Z"/>
              <w:del w:id="4235" w:author="uga" w:date="2017-03-04T13:51:00Z"/>
              <w:rFonts w:ascii="Lucida Console" w:hAnsi="Lucida Console"/>
              <w:color w:val="000000"/>
              <w:highlight w:val="green"/>
            </w:rPr>
          </w:rPrChange>
        </w:rPr>
        <w:pPrChange w:id="4236" w:author="uga" w:date="2017-03-04T14:01:00Z">
          <w:pPr>
            <w:pStyle w:val="HTMLPreformatted"/>
            <w:shd w:val="clear" w:color="auto" w:fill="FFFFFF"/>
            <w:spacing w:line="170" w:lineRule="atLeast"/>
          </w:pPr>
        </w:pPrChange>
      </w:pPr>
      <w:ins w:id="4237" w:author="Sadaf Asrar" w:date="2017-02-28T10:37:00Z">
        <w:del w:id="4238" w:author="uga" w:date="2017-03-04T13:51:00Z">
          <w:r w:rsidRPr="008D0F68" w:rsidDel="008D0F68">
            <w:rPr>
              <w:rFonts w:ascii="Lucida Console" w:hAnsi="Lucida Console"/>
              <w:color w:val="000000"/>
              <w:sz w:val="22"/>
              <w:szCs w:val="22"/>
              <w:highlight w:val="green"/>
              <w:rPrChange w:id="4239" w:author="uga" w:date="2017-03-04T13:58:00Z">
                <w:rPr>
                  <w:rFonts w:ascii="Lucida Console" w:hAnsi="Lucida Console"/>
                  <w:color w:val="000000"/>
                  <w:highlight w:val="green"/>
                </w:rPr>
              </w:rPrChange>
            </w:rPr>
            <w:delText>95 percent confidence interval:</w:delText>
          </w:r>
        </w:del>
      </w:ins>
    </w:p>
    <w:p w14:paraId="421C3024" w14:textId="03659541" w:rsidR="00F26118" w:rsidRPr="008D0F68" w:rsidDel="008D0F68" w:rsidRDefault="00F26118">
      <w:pPr>
        <w:pStyle w:val="HTMLPreformatted"/>
        <w:shd w:val="clear" w:color="auto" w:fill="FFFFFF"/>
        <w:spacing w:line="240" w:lineRule="auto"/>
        <w:rPr>
          <w:ins w:id="4240" w:author="Sadaf Asrar" w:date="2017-02-28T10:37:00Z"/>
          <w:del w:id="4241" w:author="uga" w:date="2017-03-04T13:51:00Z"/>
          <w:rFonts w:ascii="Lucida Console" w:hAnsi="Lucida Console"/>
          <w:color w:val="000000"/>
          <w:sz w:val="22"/>
          <w:szCs w:val="22"/>
          <w:highlight w:val="green"/>
          <w:rPrChange w:id="4242" w:author="uga" w:date="2017-03-04T13:58:00Z">
            <w:rPr>
              <w:ins w:id="4243" w:author="Sadaf Asrar" w:date="2017-02-28T10:37:00Z"/>
              <w:del w:id="4244" w:author="uga" w:date="2017-03-04T13:51:00Z"/>
              <w:rFonts w:ascii="Lucida Console" w:hAnsi="Lucida Console"/>
              <w:color w:val="000000"/>
              <w:highlight w:val="green"/>
            </w:rPr>
          </w:rPrChange>
        </w:rPr>
        <w:pPrChange w:id="4245" w:author="uga" w:date="2017-03-04T14:01:00Z">
          <w:pPr>
            <w:pStyle w:val="HTMLPreformatted"/>
            <w:shd w:val="clear" w:color="auto" w:fill="FFFFFF"/>
            <w:spacing w:line="170" w:lineRule="atLeast"/>
          </w:pPr>
        </w:pPrChange>
      </w:pPr>
      <w:ins w:id="4246" w:author="Sadaf Asrar" w:date="2017-02-28T10:37:00Z">
        <w:del w:id="4247" w:author="uga" w:date="2017-03-04T13:51:00Z">
          <w:r w:rsidRPr="008D0F68" w:rsidDel="008D0F68">
            <w:rPr>
              <w:rFonts w:ascii="Lucida Console" w:hAnsi="Lucida Console"/>
              <w:color w:val="000000"/>
              <w:sz w:val="22"/>
              <w:szCs w:val="22"/>
              <w:highlight w:val="green"/>
              <w:rPrChange w:id="4248" w:author="uga" w:date="2017-03-04T13:58:00Z">
                <w:rPr>
                  <w:rFonts w:ascii="Lucida Console" w:hAnsi="Lucida Console"/>
                  <w:color w:val="000000"/>
                  <w:highlight w:val="green"/>
                </w:rPr>
              </w:rPrChange>
            </w:rPr>
            <w:delText xml:space="preserve"> -0.01752101 -0.01669391</w:delText>
          </w:r>
        </w:del>
      </w:ins>
    </w:p>
    <w:p w14:paraId="4E6FAB78" w14:textId="1D2ECD8A" w:rsidR="00F26118" w:rsidRPr="008D0F68" w:rsidDel="008D0F68" w:rsidRDefault="00F26118">
      <w:pPr>
        <w:pStyle w:val="HTMLPreformatted"/>
        <w:shd w:val="clear" w:color="auto" w:fill="FFFFFF"/>
        <w:spacing w:line="240" w:lineRule="auto"/>
        <w:rPr>
          <w:ins w:id="4249" w:author="Sadaf Asrar" w:date="2017-02-28T10:37:00Z"/>
          <w:del w:id="4250" w:author="uga" w:date="2017-03-04T13:51:00Z"/>
          <w:rFonts w:ascii="Lucida Console" w:hAnsi="Lucida Console"/>
          <w:color w:val="000000"/>
          <w:sz w:val="22"/>
          <w:szCs w:val="22"/>
          <w:highlight w:val="green"/>
          <w:rPrChange w:id="4251" w:author="uga" w:date="2017-03-04T13:58:00Z">
            <w:rPr>
              <w:ins w:id="4252" w:author="Sadaf Asrar" w:date="2017-02-28T10:37:00Z"/>
              <w:del w:id="4253" w:author="uga" w:date="2017-03-04T13:51:00Z"/>
              <w:rFonts w:ascii="Lucida Console" w:hAnsi="Lucida Console"/>
              <w:color w:val="000000"/>
              <w:highlight w:val="green"/>
            </w:rPr>
          </w:rPrChange>
        </w:rPr>
        <w:pPrChange w:id="4254" w:author="uga" w:date="2017-03-04T14:01:00Z">
          <w:pPr>
            <w:pStyle w:val="HTMLPreformatted"/>
            <w:shd w:val="clear" w:color="auto" w:fill="FFFFFF"/>
            <w:spacing w:line="170" w:lineRule="atLeast"/>
          </w:pPr>
        </w:pPrChange>
      </w:pPr>
      <w:ins w:id="4255" w:author="Sadaf Asrar" w:date="2017-02-28T10:37:00Z">
        <w:del w:id="4256" w:author="uga" w:date="2017-03-04T13:51:00Z">
          <w:r w:rsidRPr="008D0F68" w:rsidDel="008D0F68">
            <w:rPr>
              <w:rFonts w:ascii="Lucida Console" w:hAnsi="Lucida Console"/>
              <w:color w:val="000000"/>
              <w:sz w:val="22"/>
              <w:szCs w:val="22"/>
              <w:highlight w:val="green"/>
              <w:rPrChange w:id="4257" w:author="uga" w:date="2017-03-04T13:58:00Z">
                <w:rPr>
                  <w:rFonts w:ascii="Lucida Console" w:hAnsi="Lucida Console"/>
                  <w:color w:val="000000"/>
                  <w:highlight w:val="green"/>
                </w:rPr>
              </w:rPrChange>
            </w:rPr>
            <w:delText>sample estimates:</w:delText>
          </w:r>
        </w:del>
      </w:ins>
    </w:p>
    <w:p w14:paraId="2D1204FE" w14:textId="59516FD6" w:rsidR="00F26118" w:rsidRPr="008D0F68" w:rsidDel="008D0F68" w:rsidRDefault="00F26118">
      <w:pPr>
        <w:pStyle w:val="HTMLPreformatted"/>
        <w:shd w:val="clear" w:color="auto" w:fill="FFFFFF"/>
        <w:spacing w:line="240" w:lineRule="auto"/>
        <w:rPr>
          <w:ins w:id="4258" w:author="Sadaf Asrar" w:date="2017-02-28T10:37:00Z"/>
          <w:del w:id="4259" w:author="uga" w:date="2017-03-04T13:51:00Z"/>
          <w:rFonts w:ascii="Lucida Console" w:hAnsi="Lucida Console"/>
          <w:color w:val="000000"/>
          <w:sz w:val="22"/>
          <w:szCs w:val="22"/>
          <w:highlight w:val="green"/>
          <w:rPrChange w:id="4260" w:author="uga" w:date="2017-03-04T13:58:00Z">
            <w:rPr>
              <w:ins w:id="4261" w:author="Sadaf Asrar" w:date="2017-02-28T10:37:00Z"/>
              <w:del w:id="4262" w:author="uga" w:date="2017-03-04T13:51:00Z"/>
              <w:rFonts w:ascii="Lucida Console" w:hAnsi="Lucida Console"/>
              <w:color w:val="000000"/>
              <w:highlight w:val="green"/>
            </w:rPr>
          </w:rPrChange>
        </w:rPr>
        <w:pPrChange w:id="4263" w:author="uga" w:date="2017-03-04T14:01:00Z">
          <w:pPr>
            <w:pStyle w:val="HTMLPreformatted"/>
            <w:shd w:val="clear" w:color="auto" w:fill="FFFFFF"/>
            <w:spacing w:line="170" w:lineRule="atLeast"/>
          </w:pPr>
        </w:pPrChange>
      </w:pPr>
      <w:ins w:id="4264" w:author="Sadaf Asrar" w:date="2017-02-28T10:37:00Z">
        <w:del w:id="4265" w:author="uga" w:date="2017-03-04T13:51:00Z">
          <w:r w:rsidRPr="008D0F68" w:rsidDel="008D0F68">
            <w:rPr>
              <w:rFonts w:ascii="Lucida Console" w:hAnsi="Lucida Console"/>
              <w:color w:val="000000"/>
              <w:sz w:val="22"/>
              <w:szCs w:val="22"/>
              <w:highlight w:val="green"/>
              <w:rPrChange w:id="4266" w:author="uga" w:date="2017-03-04T13:58:00Z">
                <w:rPr>
                  <w:rFonts w:ascii="Lucida Console" w:hAnsi="Lucida Console"/>
                  <w:color w:val="000000"/>
                  <w:highlight w:val="green"/>
                </w:rPr>
              </w:rPrChange>
            </w:rPr>
            <w:delText xml:space="preserve"> mean of x  mean of y </w:delText>
          </w:r>
        </w:del>
      </w:ins>
    </w:p>
    <w:p w14:paraId="27565B6B" w14:textId="12501BDF" w:rsidR="00F26118" w:rsidRPr="008D0F68" w:rsidDel="008D0F68" w:rsidRDefault="00F26118">
      <w:pPr>
        <w:pStyle w:val="HTMLPreformatted"/>
        <w:shd w:val="clear" w:color="auto" w:fill="FFFFFF"/>
        <w:spacing w:line="240" w:lineRule="auto"/>
        <w:rPr>
          <w:ins w:id="4267" w:author="Sadaf Asrar" w:date="2017-02-28T10:37:00Z"/>
          <w:del w:id="4268" w:author="uga" w:date="2017-03-04T13:51:00Z"/>
          <w:rFonts w:ascii="Lucida Console" w:hAnsi="Lucida Console"/>
          <w:color w:val="000000"/>
          <w:sz w:val="22"/>
          <w:szCs w:val="22"/>
          <w:rPrChange w:id="4269" w:author="uga" w:date="2017-03-04T13:58:00Z">
            <w:rPr>
              <w:ins w:id="4270" w:author="Sadaf Asrar" w:date="2017-02-28T10:37:00Z"/>
              <w:del w:id="4271" w:author="uga" w:date="2017-03-04T13:51:00Z"/>
              <w:rFonts w:ascii="Lucida Console" w:hAnsi="Lucida Console"/>
              <w:color w:val="000000"/>
            </w:rPr>
          </w:rPrChange>
        </w:rPr>
        <w:pPrChange w:id="4272" w:author="uga" w:date="2017-03-04T14:01:00Z">
          <w:pPr>
            <w:pStyle w:val="HTMLPreformatted"/>
            <w:shd w:val="clear" w:color="auto" w:fill="FFFFFF"/>
            <w:spacing w:line="170" w:lineRule="atLeast"/>
          </w:pPr>
        </w:pPrChange>
      </w:pPr>
      <w:ins w:id="4273" w:author="Sadaf Asrar" w:date="2017-02-28T10:37:00Z">
        <w:del w:id="4274" w:author="uga" w:date="2017-03-04T13:51:00Z">
          <w:r w:rsidRPr="008D0F68" w:rsidDel="008D0F68">
            <w:rPr>
              <w:rFonts w:ascii="Lucida Console" w:hAnsi="Lucida Console"/>
              <w:color w:val="000000"/>
              <w:sz w:val="22"/>
              <w:szCs w:val="22"/>
              <w:highlight w:val="green"/>
              <w:rPrChange w:id="4275" w:author="uga" w:date="2017-03-04T13:58:00Z">
                <w:rPr>
                  <w:rFonts w:ascii="Lucida Console" w:hAnsi="Lucida Console"/>
                  <w:color w:val="000000"/>
                  <w:highlight w:val="green"/>
                </w:rPr>
              </w:rPrChange>
            </w:rPr>
            <w:delText>0.01383252 0.03093998</w:delText>
          </w:r>
          <w:r w:rsidRPr="008D0F68" w:rsidDel="008D0F68">
            <w:rPr>
              <w:rFonts w:ascii="Lucida Console" w:hAnsi="Lucida Console"/>
              <w:color w:val="000000"/>
              <w:sz w:val="22"/>
              <w:szCs w:val="22"/>
              <w:rPrChange w:id="4276" w:author="uga" w:date="2017-03-04T13:58:00Z">
                <w:rPr>
                  <w:rFonts w:ascii="Lucida Console" w:hAnsi="Lucida Console"/>
                  <w:color w:val="000000"/>
                </w:rPr>
              </w:rPrChange>
            </w:rPr>
            <w:delText xml:space="preserve"> </w:delText>
          </w:r>
        </w:del>
      </w:ins>
    </w:p>
    <w:p w14:paraId="36FDD4DD" w14:textId="264A0371" w:rsidR="00F26118" w:rsidRPr="008D0F68" w:rsidDel="008D0F68" w:rsidRDefault="00F26118">
      <w:pPr>
        <w:pStyle w:val="NoSpacing"/>
        <w:rPr>
          <w:ins w:id="4277" w:author="Sadaf Asrar" w:date="2017-02-28T10:37:00Z"/>
          <w:del w:id="4278" w:author="uga" w:date="2017-03-04T13:51:00Z"/>
          <w:rFonts w:ascii="Courier" w:hAnsi="Courier"/>
          <w:sz w:val="22"/>
          <w:szCs w:val="22"/>
          <w:rPrChange w:id="4279" w:author="uga" w:date="2017-03-04T13:58:00Z">
            <w:rPr>
              <w:ins w:id="4280" w:author="Sadaf Asrar" w:date="2017-02-28T10:37:00Z"/>
              <w:del w:id="4281" w:author="uga" w:date="2017-03-04T13:51:00Z"/>
              <w:rFonts w:ascii="Courier" w:hAnsi="Courier"/>
            </w:rPr>
          </w:rPrChange>
        </w:rPr>
      </w:pPr>
    </w:p>
    <w:p w14:paraId="42DBF694" w14:textId="0072E032" w:rsidR="00F26118" w:rsidRPr="008D0F68" w:rsidDel="008D0F68" w:rsidRDefault="00F26118">
      <w:pPr>
        <w:pStyle w:val="NoSpacing"/>
        <w:rPr>
          <w:ins w:id="4282" w:author="Sadaf Asrar" w:date="2017-02-28T10:37:00Z"/>
          <w:del w:id="4283" w:author="uga" w:date="2017-03-04T13:51:00Z"/>
          <w:rFonts w:ascii="Courier" w:hAnsi="Courier"/>
          <w:sz w:val="22"/>
          <w:szCs w:val="22"/>
          <w:rPrChange w:id="4284" w:author="uga" w:date="2017-03-04T13:58:00Z">
            <w:rPr>
              <w:ins w:id="4285" w:author="Sadaf Asrar" w:date="2017-02-28T10:37:00Z"/>
              <w:del w:id="4286" w:author="uga" w:date="2017-03-04T13:51:00Z"/>
              <w:rFonts w:ascii="Courier" w:hAnsi="Courier"/>
            </w:rPr>
          </w:rPrChange>
        </w:rPr>
      </w:pPr>
    </w:p>
    <w:p w14:paraId="0B8F72DF" w14:textId="37875274" w:rsidR="00F26118" w:rsidRPr="008D0F68" w:rsidDel="008D0F68" w:rsidRDefault="00F26118">
      <w:pPr>
        <w:pStyle w:val="NoSpacing"/>
        <w:rPr>
          <w:ins w:id="4287" w:author="Sadaf Asrar" w:date="2017-02-28T10:37:00Z"/>
          <w:del w:id="4288" w:author="uga" w:date="2017-03-04T13:51:00Z"/>
          <w:rFonts w:ascii="Courier" w:hAnsi="Courier"/>
          <w:color w:val="00B050"/>
          <w:sz w:val="22"/>
          <w:szCs w:val="22"/>
          <w:rPrChange w:id="4289" w:author="uga" w:date="2017-03-04T13:58:00Z">
            <w:rPr>
              <w:ins w:id="4290" w:author="Sadaf Asrar" w:date="2017-02-28T10:37:00Z"/>
              <w:del w:id="4291" w:author="uga" w:date="2017-03-04T13:51:00Z"/>
              <w:rFonts w:ascii="Courier" w:hAnsi="Courier"/>
              <w:color w:val="00B050"/>
            </w:rPr>
          </w:rPrChange>
        </w:rPr>
      </w:pPr>
      <w:ins w:id="4292" w:author="Sadaf Asrar" w:date="2017-02-28T10:37:00Z">
        <w:del w:id="4293" w:author="uga" w:date="2017-03-04T13:51:00Z">
          <w:r w:rsidRPr="008D0F68" w:rsidDel="008D0F68">
            <w:rPr>
              <w:rFonts w:ascii="Courier" w:hAnsi="Courier"/>
              <w:color w:val="00B050"/>
              <w:sz w:val="22"/>
              <w:szCs w:val="22"/>
              <w:rPrChange w:id="4294" w:author="uga" w:date="2017-03-04T13:58:00Z">
                <w:rPr>
                  <w:rFonts w:ascii="Courier" w:hAnsi="Courier"/>
                  <w:color w:val="00B050"/>
                </w:rPr>
              </w:rPrChange>
            </w:rPr>
            <w:delText>#late night vs early morning</w:delText>
          </w:r>
        </w:del>
      </w:ins>
    </w:p>
    <w:p w14:paraId="19368618" w14:textId="5D730754" w:rsidR="00F26118" w:rsidRPr="008D0F68" w:rsidDel="008D0F68" w:rsidRDefault="00F26118">
      <w:pPr>
        <w:pStyle w:val="NoSpacing"/>
        <w:rPr>
          <w:ins w:id="4295" w:author="Sadaf Asrar" w:date="2017-02-28T10:37:00Z"/>
          <w:del w:id="4296" w:author="uga" w:date="2017-03-04T13:51:00Z"/>
          <w:rFonts w:ascii="Courier" w:hAnsi="Courier"/>
          <w:sz w:val="22"/>
          <w:szCs w:val="22"/>
          <w:rPrChange w:id="4297" w:author="uga" w:date="2017-03-04T13:58:00Z">
            <w:rPr>
              <w:ins w:id="4298" w:author="Sadaf Asrar" w:date="2017-02-28T10:37:00Z"/>
              <w:del w:id="4299" w:author="uga" w:date="2017-03-04T13:51:00Z"/>
              <w:rFonts w:ascii="Courier" w:hAnsi="Courier"/>
            </w:rPr>
          </w:rPrChange>
        </w:rPr>
      </w:pPr>
    </w:p>
    <w:p w14:paraId="5BC2F938" w14:textId="3EC6FFFB" w:rsidR="00F26118" w:rsidRPr="008D0F68" w:rsidDel="008D0F68" w:rsidRDefault="00F26118">
      <w:pPr>
        <w:pStyle w:val="NoSpacing"/>
        <w:rPr>
          <w:ins w:id="4300" w:author="Sadaf Asrar" w:date="2017-02-28T10:37:00Z"/>
          <w:del w:id="4301" w:author="uga" w:date="2017-03-04T13:51:00Z"/>
          <w:rFonts w:ascii="Courier" w:hAnsi="Courier"/>
          <w:sz w:val="22"/>
          <w:szCs w:val="22"/>
          <w:rPrChange w:id="4302" w:author="uga" w:date="2017-03-04T13:58:00Z">
            <w:rPr>
              <w:ins w:id="4303" w:author="Sadaf Asrar" w:date="2017-02-28T10:37:00Z"/>
              <w:del w:id="4304" w:author="uga" w:date="2017-03-04T13:51:00Z"/>
              <w:rFonts w:ascii="Courier" w:hAnsi="Courier"/>
            </w:rPr>
          </w:rPrChange>
        </w:rPr>
      </w:pPr>
      <w:ins w:id="4305" w:author="Sadaf Asrar" w:date="2017-02-28T10:37:00Z">
        <w:del w:id="4306" w:author="uga" w:date="2017-03-04T13:51:00Z">
          <w:r w:rsidRPr="008D0F68" w:rsidDel="008D0F68">
            <w:rPr>
              <w:rFonts w:ascii="Courier" w:hAnsi="Courier"/>
              <w:sz w:val="22"/>
              <w:szCs w:val="22"/>
              <w:highlight w:val="yellow"/>
              <w:rPrChange w:id="4307" w:author="uga" w:date="2017-03-04T13:58:00Z">
                <w:rPr>
                  <w:rFonts w:ascii="Courier" w:hAnsi="Courier"/>
                  <w:highlight w:val="yellow"/>
                </w:rPr>
              </w:rPrChange>
            </w:rPr>
            <w:delText>t.test(late_night_inj_kill, early_morning_inj_kill)</w:delText>
          </w:r>
        </w:del>
      </w:ins>
    </w:p>
    <w:p w14:paraId="61DFC384" w14:textId="73571526" w:rsidR="00F26118" w:rsidRPr="008D0F68" w:rsidDel="008D0F68" w:rsidRDefault="00F26118">
      <w:pPr>
        <w:pStyle w:val="NoSpacing"/>
        <w:rPr>
          <w:ins w:id="4308" w:author="Sadaf Asrar" w:date="2017-02-28T10:37:00Z"/>
          <w:del w:id="4309" w:author="uga" w:date="2017-03-04T13:51:00Z"/>
          <w:rFonts w:ascii="Courier" w:hAnsi="Courier"/>
          <w:sz w:val="22"/>
          <w:szCs w:val="22"/>
          <w:rPrChange w:id="4310" w:author="uga" w:date="2017-03-04T13:58:00Z">
            <w:rPr>
              <w:ins w:id="4311" w:author="Sadaf Asrar" w:date="2017-02-28T10:37:00Z"/>
              <w:del w:id="4312" w:author="uga" w:date="2017-03-04T13:51:00Z"/>
              <w:rFonts w:ascii="Courier" w:hAnsi="Courier"/>
            </w:rPr>
          </w:rPrChange>
        </w:rPr>
      </w:pPr>
    </w:p>
    <w:p w14:paraId="605C878D" w14:textId="3C0786C4" w:rsidR="00F26118" w:rsidRPr="008D0F68" w:rsidDel="008D0F68" w:rsidRDefault="00F26118">
      <w:pPr>
        <w:pStyle w:val="HTMLPreformatted"/>
        <w:shd w:val="clear" w:color="auto" w:fill="FFFFFF"/>
        <w:spacing w:line="240" w:lineRule="auto"/>
        <w:rPr>
          <w:ins w:id="4313" w:author="Sadaf Asrar" w:date="2017-02-28T10:37:00Z"/>
          <w:del w:id="4314" w:author="uga" w:date="2017-03-04T13:51:00Z"/>
          <w:rFonts w:ascii="Lucida Console" w:hAnsi="Lucida Console"/>
          <w:color w:val="000000"/>
          <w:sz w:val="22"/>
          <w:szCs w:val="22"/>
          <w:highlight w:val="green"/>
          <w:rPrChange w:id="4315" w:author="uga" w:date="2017-03-04T13:58:00Z">
            <w:rPr>
              <w:ins w:id="4316" w:author="Sadaf Asrar" w:date="2017-02-28T10:37:00Z"/>
              <w:del w:id="4317" w:author="uga" w:date="2017-03-04T13:51:00Z"/>
              <w:rFonts w:ascii="Lucida Console" w:hAnsi="Lucida Console"/>
              <w:color w:val="000000"/>
              <w:highlight w:val="green"/>
            </w:rPr>
          </w:rPrChange>
        </w:rPr>
        <w:pPrChange w:id="4318" w:author="uga" w:date="2017-03-04T14:01:00Z">
          <w:pPr>
            <w:pStyle w:val="HTMLPreformatted"/>
            <w:shd w:val="clear" w:color="auto" w:fill="FFFFFF"/>
            <w:spacing w:line="170" w:lineRule="atLeast"/>
          </w:pPr>
        </w:pPrChange>
      </w:pPr>
      <w:ins w:id="4319" w:author="Sadaf Asrar" w:date="2017-02-28T10:37:00Z">
        <w:del w:id="4320" w:author="uga" w:date="2017-03-04T13:51:00Z">
          <w:r w:rsidRPr="008D0F68" w:rsidDel="008D0F68">
            <w:rPr>
              <w:rFonts w:ascii="Lucida Console" w:hAnsi="Lucida Console"/>
              <w:color w:val="000000"/>
              <w:sz w:val="22"/>
              <w:szCs w:val="22"/>
              <w:highlight w:val="green"/>
              <w:rPrChange w:id="4321" w:author="uga" w:date="2017-03-04T13:58:00Z">
                <w:rPr>
                  <w:rFonts w:ascii="Lucida Console" w:hAnsi="Lucida Console"/>
                  <w:color w:val="000000"/>
                  <w:highlight w:val="green"/>
                </w:rPr>
              </w:rPrChange>
            </w:rPr>
            <w:delText>Welch Two Sample t-test</w:delText>
          </w:r>
        </w:del>
      </w:ins>
    </w:p>
    <w:p w14:paraId="58C91BF1" w14:textId="07C9F07D" w:rsidR="00F26118" w:rsidRPr="008D0F68" w:rsidDel="008D0F68" w:rsidRDefault="00F26118">
      <w:pPr>
        <w:pStyle w:val="HTMLPreformatted"/>
        <w:shd w:val="clear" w:color="auto" w:fill="FFFFFF"/>
        <w:spacing w:line="240" w:lineRule="auto"/>
        <w:rPr>
          <w:ins w:id="4322" w:author="Sadaf Asrar" w:date="2017-02-28T10:37:00Z"/>
          <w:del w:id="4323" w:author="uga" w:date="2017-03-04T13:51:00Z"/>
          <w:rFonts w:ascii="Lucida Console" w:hAnsi="Lucida Console"/>
          <w:color w:val="000000"/>
          <w:sz w:val="22"/>
          <w:szCs w:val="22"/>
          <w:highlight w:val="green"/>
          <w:rPrChange w:id="4324" w:author="uga" w:date="2017-03-04T13:58:00Z">
            <w:rPr>
              <w:ins w:id="4325" w:author="Sadaf Asrar" w:date="2017-02-28T10:37:00Z"/>
              <w:del w:id="4326" w:author="uga" w:date="2017-03-04T13:51:00Z"/>
              <w:rFonts w:ascii="Lucida Console" w:hAnsi="Lucida Console"/>
              <w:color w:val="000000"/>
              <w:highlight w:val="green"/>
            </w:rPr>
          </w:rPrChange>
        </w:rPr>
        <w:pPrChange w:id="4327" w:author="uga" w:date="2017-03-04T14:01:00Z">
          <w:pPr>
            <w:pStyle w:val="HTMLPreformatted"/>
            <w:shd w:val="clear" w:color="auto" w:fill="FFFFFF"/>
            <w:spacing w:line="170" w:lineRule="atLeast"/>
          </w:pPr>
        </w:pPrChange>
      </w:pPr>
    </w:p>
    <w:p w14:paraId="3641BFB9" w14:textId="61CB31BB" w:rsidR="00F26118" w:rsidRPr="008D0F68" w:rsidDel="008D0F68" w:rsidRDefault="00F26118">
      <w:pPr>
        <w:pStyle w:val="HTMLPreformatted"/>
        <w:shd w:val="clear" w:color="auto" w:fill="FFFFFF"/>
        <w:spacing w:line="240" w:lineRule="auto"/>
        <w:rPr>
          <w:ins w:id="4328" w:author="Sadaf Asrar" w:date="2017-02-28T10:37:00Z"/>
          <w:del w:id="4329" w:author="uga" w:date="2017-03-04T13:51:00Z"/>
          <w:rFonts w:ascii="Lucida Console" w:hAnsi="Lucida Console"/>
          <w:color w:val="000000"/>
          <w:sz w:val="22"/>
          <w:szCs w:val="22"/>
          <w:highlight w:val="green"/>
          <w:rPrChange w:id="4330" w:author="uga" w:date="2017-03-04T13:58:00Z">
            <w:rPr>
              <w:ins w:id="4331" w:author="Sadaf Asrar" w:date="2017-02-28T10:37:00Z"/>
              <w:del w:id="4332" w:author="uga" w:date="2017-03-04T13:51:00Z"/>
              <w:rFonts w:ascii="Lucida Console" w:hAnsi="Lucida Console"/>
              <w:color w:val="000000"/>
              <w:highlight w:val="green"/>
            </w:rPr>
          </w:rPrChange>
        </w:rPr>
        <w:pPrChange w:id="4333" w:author="uga" w:date="2017-03-04T14:01:00Z">
          <w:pPr>
            <w:pStyle w:val="HTMLPreformatted"/>
            <w:shd w:val="clear" w:color="auto" w:fill="FFFFFF"/>
            <w:spacing w:line="170" w:lineRule="atLeast"/>
          </w:pPr>
        </w:pPrChange>
      </w:pPr>
      <w:ins w:id="4334" w:author="Sadaf Asrar" w:date="2017-02-28T10:37:00Z">
        <w:del w:id="4335" w:author="uga" w:date="2017-03-04T13:51:00Z">
          <w:r w:rsidRPr="008D0F68" w:rsidDel="008D0F68">
            <w:rPr>
              <w:rFonts w:ascii="Lucida Console" w:hAnsi="Lucida Console"/>
              <w:color w:val="000000"/>
              <w:sz w:val="22"/>
              <w:szCs w:val="22"/>
              <w:highlight w:val="green"/>
              <w:rPrChange w:id="4336" w:author="uga" w:date="2017-03-04T13:58:00Z">
                <w:rPr>
                  <w:rFonts w:ascii="Lucida Console" w:hAnsi="Lucida Console"/>
                  <w:color w:val="000000"/>
                  <w:highlight w:val="green"/>
                </w:rPr>
              </w:rPrChange>
            </w:rPr>
            <w:delText>data:  late_night_inj_kill and early_morning_inj_kill</w:delText>
          </w:r>
        </w:del>
      </w:ins>
    </w:p>
    <w:p w14:paraId="1364E783" w14:textId="6A295C2B" w:rsidR="00F26118" w:rsidRPr="008D0F68" w:rsidDel="008D0F68" w:rsidRDefault="00F26118">
      <w:pPr>
        <w:pStyle w:val="HTMLPreformatted"/>
        <w:shd w:val="clear" w:color="auto" w:fill="FFFFFF"/>
        <w:spacing w:line="240" w:lineRule="auto"/>
        <w:rPr>
          <w:ins w:id="4337" w:author="Sadaf Asrar" w:date="2017-02-28T10:37:00Z"/>
          <w:del w:id="4338" w:author="uga" w:date="2017-03-04T13:51:00Z"/>
          <w:rFonts w:ascii="Lucida Console" w:hAnsi="Lucida Console"/>
          <w:color w:val="000000"/>
          <w:sz w:val="22"/>
          <w:szCs w:val="22"/>
          <w:highlight w:val="green"/>
          <w:rPrChange w:id="4339" w:author="uga" w:date="2017-03-04T13:58:00Z">
            <w:rPr>
              <w:ins w:id="4340" w:author="Sadaf Asrar" w:date="2017-02-28T10:37:00Z"/>
              <w:del w:id="4341" w:author="uga" w:date="2017-03-04T13:51:00Z"/>
              <w:rFonts w:ascii="Lucida Console" w:hAnsi="Lucida Console"/>
              <w:color w:val="000000"/>
              <w:highlight w:val="green"/>
            </w:rPr>
          </w:rPrChange>
        </w:rPr>
        <w:pPrChange w:id="4342" w:author="uga" w:date="2017-03-04T14:01:00Z">
          <w:pPr>
            <w:pStyle w:val="HTMLPreformatted"/>
            <w:shd w:val="clear" w:color="auto" w:fill="FFFFFF"/>
            <w:spacing w:line="170" w:lineRule="atLeast"/>
          </w:pPr>
        </w:pPrChange>
      </w:pPr>
      <w:ins w:id="4343" w:author="Sadaf Asrar" w:date="2017-02-28T10:37:00Z">
        <w:del w:id="4344" w:author="uga" w:date="2017-03-04T13:51:00Z">
          <w:r w:rsidRPr="008D0F68" w:rsidDel="008D0F68">
            <w:rPr>
              <w:rFonts w:ascii="Lucida Console" w:hAnsi="Lucida Console"/>
              <w:color w:val="000000"/>
              <w:sz w:val="22"/>
              <w:szCs w:val="22"/>
              <w:highlight w:val="green"/>
              <w:rPrChange w:id="4345" w:author="uga" w:date="2017-03-04T13:58:00Z">
                <w:rPr>
                  <w:rFonts w:ascii="Lucida Console" w:hAnsi="Lucida Console"/>
                  <w:color w:val="000000"/>
                  <w:highlight w:val="green"/>
                </w:rPr>
              </w:rPrChange>
            </w:rPr>
            <w:delText>t = -15.022, df = 1945600, p-value &lt; 2.2e-16</w:delText>
          </w:r>
        </w:del>
      </w:ins>
    </w:p>
    <w:p w14:paraId="2112551F" w14:textId="5B311BC8" w:rsidR="00F26118" w:rsidRPr="008D0F68" w:rsidDel="008D0F68" w:rsidRDefault="00F26118">
      <w:pPr>
        <w:pStyle w:val="HTMLPreformatted"/>
        <w:shd w:val="clear" w:color="auto" w:fill="FFFFFF"/>
        <w:spacing w:line="240" w:lineRule="auto"/>
        <w:rPr>
          <w:ins w:id="4346" w:author="Sadaf Asrar" w:date="2017-02-28T10:37:00Z"/>
          <w:del w:id="4347" w:author="uga" w:date="2017-03-04T13:51:00Z"/>
          <w:rFonts w:ascii="Lucida Console" w:hAnsi="Lucida Console"/>
          <w:color w:val="000000"/>
          <w:sz w:val="22"/>
          <w:szCs w:val="22"/>
          <w:highlight w:val="green"/>
          <w:rPrChange w:id="4348" w:author="uga" w:date="2017-03-04T13:58:00Z">
            <w:rPr>
              <w:ins w:id="4349" w:author="Sadaf Asrar" w:date="2017-02-28T10:37:00Z"/>
              <w:del w:id="4350" w:author="uga" w:date="2017-03-04T13:51:00Z"/>
              <w:rFonts w:ascii="Lucida Console" w:hAnsi="Lucida Console"/>
              <w:color w:val="000000"/>
              <w:highlight w:val="green"/>
            </w:rPr>
          </w:rPrChange>
        </w:rPr>
        <w:pPrChange w:id="4351" w:author="uga" w:date="2017-03-04T14:01:00Z">
          <w:pPr>
            <w:pStyle w:val="HTMLPreformatted"/>
            <w:shd w:val="clear" w:color="auto" w:fill="FFFFFF"/>
            <w:spacing w:line="170" w:lineRule="atLeast"/>
          </w:pPr>
        </w:pPrChange>
      </w:pPr>
      <w:ins w:id="4352" w:author="Sadaf Asrar" w:date="2017-02-28T10:37:00Z">
        <w:del w:id="4353" w:author="uga" w:date="2017-03-04T13:51:00Z">
          <w:r w:rsidRPr="008D0F68" w:rsidDel="008D0F68">
            <w:rPr>
              <w:rFonts w:ascii="Lucida Console" w:hAnsi="Lucida Console"/>
              <w:color w:val="000000"/>
              <w:sz w:val="22"/>
              <w:szCs w:val="22"/>
              <w:highlight w:val="green"/>
              <w:rPrChange w:id="4354" w:author="uga" w:date="2017-03-04T13:58:00Z">
                <w:rPr>
                  <w:rFonts w:ascii="Lucida Console" w:hAnsi="Lucida Console"/>
                  <w:color w:val="000000"/>
                  <w:highlight w:val="green"/>
                </w:rPr>
              </w:rPrChange>
            </w:rPr>
            <w:delText>alternative hypothesis: true difference in means is not equal to 0</w:delText>
          </w:r>
        </w:del>
      </w:ins>
    </w:p>
    <w:p w14:paraId="57585982" w14:textId="548274DE" w:rsidR="00F26118" w:rsidRPr="008D0F68" w:rsidDel="008D0F68" w:rsidRDefault="00F26118">
      <w:pPr>
        <w:pStyle w:val="HTMLPreformatted"/>
        <w:shd w:val="clear" w:color="auto" w:fill="FFFFFF"/>
        <w:spacing w:line="240" w:lineRule="auto"/>
        <w:rPr>
          <w:ins w:id="4355" w:author="Sadaf Asrar" w:date="2017-02-28T10:37:00Z"/>
          <w:del w:id="4356" w:author="uga" w:date="2017-03-04T13:51:00Z"/>
          <w:rFonts w:ascii="Lucida Console" w:hAnsi="Lucida Console"/>
          <w:color w:val="000000"/>
          <w:sz w:val="22"/>
          <w:szCs w:val="22"/>
          <w:highlight w:val="green"/>
          <w:rPrChange w:id="4357" w:author="uga" w:date="2017-03-04T13:58:00Z">
            <w:rPr>
              <w:ins w:id="4358" w:author="Sadaf Asrar" w:date="2017-02-28T10:37:00Z"/>
              <w:del w:id="4359" w:author="uga" w:date="2017-03-04T13:51:00Z"/>
              <w:rFonts w:ascii="Lucida Console" w:hAnsi="Lucida Console"/>
              <w:color w:val="000000"/>
              <w:highlight w:val="green"/>
            </w:rPr>
          </w:rPrChange>
        </w:rPr>
        <w:pPrChange w:id="4360" w:author="uga" w:date="2017-03-04T14:01:00Z">
          <w:pPr>
            <w:pStyle w:val="HTMLPreformatted"/>
            <w:shd w:val="clear" w:color="auto" w:fill="FFFFFF"/>
            <w:spacing w:line="170" w:lineRule="atLeast"/>
          </w:pPr>
        </w:pPrChange>
      </w:pPr>
      <w:ins w:id="4361" w:author="Sadaf Asrar" w:date="2017-02-28T10:37:00Z">
        <w:del w:id="4362" w:author="uga" w:date="2017-03-04T13:51:00Z">
          <w:r w:rsidRPr="008D0F68" w:rsidDel="008D0F68">
            <w:rPr>
              <w:rFonts w:ascii="Lucida Console" w:hAnsi="Lucida Console"/>
              <w:color w:val="000000"/>
              <w:sz w:val="22"/>
              <w:szCs w:val="22"/>
              <w:highlight w:val="green"/>
              <w:rPrChange w:id="4363" w:author="uga" w:date="2017-03-04T13:58:00Z">
                <w:rPr>
                  <w:rFonts w:ascii="Lucida Console" w:hAnsi="Lucida Console"/>
                  <w:color w:val="000000"/>
                  <w:highlight w:val="green"/>
                </w:rPr>
              </w:rPrChange>
            </w:rPr>
            <w:delText>95 percent confidence interval:</w:delText>
          </w:r>
        </w:del>
      </w:ins>
    </w:p>
    <w:p w14:paraId="736EA27F" w14:textId="0B904E20" w:rsidR="00F26118" w:rsidRPr="008D0F68" w:rsidDel="008D0F68" w:rsidRDefault="00F26118">
      <w:pPr>
        <w:pStyle w:val="HTMLPreformatted"/>
        <w:shd w:val="clear" w:color="auto" w:fill="FFFFFF"/>
        <w:spacing w:line="240" w:lineRule="auto"/>
        <w:rPr>
          <w:ins w:id="4364" w:author="Sadaf Asrar" w:date="2017-02-28T10:37:00Z"/>
          <w:del w:id="4365" w:author="uga" w:date="2017-03-04T13:51:00Z"/>
          <w:rFonts w:ascii="Lucida Console" w:hAnsi="Lucida Console"/>
          <w:color w:val="000000"/>
          <w:sz w:val="22"/>
          <w:szCs w:val="22"/>
          <w:highlight w:val="green"/>
          <w:rPrChange w:id="4366" w:author="uga" w:date="2017-03-04T13:58:00Z">
            <w:rPr>
              <w:ins w:id="4367" w:author="Sadaf Asrar" w:date="2017-02-28T10:37:00Z"/>
              <w:del w:id="4368" w:author="uga" w:date="2017-03-04T13:51:00Z"/>
              <w:rFonts w:ascii="Lucida Console" w:hAnsi="Lucida Console"/>
              <w:color w:val="000000"/>
              <w:highlight w:val="green"/>
            </w:rPr>
          </w:rPrChange>
        </w:rPr>
        <w:pPrChange w:id="4369" w:author="uga" w:date="2017-03-04T14:01:00Z">
          <w:pPr>
            <w:pStyle w:val="HTMLPreformatted"/>
            <w:shd w:val="clear" w:color="auto" w:fill="FFFFFF"/>
            <w:spacing w:line="170" w:lineRule="atLeast"/>
          </w:pPr>
        </w:pPrChange>
      </w:pPr>
      <w:ins w:id="4370" w:author="Sadaf Asrar" w:date="2017-02-28T10:37:00Z">
        <w:del w:id="4371" w:author="uga" w:date="2017-03-04T13:51:00Z">
          <w:r w:rsidRPr="008D0F68" w:rsidDel="008D0F68">
            <w:rPr>
              <w:rFonts w:ascii="Lucida Console" w:hAnsi="Lucida Console"/>
              <w:color w:val="000000"/>
              <w:sz w:val="22"/>
              <w:szCs w:val="22"/>
              <w:highlight w:val="green"/>
              <w:rPrChange w:id="4372" w:author="uga" w:date="2017-03-04T13:58:00Z">
                <w:rPr>
                  <w:rFonts w:ascii="Lucida Console" w:hAnsi="Lucida Console"/>
                  <w:color w:val="000000"/>
                  <w:highlight w:val="green"/>
                </w:rPr>
              </w:rPrChange>
            </w:rPr>
            <w:delText xml:space="preserve"> -0.002962707 -0.002278832</w:delText>
          </w:r>
        </w:del>
      </w:ins>
    </w:p>
    <w:p w14:paraId="765CCCE8" w14:textId="5AA1A72D" w:rsidR="00F26118" w:rsidRPr="008D0F68" w:rsidDel="008D0F68" w:rsidRDefault="00F26118">
      <w:pPr>
        <w:pStyle w:val="HTMLPreformatted"/>
        <w:shd w:val="clear" w:color="auto" w:fill="FFFFFF"/>
        <w:spacing w:line="240" w:lineRule="auto"/>
        <w:rPr>
          <w:ins w:id="4373" w:author="Sadaf Asrar" w:date="2017-02-28T10:37:00Z"/>
          <w:del w:id="4374" w:author="uga" w:date="2017-03-04T13:51:00Z"/>
          <w:rFonts w:ascii="Lucida Console" w:hAnsi="Lucida Console"/>
          <w:color w:val="000000"/>
          <w:sz w:val="22"/>
          <w:szCs w:val="22"/>
          <w:highlight w:val="green"/>
          <w:rPrChange w:id="4375" w:author="uga" w:date="2017-03-04T13:58:00Z">
            <w:rPr>
              <w:ins w:id="4376" w:author="Sadaf Asrar" w:date="2017-02-28T10:37:00Z"/>
              <w:del w:id="4377" w:author="uga" w:date="2017-03-04T13:51:00Z"/>
              <w:rFonts w:ascii="Lucida Console" w:hAnsi="Lucida Console"/>
              <w:color w:val="000000"/>
              <w:highlight w:val="green"/>
            </w:rPr>
          </w:rPrChange>
        </w:rPr>
        <w:pPrChange w:id="4378" w:author="uga" w:date="2017-03-04T14:01:00Z">
          <w:pPr>
            <w:pStyle w:val="HTMLPreformatted"/>
            <w:shd w:val="clear" w:color="auto" w:fill="FFFFFF"/>
            <w:spacing w:line="170" w:lineRule="atLeast"/>
          </w:pPr>
        </w:pPrChange>
      </w:pPr>
      <w:ins w:id="4379" w:author="Sadaf Asrar" w:date="2017-02-28T10:37:00Z">
        <w:del w:id="4380" w:author="uga" w:date="2017-03-04T13:51:00Z">
          <w:r w:rsidRPr="008D0F68" w:rsidDel="008D0F68">
            <w:rPr>
              <w:rFonts w:ascii="Lucida Console" w:hAnsi="Lucida Console"/>
              <w:color w:val="000000"/>
              <w:sz w:val="22"/>
              <w:szCs w:val="22"/>
              <w:highlight w:val="green"/>
              <w:rPrChange w:id="4381" w:author="uga" w:date="2017-03-04T13:58:00Z">
                <w:rPr>
                  <w:rFonts w:ascii="Lucida Console" w:hAnsi="Lucida Console"/>
                  <w:color w:val="000000"/>
                  <w:highlight w:val="green"/>
                </w:rPr>
              </w:rPrChange>
            </w:rPr>
            <w:delText>sample estimates:</w:delText>
          </w:r>
        </w:del>
      </w:ins>
    </w:p>
    <w:p w14:paraId="612DDA56" w14:textId="3A2EF443" w:rsidR="00F26118" w:rsidRPr="008D0F68" w:rsidDel="008D0F68" w:rsidRDefault="00F26118">
      <w:pPr>
        <w:pStyle w:val="HTMLPreformatted"/>
        <w:shd w:val="clear" w:color="auto" w:fill="FFFFFF"/>
        <w:spacing w:line="240" w:lineRule="auto"/>
        <w:rPr>
          <w:ins w:id="4382" w:author="Sadaf Asrar" w:date="2017-02-28T10:37:00Z"/>
          <w:del w:id="4383" w:author="uga" w:date="2017-03-04T13:51:00Z"/>
          <w:rFonts w:ascii="Lucida Console" w:hAnsi="Lucida Console"/>
          <w:color w:val="000000"/>
          <w:sz w:val="22"/>
          <w:szCs w:val="22"/>
          <w:highlight w:val="green"/>
          <w:rPrChange w:id="4384" w:author="uga" w:date="2017-03-04T13:58:00Z">
            <w:rPr>
              <w:ins w:id="4385" w:author="Sadaf Asrar" w:date="2017-02-28T10:37:00Z"/>
              <w:del w:id="4386" w:author="uga" w:date="2017-03-04T13:51:00Z"/>
              <w:rFonts w:ascii="Lucida Console" w:hAnsi="Lucida Console"/>
              <w:color w:val="000000"/>
              <w:highlight w:val="green"/>
            </w:rPr>
          </w:rPrChange>
        </w:rPr>
        <w:pPrChange w:id="4387" w:author="uga" w:date="2017-03-04T14:01:00Z">
          <w:pPr>
            <w:pStyle w:val="HTMLPreformatted"/>
            <w:shd w:val="clear" w:color="auto" w:fill="FFFFFF"/>
            <w:spacing w:line="170" w:lineRule="atLeast"/>
          </w:pPr>
        </w:pPrChange>
      </w:pPr>
      <w:ins w:id="4388" w:author="Sadaf Asrar" w:date="2017-02-28T10:37:00Z">
        <w:del w:id="4389" w:author="uga" w:date="2017-03-04T13:51:00Z">
          <w:r w:rsidRPr="008D0F68" w:rsidDel="008D0F68">
            <w:rPr>
              <w:rFonts w:ascii="Lucida Console" w:hAnsi="Lucida Console"/>
              <w:color w:val="000000"/>
              <w:sz w:val="22"/>
              <w:szCs w:val="22"/>
              <w:highlight w:val="green"/>
              <w:rPrChange w:id="4390" w:author="uga" w:date="2017-03-04T13:58:00Z">
                <w:rPr>
                  <w:rFonts w:ascii="Lucida Console" w:hAnsi="Lucida Console"/>
                  <w:color w:val="000000"/>
                  <w:highlight w:val="green"/>
                </w:rPr>
              </w:rPrChange>
            </w:rPr>
            <w:delText xml:space="preserve"> mean of x  mean of y </w:delText>
          </w:r>
        </w:del>
      </w:ins>
    </w:p>
    <w:p w14:paraId="371E1166" w14:textId="1ABBFF40" w:rsidR="00F26118" w:rsidRPr="008D0F68" w:rsidDel="008D0F68" w:rsidRDefault="00F26118">
      <w:pPr>
        <w:pStyle w:val="HTMLPreformatted"/>
        <w:shd w:val="clear" w:color="auto" w:fill="FFFFFF"/>
        <w:spacing w:line="240" w:lineRule="auto"/>
        <w:rPr>
          <w:ins w:id="4391" w:author="Sadaf Asrar" w:date="2017-02-28T10:37:00Z"/>
          <w:del w:id="4392" w:author="uga" w:date="2017-03-04T13:51:00Z"/>
          <w:rFonts w:ascii="Lucida Console" w:hAnsi="Lucida Console"/>
          <w:color w:val="000000"/>
          <w:sz w:val="22"/>
          <w:szCs w:val="22"/>
          <w:rPrChange w:id="4393" w:author="uga" w:date="2017-03-04T13:58:00Z">
            <w:rPr>
              <w:ins w:id="4394" w:author="Sadaf Asrar" w:date="2017-02-28T10:37:00Z"/>
              <w:del w:id="4395" w:author="uga" w:date="2017-03-04T13:51:00Z"/>
              <w:rFonts w:ascii="Lucida Console" w:hAnsi="Lucida Console"/>
              <w:color w:val="000000"/>
            </w:rPr>
          </w:rPrChange>
        </w:rPr>
        <w:pPrChange w:id="4396" w:author="uga" w:date="2017-03-04T14:01:00Z">
          <w:pPr>
            <w:pStyle w:val="HTMLPreformatted"/>
            <w:shd w:val="clear" w:color="auto" w:fill="FFFFFF"/>
            <w:spacing w:line="170" w:lineRule="atLeast"/>
          </w:pPr>
        </w:pPrChange>
      </w:pPr>
      <w:ins w:id="4397" w:author="Sadaf Asrar" w:date="2017-02-28T10:37:00Z">
        <w:del w:id="4398" w:author="uga" w:date="2017-03-04T13:51:00Z">
          <w:r w:rsidRPr="008D0F68" w:rsidDel="008D0F68">
            <w:rPr>
              <w:rFonts w:ascii="Lucida Console" w:hAnsi="Lucida Console"/>
              <w:color w:val="000000"/>
              <w:sz w:val="22"/>
              <w:szCs w:val="22"/>
              <w:highlight w:val="green"/>
              <w:rPrChange w:id="4399" w:author="uga" w:date="2017-03-04T13:58:00Z">
                <w:rPr>
                  <w:rFonts w:ascii="Lucida Console" w:hAnsi="Lucida Console"/>
                  <w:color w:val="000000"/>
                  <w:highlight w:val="green"/>
                </w:rPr>
              </w:rPrChange>
            </w:rPr>
            <w:delText>0.01383252 0.01645329</w:delText>
          </w:r>
          <w:r w:rsidRPr="008D0F68" w:rsidDel="008D0F68">
            <w:rPr>
              <w:rFonts w:ascii="Lucida Console" w:hAnsi="Lucida Console"/>
              <w:color w:val="000000"/>
              <w:sz w:val="22"/>
              <w:szCs w:val="22"/>
              <w:rPrChange w:id="4400" w:author="uga" w:date="2017-03-04T13:58:00Z">
                <w:rPr>
                  <w:rFonts w:ascii="Lucida Console" w:hAnsi="Lucida Console"/>
                  <w:color w:val="000000"/>
                </w:rPr>
              </w:rPrChange>
            </w:rPr>
            <w:delText xml:space="preserve"> </w:delText>
          </w:r>
        </w:del>
      </w:ins>
    </w:p>
    <w:p w14:paraId="178E4F13" w14:textId="393BF1B3" w:rsidR="00F26118" w:rsidRPr="008D0F68" w:rsidDel="008D0F68" w:rsidRDefault="00F26118">
      <w:pPr>
        <w:pStyle w:val="NoSpacing"/>
        <w:rPr>
          <w:ins w:id="4401" w:author="Sadaf Asrar" w:date="2017-02-28T10:37:00Z"/>
          <w:del w:id="4402" w:author="uga" w:date="2017-03-04T13:51:00Z"/>
          <w:rFonts w:ascii="Courier" w:hAnsi="Courier"/>
          <w:sz w:val="22"/>
          <w:szCs w:val="22"/>
          <w:rPrChange w:id="4403" w:author="uga" w:date="2017-03-04T13:58:00Z">
            <w:rPr>
              <w:ins w:id="4404" w:author="Sadaf Asrar" w:date="2017-02-28T10:37:00Z"/>
              <w:del w:id="4405" w:author="uga" w:date="2017-03-04T13:51:00Z"/>
              <w:rFonts w:ascii="Courier" w:hAnsi="Courier"/>
            </w:rPr>
          </w:rPrChange>
        </w:rPr>
      </w:pPr>
    </w:p>
    <w:p w14:paraId="497C3749" w14:textId="4BB42363" w:rsidR="00F26118" w:rsidRPr="008D0F68" w:rsidDel="008D0F68" w:rsidRDefault="00F26118">
      <w:pPr>
        <w:pStyle w:val="NoSpacing"/>
        <w:rPr>
          <w:ins w:id="4406" w:author="Sadaf Asrar" w:date="2017-02-28T10:37:00Z"/>
          <w:del w:id="4407" w:author="uga" w:date="2017-03-04T13:51:00Z"/>
          <w:rFonts w:ascii="Courier" w:hAnsi="Courier"/>
          <w:sz w:val="22"/>
          <w:szCs w:val="22"/>
          <w:rPrChange w:id="4408" w:author="uga" w:date="2017-03-04T13:58:00Z">
            <w:rPr>
              <w:ins w:id="4409" w:author="Sadaf Asrar" w:date="2017-02-28T10:37:00Z"/>
              <w:del w:id="4410" w:author="uga" w:date="2017-03-04T13:51:00Z"/>
              <w:rFonts w:ascii="Courier" w:hAnsi="Courier"/>
            </w:rPr>
          </w:rPrChange>
        </w:rPr>
      </w:pPr>
    </w:p>
    <w:p w14:paraId="3D61CBE1" w14:textId="1D2CCAFB" w:rsidR="00F26118" w:rsidRPr="008D0F68" w:rsidDel="008D0F68" w:rsidRDefault="00F26118">
      <w:pPr>
        <w:pStyle w:val="NoSpacing"/>
        <w:rPr>
          <w:ins w:id="4411" w:author="Sadaf Asrar" w:date="2017-02-28T10:37:00Z"/>
          <w:del w:id="4412" w:author="uga" w:date="2017-03-04T13:51:00Z"/>
          <w:rFonts w:ascii="Courier" w:hAnsi="Courier"/>
          <w:color w:val="00B050"/>
          <w:sz w:val="22"/>
          <w:szCs w:val="22"/>
          <w:rPrChange w:id="4413" w:author="uga" w:date="2017-03-04T13:58:00Z">
            <w:rPr>
              <w:ins w:id="4414" w:author="Sadaf Asrar" w:date="2017-02-28T10:37:00Z"/>
              <w:del w:id="4415" w:author="uga" w:date="2017-03-04T13:51:00Z"/>
              <w:rFonts w:ascii="Courier" w:hAnsi="Courier"/>
              <w:color w:val="00B050"/>
            </w:rPr>
          </w:rPrChange>
        </w:rPr>
      </w:pPr>
      <w:ins w:id="4416" w:author="Sadaf Asrar" w:date="2017-02-28T10:37:00Z">
        <w:del w:id="4417" w:author="uga" w:date="2017-03-04T13:51:00Z">
          <w:r w:rsidRPr="008D0F68" w:rsidDel="008D0F68">
            <w:rPr>
              <w:rFonts w:ascii="Courier" w:hAnsi="Courier"/>
              <w:color w:val="00B050"/>
              <w:sz w:val="22"/>
              <w:szCs w:val="22"/>
              <w:rPrChange w:id="4418" w:author="uga" w:date="2017-03-04T13:58:00Z">
                <w:rPr>
                  <w:rFonts w:ascii="Courier" w:hAnsi="Courier"/>
                  <w:color w:val="00B050"/>
                </w:rPr>
              </w:rPrChange>
            </w:rPr>
            <w:delText>#late night vs morning</w:delText>
          </w:r>
        </w:del>
      </w:ins>
    </w:p>
    <w:p w14:paraId="6BD740D7" w14:textId="28037C3E" w:rsidR="00F26118" w:rsidRPr="008D0F68" w:rsidDel="008D0F68" w:rsidRDefault="00F26118">
      <w:pPr>
        <w:pStyle w:val="NoSpacing"/>
        <w:rPr>
          <w:ins w:id="4419" w:author="Sadaf Asrar" w:date="2017-02-28T10:37:00Z"/>
          <w:del w:id="4420" w:author="uga" w:date="2017-03-04T13:51:00Z"/>
          <w:rFonts w:ascii="Courier" w:hAnsi="Courier"/>
          <w:sz w:val="22"/>
          <w:szCs w:val="22"/>
          <w:rPrChange w:id="4421" w:author="uga" w:date="2017-03-04T13:58:00Z">
            <w:rPr>
              <w:ins w:id="4422" w:author="Sadaf Asrar" w:date="2017-02-28T10:37:00Z"/>
              <w:del w:id="4423" w:author="uga" w:date="2017-03-04T13:51:00Z"/>
              <w:rFonts w:ascii="Courier" w:hAnsi="Courier"/>
            </w:rPr>
          </w:rPrChange>
        </w:rPr>
      </w:pPr>
      <w:ins w:id="4424" w:author="Sadaf Asrar" w:date="2017-02-28T10:37:00Z">
        <w:del w:id="4425" w:author="uga" w:date="2017-03-04T13:51:00Z">
          <w:r w:rsidRPr="008D0F68" w:rsidDel="008D0F68">
            <w:rPr>
              <w:rFonts w:ascii="Courier" w:hAnsi="Courier"/>
              <w:sz w:val="22"/>
              <w:szCs w:val="22"/>
              <w:highlight w:val="yellow"/>
              <w:rPrChange w:id="4426" w:author="uga" w:date="2017-03-04T13:58:00Z">
                <w:rPr>
                  <w:rFonts w:ascii="Courier" w:hAnsi="Courier"/>
                  <w:highlight w:val="yellow"/>
                </w:rPr>
              </w:rPrChange>
            </w:rPr>
            <w:delText>t.test(late_night_inj_kill,morning_inj_kill)</w:delText>
          </w:r>
        </w:del>
      </w:ins>
    </w:p>
    <w:p w14:paraId="3BDF6A99" w14:textId="28C22799" w:rsidR="00F26118" w:rsidRPr="008D0F68" w:rsidDel="008D0F68" w:rsidRDefault="00F26118">
      <w:pPr>
        <w:pStyle w:val="NoSpacing"/>
        <w:rPr>
          <w:ins w:id="4427" w:author="Sadaf Asrar" w:date="2017-02-28T10:37:00Z"/>
          <w:del w:id="4428" w:author="uga" w:date="2017-03-04T13:51:00Z"/>
          <w:rFonts w:ascii="Courier" w:hAnsi="Courier"/>
          <w:sz w:val="22"/>
          <w:szCs w:val="22"/>
          <w:rPrChange w:id="4429" w:author="uga" w:date="2017-03-04T13:58:00Z">
            <w:rPr>
              <w:ins w:id="4430" w:author="Sadaf Asrar" w:date="2017-02-28T10:37:00Z"/>
              <w:del w:id="4431" w:author="uga" w:date="2017-03-04T13:51:00Z"/>
              <w:rFonts w:ascii="Courier" w:hAnsi="Courier"/>
            </w:rPr>
          </w:rPrChange>
        </w:rPr>
      </w:pPr>
    </w:p>
    <w:p w14:paraId="0509380B" w14:textId="3435C9B0" w:rsidR="00F26118" w:rsidRPr="008D0F68" w:rsidDel="008D0F68" w:rsidRDefault="00F26118">
      <w:pPr>
        <w:pStyle w:val="HTMLPreformatted"/>
        <w:shd w:val="clear" w:color="auto" w:fill="FFFFFF"/>
        <w:spacing w:line="240" w:lineRule="auto"/>
        <w:rPr>
          <w:ins w:id="4432" w:author="Sadaf Asrar" w:date="2017-02-28T10:37:00Z"/>
          <w:del w:id="4433" w:author="uga" w:date="2017-03-04T13:51:00Z"/>
          <w:rFonts w:ascii="Lucida Console" w:hAnsi="Lucida Console"/>
          <w:color w:val="000000"/>
          <w:sz w:val="22"/>
          <w:szCs w:val="22"/>
          <w:rPrChange w:id="4434" w:author="uga" w:date="2017-03-04T13:58:00Z">
            <w:rPr>
              <w:ins w:id="4435" w:author="Sadaf Asrar" w:date="2017-02-28T10:37:00Z"/>
              <w:del w:id="4436" w:author="uga" w:date="2017-03-04T13:51:00Z"/>
              <w:rFonts w:ascii="Lucida Console" w:hAnsi="Lucida Console"/>
              <w:color w:val="000000"/>
            </w:rPr>
          </w:rPrChange>
        </w:rPr>
        <w:pPrChange w:id="4437" w:author="uga" w:date="2017-03-04T14:01:00Z">
          <w:pPr>
            <w:pStyle w:val="HTMLPreformatted"/>
            <w:shd w:val="clear" w:color="auto" w:fill="FFFFFF"/>
            <w:spacing w:line="170" w:lineRule="atLeast"/>
          </w:pPr>
        </w:pPrChange>
      </w:pPr>
      <w:ins w:id="4438" w:author="Sadaf Asrar" w:date="2017-02-28T10:37:00Z">
        <w:del w:id="4439" w:author="uga" w:date="2017-03-04T13:51:00Z">
          <w:r w:rsidRPr="008D0F68" w:rsidDel="008D0F68">
            <w:rPr>
              <w:rFonts w:ascii="Lucida Console" w:hAnsi="Lucida Console"/>
              <w:color w:val="000000"/>
              <w:sz w:val="22"/>
              <w:szCs w:val="22"/>
              <w:rPrChange w:id="4440" w:author="uga" w:date="2017-03-04T13:58:00Z">
                <w:rPr>
                  <w:rFonts w:ascii="Lucida Console" w:hAnsi="Lucida Console"/>
                  <w:color w:val="000000"/>
                </w:rPr>
              </w:rPrChange>
            </w:rPr>
            <w:br/>
          </w:r>
        </w:del>
      </w:ins>
    </w:p>
    <w:p w14:paraId="4DB7A3E9" w14:textId="1A20730D" w:rsidR="00F26118" w:rsidRPr="008D0F68" w:rsidDel="008D0F68" w:rsidRDefault="00F26118">
      <w:pPr>
        <w:pStyle w:val="HTMLPreformatted"/>
        <w:shd w:val="clear" w:color="auto" w:fill="FFFFFF"/>
        <w:spacing w:line="240" w:lineRule="auto"/>
        <w:rPr>
          <w:ins w:id="4441" w:author="Sadaf Asrar" w:date="2017-02-28T10:37:00Z"/>
          <w:del w:id="4442" w:author="uga" w:date="2017-03-04T13:51:00Z"/>
          <w:rFonts w:ascii="Lucida Console" w:hAnsi="Lucida Console"/>
          <w:color w:val="000000"/>
          <w:sz w:val="22"/>
          <w:szCs w:val="22"/>
          <w:highlight w:val="green"/>
          <w:rPrChange w:id="4443" w:author="uga" w:date="2017-03-04T13:58:00Z">
            <w:rPr>
              <w:ins w:id="4444" w:author="Sadaf Asrar" w:date="2017-02-28T10:37:00Z"/>
              <w:del w:id="4445" w:author="uga" w:date="2017-03-04T13:51:00Z"/>
              <w:rFonts w:ascii="Lucida Console" w:hAnsi="Lucida Console"/>
              <w:color w:val="000000"/>
              <w:highlight w:val="green"/>
            </w:rPr>
          </w:rPrChange>
        </w:rPr>
        <w:pPrChange w:id="4446" w:author="uga" w:date="2017-03-04T14:01:00Z">
          <w:pPr>
            <w:pStyle w:val="HTMLPreformatted"/>
            <w:shd w:val="clear" w:color="auto" w:fill="FFFFFF"/>
            <w:spacing w:line="170" w:lineRule="atLeast"/>
          </w:pPr>
        </w:pPrChange>
      </w:pPr>
      <w:ins w:id="4447" w:author="Sadaf Asrar" w:date="2017-02-28T10:37:00Z">
        <w:del w:id="4448" w:author="uga" w:date="2017-03-04T13:51:00Z">
          <w:r w:rsidRPr="008D0F68" w:rsidDel="008D0F68">
            <w:rPr>
              <w:rFonts w:ascii="Lucida Console" w:hAnsi="Lucida Console"/>
              <w:color w:val="000000"/>
              <w:sz w:val="22"/>
              <w:szCs w:val="22"/>
              <w:rPrChange w:id="4449" w:author="uga" w:date="2017-03-04T13:58:00Z">
                <w:rPr>
                  <w:rFonts w:ascii="Lucida Console" w:hAnsi="Lucida Console"/>
                  <w:color w:val="000000"/>
                </w:rPr>
              </w:rPrChange>
            </w:rPr>
            <w:tab/>
          </w:r>
          <w:r w:rsidRPr="008D0F68" w:rsidDel="008D0F68">
            <w:rPr>
              <w:rFonts w:ascii="Lucida Console" w:hAnsi="Lucida Console"/>
              <w:color w:val="000000"/>
              <w:sz w:val="22"/>
              <w:szCs w:val="22"/>
              <w:highlight w:val="green"/>
              <w:rPrChange w:id="4450" w:author="uga" w:date="2017-03-04T13:58:00Z">
                <w:rPr>
                  <w:rFonts w:ascii="Lucida Console" w:hAnsi="Lucida Console"/>
                  <w:color w:val="000000"/>
                  <w:highlight w:val="green"/>
                </w:rPr>
              </w:rPrChange>
            </w:rPr>
            <w:delText>Welch Two Sample t-test</w:delText>
          </w:r>
        </w:del>
      </w:ins>
    </w:p>
    <w:p w14:paraId="1917F80A" w14:textId="69EA7F54" w:rsidR="00F26118" w:rsidRPr="008D0F68" w:rsidDel="008D0F68" w:rsidRDefault="00F26118">
      <w:pPr>
        <w:pStyle w:val="HTMLPreformatted"/>
        <w:shd w:val="clear" w:color="auto" w:fill="FFFFFF"/>
        <w:spacing w:line="240" w:lineRule="auto"/>
        <w:rPr>
          <w:ins w:id="4451" w:author="Sadaf Asrar" w:date="2017-02-28T10:37:00Z"/>
          <w:del w:id="4452" w:author="uga" w:date="2017-03-04T13:51:00Z"/>
          <w:rFonts w:ascii="Lucida Console" w:hAnsi="Lucida Console"/>
          <w:color w:val="000000"/>
          <w:sz w:val="22"/>
          <w:szCs w:val="22"/>
          <w:highlight w:val="green"/>
          <w:rPrChange w:id="4453" w:author="uga" w:date="2017-03-04T13:58:00Z">
            <w:rPr>
              <w:ins w:id="4454" w:author="Sadaf Asrar" w:date="2017-02-28T10:37:00Z"/>
              <w:del w:id="4455" w:author="uga" w:date="2017-03-04T13:51:00Z"/>
              <w:rFonts w:ascii="Lucida Console" w:hAnsi="Lucida Console"/>
              <w:color w:val="000000"/>
              <w:highlight w:val="green"/>
            </w:rPr>
          </w:rPrChange>
        </w:rPr>
        <w:pPrChange w:id="4456" w:author="uga" w:date="2017-03-04T14:01:00Z">
          <w:pPr>
            <w:pStyle w:val="HTMLPreformatted"/>
            <w:shd w:val="clear" w:color="auto" w:fill="FFFFFF"/>
            <w:spacing w:line="170" w:lineRule="atLeast"/>
          </w:pPr>
        </w:pPrChange>
      </w:pPr>
    </w:p>
    <w:p w14:paraId="47935BAB" w14:textId="48200A75" w:rsidR="00F26118" w:rsidRPr="008D0F68" w:rsidDel="008D0F68" w:rsidRDefault="00F26118">
      <w:pPr>
        <w:pStyle w:val="HTMLPreformatted"/>
        <w:shd w:val="clear" w:color="auto" w:fill="FFFFFF"/>
        <w:spacing w:line="240" w:lineRule="auto"/>
        <w:rPr>
          <w:ins w:id="4457" w:author="Sadaf Asrar" w:date="2017-02-28T10:37:00Z"/>
          <w:del w:id="4458" w:author="uga" w:date="2017-03-04T13:51:00Z"/>
          <w:rFonts w:ascii="Lucida Console" w:hAnsi="Lucida Console"/>
          <w:color w:val="000000"/>
          <w:sz w:val="22"/>
          <w:szCs w:val="22"/>
          <w:highlight w:val="green"/>
          <w:rPrChange w:id="4459" w:author="uga" w:date="2017-03-04T13:58:00Z">
            <w:rPr>
              <w:ins w:id="4460" w:author="Sadaf Asrar" w:date="2017-02-28T10:37:00Z"/>
              <w:del w:id="4461" w:author="uga" w:date="2017-03-04T13:51:00Z"/>
              <w:rFonts w:ascii="Lucida Console" w:hAnsi="Lucida Console"/>
              <w:color w:val="000000"/>
              <w:highlight w:val="green"/>
            </w:rPr>
          </w:rPrChange>
        </w:rPr>
        <w:pPrChange w:id="4462" w:author="uga" w:date="2017-03-04T14:01:00Z">
          <w:pPr>
            <w:pStyle w:val="HTMLPreformatted"/>
            <w:shd w:val="clear" w:color="auto" w:fill="FFFFFF"/>
            <w:spacing w:line="170" w:lineRule="atLeast"/>
          </w:pPr>
        </w:pPrChange>
      </w:pPr>
      <w:ins w:id="4463" w:author="Sadaf Asrar" w:date="2017-02-28T10:37:00Z">
        <w:del w:id="4464" w:author="uga" w:date="2017-03-04T13:51:00Z">
          <w:r w:rsidRPr="008D0F68" w:rsidDel="008D0F68">
            <w:rPr>
              <w:rFonts w:ascii="Lucida Console" w:hAnsi="Lucida Console"/>
              <w:color w:val="000000"/>
              <w:sz w:val="22"/>
              <w:szCs w:val="22"/>
              <w:highlight w:val="green"/>
              <w:rPrChange w:id="4465" w:author="uga" w:date="2017-03-04T13:58:00Z">
                <w:rPr>
                  <w:rFonts w:ascii="Lucida Console" w:hAnsi="Lucida Console"/>
                  <w:color w:val="000000"/>
                  <w:highlight w:val="green"/>
                </w:rPr>
              </w:rPrChange>
            </w:rPr>
            <w:delText>data:  late_night_inj_kill and morning_inj_kill</w:delText>
          </w:r>
        </w:del>
      </w:ins>
    </w:p>
    <w:p w14:paraId="7B308642" w14:textId="369291A2" w:rsidR="00F26118" w:rsidRPr="008D0F68" w:rsidDel="008D0F68" w:rsidRDefault="00F26118">
      <w:pPr>
        <w:pStyle w:val="HTMLPreformatted"/>
        <w:shd w:val="clear" w:color="auto" w:fill="FFFFFF"/>
        <w:spacing w:line="240" w:lineRule="auto"/>
        <w:rPr>
          <w:ins w:id="4466" w:author="Sadaf Asrar" w:date="2017-02-28T10:37:00Z"/>
          <w:del w:id="4467" w:author="uga" w:date="2017-03-04T13:51:00Z"/>
          <w:rFonts w:ascii="Lucida Console" w:hAnsi="Lucida Console"/>
          <w:color w:val="000000"/>
          <w:sz w:val="22"/>
          <w:szCs w:val="22"/>
          <w:highlight w:val="green"/>
          <w:rPrChange w:id="4468" w:author="uga" w:date="2017-03-04T13:58:00Z">
            <w:rPr>
              <w:ins w:id="4469" w:author="Sadaf Asrar" w:date="2017-02-28T10:37:00Z"/>
              <w:del w:id="4470" w:author="uga" w:date="2017-03-04T13:51:00Z"/>
              <w:rFonts w:ascii="Lucida Console" w:hAnsi="Lucida Console"/>
              <w:color w:val="000000"/>
              <w:highlight w:val="green"/>
            </w:rPr>
          </w:rPrChange>
        </w:rPr>
        <w:pPrChange w:id="4471" w:author="uga" w:date="2017-03-04T14:01:00Z">
          <w:pPr>
            <w:pStyle w:val="HTMLPreformatted"/>
            <w:shd w:val="clear" w:color="auto" w:fill="FFFFFF"/>
            <w:spacing w:line="170" w:lineRule="atLeast"/>
          </w:pPr>
        </w:pPrChange>
      </w:pPr>
      <w:ins w:id="4472" w:author="Sadaf Asrar" w:date="2017-02-28T10:37:00Z">
        <w:del w:id="4473" w:author="uga" w:date="2017-03-04T13:51:00Z">
          <w:r w:rsidRPr="008D0F68" w:rsidDel="008D0F68">
            <w:rPr>
              <w:rFonts w:ascii="Lucida Console" w:hAnsi="Lucida Console"/>
              <w:color w:val="000000"/>
              <w:sz w:val="22"/>
              <w:szCs w:val="22"/>
              <w:highlight w:val="green"/>
              <w:rPrChange w:id="4474" w:author="uga" w:date="2017-03-04T13:58:00Z">
                <w:rPr>
                  <w:rFonts w:ascii="Lucida Console" w:hAnsi="Lucida Console"/>
                  <w:color w:val="000000"/>
                  <w:highlight w:val="green"/>
                </w:rPr>
              </w:rPrChange>
            </w:rPr>
            <w:delText>t = -94.133, df = 1668200, p-value &lt; 2.2e-16</w:delText>
          </w:r>
        </w:del>
      </w:ins>
    </w:p>
    <w:p w14:paraId="0F9B9BB3" w14:textId="1B2F56FC" w:rsidR="00F26118" w:rsidRPr="008D0F68" w:rsidDel="008D0F68" w:rsidRDefault="00F26118">
      <w:pPr>
        <w:pStyle w:val="HTMLPreformatted"/>
        <w:shd w:val="clear" w:color="auto" w:fill="FFFFFF"/>
        <w:spacing w:line="240" w:lineRule="auto"/>
        <w:rPr>
          <w:ins w:id="4475" w:author="Sadaf Asrar" w:date="2017-02-28T10:37:00Z"/>
          <w:del w:id="4476" w:author="uga" w:date="2017-03-04T13:51:00Z"/>
          <w:rFonts w:ascii="Lucida Console" w:hAnsi="Lucida Console"/>
          <w:color w:val="000000"/>
          <w:sz w:val="22"/>
          <w:szCs w:val="22"/>
          <w:highlight w:val="green"/>
          <w:rPrChange w:id="4477" w:author="uga" w:date="2017-03-04T13:58:00Z">
            <w:rPr>
              <w:ins w:id="4478" w:author="Sadaf Asrar" w:date="2017-02-28T10:37:00Z"/>
              <w:del w:id="4479" w:author="uga" w:date="2017-03-04T13:51:00Z"/>
              <w:rFonts w:ascii="Lucida Console" w:hAnsi="Lucida Console"/>
              <w:color w:val="000000"/>
              <w:highlight w:val="green"/>
            </w:rPr>
          </w:rPrChange>
        </w:rPr>
        <w:pPrChange w:id="4480" w:author="uga" w:date="2017-03-04T14:01:00Z">
          <w:pPr>
            <w:pStyle w:val="HTMLPreformatted"/>
            <w:shd w:val="clear" w:color="auto" w:fill="FFFFFF"/>
            <w:spacing w:line="170" w:lineRule="atLeast"/>
          </w:pPr>
        </w:pPrChange>
      </w:pPr>
      <w:ins w:id="4481" w:author="Sadaf Asrar" w:date="2017-02-28T10:37:00Z">
        <w:del w:id="4482" w:author="uga" w:date="2017-03-04T13:51:00Z">
          <w:r w:rsidRPr="008D0F68" w:rsidDel="008D0F68">
            <w:rPr>
              <w:rFonts w:ascii="Lucida Console" w:hAnsi="Lucida Console"/>
              <w:color w:val="000000"/>
              <w:sz w:val="22"/>
              <w:szCs w:val="22"/>
              <w:highlight w:val="green"/>
              <w:rPrChange w:id="4483" w:author="uga" w:date="2017-03-04T13:58:00Z">
                <w:rPr>
                  <w:rFonts w:ascii="Lucida Console" w:hAnsi="Lucida Console"/>
                  <w:color w:val="000000"/>
                  <w:highlight w:val="green"/>
                </w:rPr>
              </w:rPrChange>
            </w:rPr>
            <w:delText>alternative hypothesis: true difference in means is not equal to 0</w:delText>
          </w:r>
        </w:del>
      </w:ins>
    </w:p>
    <w:p w14:paraId="5FB0D01B" w14:textId="6EA439A0" w:rsidR="00F26118" w:rsidRPr="008D0F68" w:rsidDel="008D0F68" w:rsidRDefault="00F26118">
      <w:pPr>
        <w:pStyle w:val="HTMLPreformatted"/>
        <w:shd w:val="clear" w:color="auto" w:fill="FFFFFF"/>
        <w:spacing w:line="240" w:lineRule="auto"/>
        <w:rPr>
          <w:ins w:id="4484" w:author="Sadaf Asrar" w:date="2017-02-28T10:37:00Z"/>
          <w:del w:id="4485" w:author="uga" w:date="2017-03-04T13:51:00Z"/>
          <w:rFonts w:ascii="Lucida Console" w:hAnsi="Lucida Console"/>
          <w:color w:val="000000"/>
          <w:sz w:val="22"/>
          <w:szCs w:val="22"/>
          <w:highlight w:val="green"/>
          <w:rPrChange w:id="4486" w:author="uga" w:date="2017-03-04T13:58:00Z">
            <w:rPr>
              <w:ins w:id="4487" w:author="Sadaf Asrar" w:date="2017-02-28T10:37:00Z"/>
              <w:del w:id="4488" w:author="uga" w:date="2017-03-04T13:51:00Z"/>
              <w:rFonts w:ascii="Lucida Console" w:hAnsi="Lucida Console"/>
              <w:color w:val="000000"/>
              <w:highlight w:val="green"/>
            </w:rPr>
          </w:rPrChange>
        </w:rPr>
        <w:pPrChange w:id="4489" w:author="uga" w:date="2017-03-04T14:01:00Z">
          <w:pPr>
            <w:pStyle w:val="HTMLPreformatted"/>
            <w:shd w:val="clear" w:color="auto" w:fill="FFFFFF"/>
            <w:spacing w:line="170" w:lineRule="atLeast"/>
          </w:pPr>
        </w:pPrChange>
      </w:pPr>
      <w:ins w:id="4490" w:author="Sadaf Asrar" w:date="2017-02-28T10:37:00Z">
        <w:del w:id="4491" w:author="uga" w:date="2017-03-04T13:51:00Z">
          <w:r w:rsidRPr="008D0F68" w:rsidDel="008D0F68">
            <w:rPr>
              <w:rFonts w:ascii="Lucida Console" w:hAnsi="Lucida Console"/>
              <w:color w:val="000000"/>
              <w:sz w:val="22"/>
              <w:szCs w:val="22"/>
              <w:highlight w:val="green"/>
              <w:rPrChange w:id="4492" w:author="uga" w:date="2017-03-04T13:58:00Z">
                <w:rPr>
                  <w:rFonts w:ascii="Lucida Console" w:hAnsi="Lucida Console"/>
                  <w:color w:val="000000"/>
                  <w:highlight w:val="green"/>
                </w:rPr>
              </w:rPrChange>
            </w:rPr>
            <w:delText>95 percent confidence interval:</w:delText>
          </w:r>
        </w:del>
      </w:ins>
    </w:p>
    <w:p w14:paraId="1D2C90D9" w14:textId="168DAA82" w:rsidR="00F26118" w:rsidRPr="008D0F68" w:rsidDel="008D0F68" w:rsidRDefault="00F26118">
      <w:pPr>
        <w:pStyle w:val="HTMLPreformatted"/>
        <w:shd w:val="clear" w:color="auto" w:fill="FFFFFF"/>
        <w:spacing w:line="240" w:lineRule="auto"/>
        <w:rPr>
          <w:ins w:id="4493" w:author="Sadaf Asrar" w:date="2017-02-28T10:37:00Z"/>
          <w:del w:id="4494" w:author="uga" w:date="2017-03-04T13:51:00Z"/>
          <w:rFonts w:ascii="Lucida Console" w:hAnsi="Lucida Console"/>
          <w:color w:val="000000"/>
          <w:sz w:val="22"/>
          <w:szCs w:val="22"/>
          <w:highlight w:val="green"/>
          <w:rPrChange w:id="4495" w:author="uga" w:date="2017-03-04T13:58:00Z">
            <w:rPr>
              <w:ins w:id="4496" w:author="Sadaf Asrar" w:date="2017-02-28T10:37:00Z"/>
              <w:del w:id="4497" w:author="uga" w:date="2017-03-04T13:51:00Z"/>
              <w:rFonts w:ascii="Lucida Console" w:hAnsi="Lucida Console"/>
              <w:color w:val="000000"/>
              <w:highlight w:val="green"/>
            </w:rPr>
          </w:rPrChange>
        </w:rPr>
        <w:pPrChange w:id="4498" w:author="uga" w:date="2017-03-04T14:01:00Z">
          <w:pPr>
            <w:pStyle w:val="HTMLPreformatted"/>
            <w:shd w:val="clear" w:color="auto" w:fill="FFFFFF"/>
            <w:spacing w:line="170" w:lineRule="atLeast"/>
          </w:pPr>
        </w:pPrChange>
      </w:pPr>
      <w:ins w:id="4499" w:author="Sadaf Asrar" w:date="2017-02-28T10:37:00Z">
        <w:del w:id="4500" w:author="uga" w:date="2017-03-04T13:51:00Z">
          <w:r w:rsidRPr="008D0F68" w:rsidDel="008D0F68">
            <w:rPr>
              <w:rFonts w:ascii="Lucida Console" w:hAnsi="Lucida Console"/>
              <w:color w:val="000000"/>
              <w:sz w:val="22"/>
              <w:szCs w:val="22"/>
              <w:highlight w:val="green"/>
              <w:rPrChange w:id="4501" w:author="uga" w:date="2017-03-04T13:58:00Z">
                <w:rPr>
                  <w:rFonts w:ascii="Lucida Console" w:hAnsi="Lucida Console"/>
                  <w:color w:val="000000"/>
                  <w:highlight w:val="green"/>
                </w:rPr>
              </w:rPrChange>
            </w:rPr>
            <w:delText xml:space="preserve"> -0.02101827 -0.02016087</w:delText>
          </w:r>
        </w:del>
      </w:ins>
    </w:p>
    <w:p w14:paraId="51BDA408" w14:textId="5E1B5E8E" w:rsidR="00F26118" w:rsidRPr="008D0F68" w:rsidDel="008D0F68" w:rsidRDefault="00F26118">
      <w:pPr>
        <w:pStyle w:val="HTMLPreformatted"/>
        <w:shd w:val="clear" w:color="auto" w:fill="FFFFFF"/>
        <w:spacing w:line="240" w:lineRule="auto"/>
        <w:rPr>
          <w:ins w:id="4502" w:author="Sadaf Asrar" w:date="2017-02-28T10:37:00Z"/>
          <w:del w:id="4503" w:author="uga" w:date="2017-03-04T13:51:00Z"/>
          <w:rFonts w:ascii="Lucida Console" w:hAnsi="Lucida Console"/>
          <w:color w:val="000000"/>
          <w:sz w:val="22"/>
          <w:szCs w:val="22"/>
          <w:highlight w:val="green"/>
          <w:rPrChange w:id="4504" w:author="uga" w:date="2017-03-04T13:58:00Z">
            <w:rPr>
              <w:ins w:id="4505" w:author="Sadaf Asrar" w:date="2017-02-28T10:37:00Z"/>
              <w:del w:id="4506" w:author="uga" w:date="2017-03-04T13:51:00Z"/>
              <w:rFonts w:ascii="Lucida Console" w:hAnsi="Lucida Console"/>
              <w:color w:val="000000"/>
              <w:highlight w:val="green"/>
            </w:rPr>
          </w:rPrChange>
        </w:rPr>
        <w:pPrChange w:id="4507" w:author="uga" w:date="2017-03-04T14:01:00Z">
          <w:pPr>
            <w:pStyle w:val="HTMLPreformatted"/>
            <w:shd w:val="clear" w:color="auto" w:fill="FFFFFF"/>
            <w:spacing w:line="170" w:lineRule="atLeast"/>
          </w:pPr>
        </w:pPrChange>
      </w:pPr>
      <w:ins w:id="4508" w:author="Sadaf Asrar" w:date="2017-02-28T10:37:00Z">
        <w:del w:id="4509" w:author="uga" w:date="2017-03-04T13:51:00Z">
          <w:r w:rsidRPr="008D0F68" w:rsidDel="008D0F68">
            <w:rPr>
              <w:rFonts w:ascii="Lucida Console" w:hAnsi="Lucida Console"/>
              <w:color w:val="000000"/>
              <w:sz w:val="22"/>
              <w:szCs w:val="22"/>
              <w:highlight w:val="green"/>
              <w:rPrChange w:id="4510" w:author="uga" w:date="2017-03-04T13:58:00Z">
                <w:rPr>
                  <w:rFonts w:ascii="Lucida Console" w:hAnsi="Lucida Console"/>
                  <w:color w:val="000000"/>
                  <w:highlight w:val="green"/>
                </w:rPr>
              </w:rPrChange>
            </w:rPr>
            <w:delText>sample estimates:</w:delText>
          </w:r>
        </w:del>
      </w:ins>
    </w:p>
    <w:p w14:paraId="734AA085" w14:textId="40A819A4" w:rsidR="00F26118" w:rsidRPr="008D0F68" w:rsidDel="008D0F68" w:rsidRDefault="00F26118">
      <w:pPr>
        <w:pStyle w:val="HTMLPreformatted"/>
        <w:shd w:val="clear" w:color="auto" w:fill="FFFFFF"/>
        <w:spacing w:line="240" w:lineRule="auto"/>
        <w:rPr>
          <w:ins w:id="4511" w:author="Sadaf Asrar" w:date="2017-02-28T10:37:00Z"/>
          <w:del w:id="4512" w:author="uga" w:date="2017-03-04T13:51:00Z"/>
          <w:rFonts w:ascii="Lucida Console" w:hAnsi="Lucida Console"/>
          <w:color w:val="000000"/>
          <w:sz w:val="22"/>
          <w:szCs w:val="22"/>
          <w:highlight w:val="green"/>
          <w:rPrChange w:id="4513" w:author="uga" w:date="2017-03-04T13:58:00Z">
            <w:rPr>
              <w:ins w:id="4514" w:author="Sadaf Asrar" w:date="2017-02-28T10:37:00Z"/>
              <w:del w:id="4515" w:author="uga" w:date="2017-03-04T13:51:00Z"/>
              <w:rFonts w:ascii="Lucida Console" w:hAnsi="Lucida Console"/>
              <w:color w:val="000000"/>
              <w:highlight w:val="green"/>
            </w:rPr>
          </w:rPrChange>
        </w:rPr>
        <w:pPrChange w:id="4516" w:author="uga" w:date="2017-03-04T14:01:00Z">
          <w:pPr>
            <w:pStyle w:val="HTMLPreformatted"/>
            <w:shd w:val="clear" w:color="auto" w:fill="FFFFFF"/>
            <w:spacing w:line="170" w:lineRule="atLeast"/>
          </w:pPr>
        </w:pPrChange>
      </w:pPr>
      <w:ins w:id="4517" w:author="Sadaf Asrar" w:date="2017-02-28T10:37:00Z">
        <w:del w:id="4518" w:author="uga" w:date="2017-03-04T13:51:00Z">
          <w:r w:rsidRPr="008D0F68" w:rsidDel="008D0F68">
            <w:rPr>
              <w:rFonts w:ascii="Lucida Console" w:hAnsi="Lucida Console"/>
              <w:color w:val="000000"/>
              <w:sz w:val="22"/>
              <w:szCs w:val="22"/>
              <w:highlight w:val="green"/>
              <w:rPrChange w:id="4519" w:author="uga" w:date="2017-03-04T13:58:00Z">
                <w:rPr>
                  <w:rFonts w:ascii="Lucida Console" w:hAnsi="Lucida Console"/>
                  <w:color w:val="000000"/>
                  <w:highlight w:val="green"/>
                </w:rPr>
              </w:rPrChange>
            </w:rPr>
            <w:delText xml:space="preserve"> mean of x  mean of y </w:delText>
          </w:r>
        </w:del>
      </w:ins>
    </w:p>
    <w:p w14:paraId="10FCF173" w14:textId="415285A7" w:rsidR="00F26118" w:rsidRPr="008D0F68" w:rsidDel="008D0F68" w:rsidRDefault="00F26118">
      <w:pPr>
        <w:pStyle w:val="HTMLPreformatted"/>
        <w:shd w:val="clear" w:color="auto" w:fill="FFFFFF"/>
        <w:spacing w:line="240" w:lineRule="auto"/>
        <w:rPr>
          <w:ins w:id="4520" w:author="Sadaf Asrar" w:date="2017-02-28T10:37:00Z"/>
          <w:del w:id="4521" w:author="uga" w:date="2017-03-04T13:51:00Z"/>
          <w:rFonts w:ascii="Lucida Console" w:hAnsi="Lucida Console"/>
          <w:color w:val="000000"/>
          <w:sz w:val="22"/>
          <w:szCs w:val="22"/>
          <w:rPrChange w:id="4522" w:author="uga" w:date="2017-03-04T13:58:00Z">
            <w:rPr>
              <w:ins w:id="4523" w:author="Sadaf Asrar" w:date="2017-02-28T10:37:00Z"/>
              <w:del w:id="4524" w:author="uga" w:date="2017-03-04T13:51:00Z"/>
              <w:rFonts w:ascii="Lucida Console" w:hAnsi="Lucida Console"/>
              <w:color w:val="000000"/>
            </w:rPr>
          </w:rPrChange>
        </w:rPr>
        <w:pPrChange w:id="4525" w:author="uga" w:date="2017-03-04T14:01:00Z">
          <w:pPr>
            <w:pStyle w:val="HTMLPreformatted"/>
            <w:shd w:val="clear" w:color="auto" w:fill="FFFFFF"/>
            <w:spacing w:line="170" w:lineRule="atLeast"/>
          </w:pPr>
        </w:pPrChange>
      </w:pPr>
      <w:ins w:id="4526" w:author="Sadaf Asrar" w:date="2017-02-28T10:37:00Z">
        <w:del w:id="4527" w:author="uga" w:date="2017-03-04T13:51:00Z">
          <w:r w:rsidRPr="008D0F68" w:rsidDel="008D0F68">
            <w:rPr>
              <w:rFonts w:ascii="Lucida Console" w:hAnsi="Lucida Console"/>
              <w:color w:val="000000"/>
              <w:sz w:val="22"/>
              <w:szCs w:val="22"/>
              <w:highlight w:val="green"/>
              <w:rPrChange w:id="4528" w:author="uga" w:date="2017-03-04T13:58:00Z">
                <w:rPr>
                  <w:rFonts w:ascii="Lucida Console" w:hAnsi="Lucida Console"/>
                  <w:color w:val="000000"/>
                  <w:highlight w:val="green"/>
                </w:rPr>
              </w:rPrChange>
            </w:rPr>
            <w:delText>0.01383252 0.03442209</w:delText>
          </w:r>
          <w:r w:rsidRPr="008D0F68" w:rsidDel="008D0F68">
            <w:rPr>
              <w:rFonts w:ascii="Lucida Console" w:hAnsi="Lucida Console"/>
              <w:color w:val="000000"/>
              <w:sz w:val="22"/>
              <w:szCs w:val="22"/>
              <w:rPrChange w:id="4529" w:author="uga" w:date="2017-03-04T13:58:00Z">
                <w:rPr>
                  <w:rFonts w:ascii="Lucida Console" w:hAnsi="Lucida Console"/>
                  <w:color w:val="000000"/>
                </w:rPr>
              </w:rPrChange>
            </w:rPr>
            <w:delText xml:space="preserve"> </w:delText>
          </w:r>
        </w:del>
      </w:ins>
    </w:p>
    <w:p w14:paraId="52C7883E" w14:textId="15DE3B40" w:rsidR="00F26118" w:rsidRPr="008D0F68" w:rsidDel="008D0F68" w:rsidRDefault="00F26118">
      <w:pPr>
        <w:pStyle w:val="NoSpacing"/>
        <w:rPr>
          <w:ins w:id="4530" w:author="Sadaf Asrar" w:date="2017-02-28T10:37:00Z"/>
          <w:del w:id="4531" w:author="uga" w:date="2017-03-04T13:51:00Z"/>
          <w:rFonts w:ascii="Courier" w:hAnsi="Courier"/>
          <w:color w:val="00B050"/>
          <w:sz w:val="22"/>
          <w:szCs w:val="22"/>
          <w:rPrChange w:id="4532" w:author="uga" w:date="2017-03-04T13:58:00Z">
            <w:rPr>
              <w:ins w:id="4533" w:author="Sadaf Asrar" w:date="2017-02-28T10:37:00Z"/>
              <w:del w:id="4534" w:author="uga" w:date="2017-03-04T13:51:00Z"/>
              <w:rFonts w:ascii="Courier" w:hAnsi="Courier"/>
              <w:color w:val="00B050"/>
            </w:rPr>
          </w:rPrChange>
        </w:rPr>
      </w:pPr>
    </w:p>
    <w:p w14:paraId="4BC28698" w14:textId="0993C917" w:rsidR="00F26118" w:rsidRPr="008D0F68" w:rsidDel="008D0F68" w:rsidRDefault="00F26118">
      <w:pPr>
        <w:pStyle w:val="NoSpacing"/>
        <w:rPr>
          <w:ins w:id="4535" w:author="Sadaf Asrar" w:date="2017-02-28T10:37:00Z"/>
          <w:del w:id="4536" w:author="uga" w:date="2017-03-04T13:51:00Z"/>
          <w:rFonts w:ascii="Courier" w:hAnsi="Courier"/>
          <w:sz w:val="22"/>
          <w:szCs w:val="22"/>
          <w:rPrChange w:id="4537" w:author="uga" w:date="2017-03-04T13:58:00Z">
            <w:rPr>
              <w:ins w:id="4538" w:author="Sadaf Asrar" w:date="2017-02-28T10:37:00Z"/>
              <w:del w:id="4539" w:author="uga" w:date="2017-03-04T13:51:00Z"/>
              <w:rFonts w:ascii="Courier" w:hAnsi="Courier"/>
            </w:rPr>
          </w:rPrChange>
        </w:rPr>
      </w:pPr>
    </w:p>
    <w:p w14:paraId="00B2476B" w14:textId="6D187D7F" w:rsidR="00F26118" w:rsidRPr="008D0F68" w:rsidDel="008D0F68" w:rsidRDefault="00F26118">
      <w:pPr>
        <w:pStyle w:val="NoSpacing"/>
        <w:rPr>
          <w:ins w:id="4540" w:author="Sadaf Asrar" w:date="2017-02-28T10:37:00Z"/>
          <w:del w:id="4541" w:author="uga" w:date="2017-03-04T13:51:00Z"/>
          <w:rFonts w:ascii="Courier" w:hAnsi="Courier"/>
          <w:color w:val="00B050"/>
          <w:sz w:val="22"/>
          <w:szCs w:val="22"/>
          <w:rPrChange w:id="4542" w:author="uga" w:date="2017-03-04T13:58:00Z">
            <w:rPr>
              <w:ins w:id="4543" w:author="Sadaf Asrar" w:date="2017-02-28T10:37:00Z"/>
              <w:del w:id="4544" w:author="uga" w:date="2017-03-04T13:51:00Z"/>
              <w:rFonts w:ascii="Courier" w:hAnsi="Courier"/>
              <w:color w:val="00B050"/>
            </w:rPr>
          </w:rPrChange>
        </w:rPr>
      </w:pPr>
      <w:ins w:id="4545" w:author="Sadaf Asrar" w:date="2017-02-28T10:37:00Z">
        <w:del w:id="4546" w:author="uga" w:date="2017-03-04T13:51:00Z">
          <w:r w:rsidRPr="008D0F68" w:rsidDel="008D0F68">
            <w:rPr>
              <w:rFonts w:ascii="Courier" w:hAnsi="Courier"/>
              <w:color w:val="00B050"/>
              <w:sz w:val="22"/>
              <w:szCs w:val="22"/>
              <w:rPrChange w:id="4547" w:author="uga" w:date="2017-03-04T13:58:00Z">
                <w:rPr>
                  <w:rFonts w:ascii="Courier" w:hAnsi="Courier"/>
                  <w:color w:val="00B050"/>
                </w:rPr>
              </w:rPrChange>
            </w:rPr>
            <w:delText>#late night vs afternoon</w:delText>
          </w:r>
        </w:del>
      </w:ins>
    </w:p>
    <w:p w14:paraId="526A9150" w14:textId="5F9365CC" w:rsidR="00F26118" w:rsidRPr="008D0F68" w:rsidDel="008D0F68" w:rsidRDefault="00F26118">
      <w:pPr>
        <w:pStyle w:val="NoSpacing"/>
        <w:rPr>
          <w:ins w:id="4548" w:author="Sadaf Asrar" w:date="2017-02-28T10:37:00Z"/>
          <w:del w:id="4549" w:author="uga" w:date="2017-03-04T13:51:00Z"/>
          <w:rFonts w:ascii="Courier" w:hAnsi="Courier"/>
          <w:sz w:val="22"/>
          <w:szCs w:val="22"/>
          <w:rPrChange w:id="4550" w:author="uga" w:date="2017-03-04T13:58:00Z">
            <w:rPr>
              <w:ins w:id="4551" w:author="Sadaf Asrar" w:date="2017-02-28T10:37:00Z"/>
              <w:del w:id="4552" w:author="uga" w:date="2017-03-04T13:51:00Z"/>
              <w:rFonts w:ascii="Courier" w:hAnsi="Courier"/>
            </w:rPr>
          </w:rPrChange>
        </w:rPr>
      </w:pPr>
    </w:p>
    <w:p w14:paraId="5D5581CE" w14:textId="27D5F1E5" w:rsidR="00F26118" w:rsidRPr="008D0F68" w:rsidDel="008D0F68" w:rsidRDefault="00F26118">
      <w:pPr>
        <w:pStyle w:val="NoSpacing"/>
        <w:rPr>
          <w:ins w:id="4553" w:author="Sadaf Asrar" w:date="2017-02-28T10:37:00Z"/>
          <w:del w:id="4554" w:author="uga" w:date="2017-03-04T13:51:00Z"/>
          <w:rFonts w:ascii="Courier" w:hAnsi="Courier"/>
          <w:sz w:val="22"/>
          <w:szCs w:val="22"/>
          <w:rPrChange w:id="4555" w:author="uga" w:date="2017-03-04T13:58:00Z">
            <w:rPr>
              <w:ins w:id="4556" w:author="Sadaf Asrar" w:date="2017-02-28T10:37:00Z"/>
              <w:del w:id="4557" w:author="uga" w:date="2017-03-04T13:51:00Z"/>
              <w:rFonts w:ascii="Courier" w:hAnsi="Courier"/>
            </w:rPr>
          </w:rPrChange>
        </w:rPr>
      </w:pPr>
      <w:ins w:id="4558" w:author="Sadaf Asrar" w:date="2017-02-28T10:37:00Z">
        <w:del w:id="4559" w:author="uga" w:date="2017-03-04T13:51:00Z">
          <w:r w:rsidRPr="008D0F68" w:rsidDel="008D0F68">
            <w:rPr>
              <w:rFonts w:ascii="Courier" w:hAnsi="Courier"/>
              <w:sz w:val="22"/>
              <w:szCs w:val="22"/>
              <w:highlight w:val="yellow"/>
              <w:rPrChange w:id="4560" w:author="uga" w:date="2017-03-04T13:58:00Z">
                <w:rPr>
                  <w:rFonts w:ascii="Courier" w:hAnsi="Courier"/>
                  <w:highlight w:val="yellow"/>
                </w:rPr>
              </w:rPrChange>
            </w:rPr>
            <w:delText>t.test(late_night_inj_kill,afternoon_inj_kill)</w:delText>
          </w:r>
        </w:del>
      </w:ins>
    </w:p>
    <w:p w14:paraId="346195AD" w14:textId="55AD94F7" w:rsidR="00F26118" w:rsidRPr="008D0F68" w:rsidDel="008D0F68" w:rsidRDefault="00F26118">
      <w:pPr>
        <w:pStyle w:val="NoSpacing"/>
        <w:rPr>
          <w:ins w:id="4561" w:author="Sadaf Asrar" w:date="2017-02-28T10:37:00Z"/>
          <w:del w:id="4562" w:author="uga" w:date="2017-03-04T13:51:00Z"/>
          <w:rFonts w:ascii="Courier" w:hAnsi="Courier"/>
          <w:sz w:val="22"/>
          <w:szCs w:val="22"/>
          <w:rPrChange w:id="4563" w:author="uga" w:date="2017-03-04T13:58:00Z">
            <w:rPr>
              <w:ins w:id="4564" w:author="Sadaf Asrar" w:date="2017-02-28T10:37:00Z"/>
              <w:del w:id="4565" w:author="uga" w:date="2017-03-04T13:51:00Z"/>
              <w:rFonts w:ascii="Courier" w:hAnsi="Courier"/>
            </w:rPr>
          </w:rPrChange>
        </w:rPr>
      </w:pPr>
    </w:p>
    <w:p w14:paraId="1EB7DF86" w14:textId="39565E53" w:rsidR="00F26118" w:rsidRPr="008D0F68" w:rsidDel="008D0F68" w:rsidRDefault="00F26118">
      <w:pPr>
        <w:pStyle w:val="HTMLPreformatted"/>
        <w:shd w:val="clear" w:color="auto" w:fill="FFFFFF"/>
        <w:spacing w:line="240" w:lineRule="auto"/>
        <w:rPr>
          <w:ins w:id="4566" w:author="Sadaf Asrar" w:date="2017-02-28T10:37:00Z"/>
          <w:del w:id="4567" w:author="uga" w:date="2017-03-04T13:51:00Z"/>
          <w:rFonts w:ascii="Lucida Console" w:hAnsi="Lucida Console"/>
          <w:color w:val="000000"/>
          <w:sz w:val="22"/>
          <w:szCs w:val="22"/>
          <w:highlight w:val="green"/>
          <w:rPrChange w:id="4568" w:author="uga" w:date="2017-03-04T13:58:00Z">
            <w:rPr>
              <w:ins w:id="4569" w:author="Sadaf Asrar" w:date="2017-02-28T10:37:00Z"/>
              <w:del w:id="4570" w:author="uga" w:date="2017-03-04T13:51:00Z"/>
              <w:rFonts w:ascii="Lucida Console" w:hAnsi="Lucida Console"/>
              <w:color w:val="000000"/>
              <w:highlight w:val="green"/>
            </w:rPr>
          </w:rPrChange>
        </w:rPr>
        <w:pPrChange w:id="4571" w:author="uga" w:date="2017-03-04T14:01:00Z">
          <w:pPr>
            <w:pStyle w:val="HTMLPreformatted"/>
            <w:shd w:val="clear" w:color="auto" w:fill="FFFFFF"/>
            <w:spacing w:line="170" w:lineRule="atLeast"/>
          </w:pPr>
        </w:pPrChange>
      </w:pPr>
      <w:ins w:id="4572" w:author="Sadaf Asrar" w:date="2017-02-28T10:37:00Z">
        <w:del w:id="4573" w:author="uga" w:date="2017-03-04T13:51:00Z">
          <w:r w:rsidRPr="008D0F68" w:rsidDel="008D0F68">
            <w:rPr>
              <w:rFonts w:ascii="Lucida Console" w:hAnsi="Lucida Console"/>
              <w:color w:val="000000"/>
              <w:sz w:val="22"/>
              <w:szCs w:val="22"/>
              <w:highlight w:val="green"/>
              <w:rPrChange w:id="4574" w:author="uga" w:date="2017-03-04T13:58:00Z">
                <w:rPr>
                  <w:rFonts w:ascii="Lucida Console" w:hAnsi="Lucida Console"/>
                  <w:color w:val="000000"/>
                  <w:highlight w:val="green"/>
                </w:rPr>
              </w:rPrChange>
            </w:rPr>
            <w:delText>Welch Two Sample t-test</w:delText>
          </w:r>
        </w:del>
      </w:ins>
    </w:p>
    <w:p w14:paraId="0F06CAB6" w14:textId="416D74F0" w:rsidR="00F26118" w:rsidRPr="008D0F68" w:rsidDel="008D0F68" w:rsidRDefault="00F26118">
      <w:pPr>
        <w:pStyle w:val="HTMLPreformatted"/>
        <w:shd w:val="clear" w:color="auto" w:fill="FFFFFF"/>
        <w:spacing w:line="240" w:lineRule="auto"/>
        <w:rPr>
          <w:ins w:id="4575" w:author="Sadaf Asrar" w:date="2017-02-28T10:37:00Z"/>
          <w:del w:id="4576" w:author="uga" w:date="2017-03-04T13:51:00Z"/>
          <w:rFonts w:ascii="Lucida Console" w:hAnsi="Lucida Console"/>
          <w:color w:val="000000"/>
          <w:sz w:val="22"/>
          <w:szCs w:val="22"/>
          <w:highlight w:val="green"/>
          <w:rPrChange w:id="4577" w:author="uga" w:date="2017-03-04T13:58:00Z">
            <w:rPr>
              <w:ins w:id="4578" w:author="Sadaf Asrar" w:date="2017-02-28T10:37:00Z"/>
              <w:del w:id="4579" w:author="uga" w:date="2017-03-04T13:51:00Z"/>
              <w:rFonts w:ascii="Lucida Console" w:hAnsi="Lucida Console"/>
              <w:color w:val="000000"/>
              <w:highlight w:val="green"/>
            </w:rPr>
          </w:rPrChange>
        </w:rPr>
        <w:pPrChange w:id="4580" w:author="uga" w:date="2017-03-04T14:01:00Z">
          <w:pPr>
            <w:pStyle w:val="HTMLPreformatted"/>
            <w:shd w:val="clear" w:color="auto" w:fill="FFFFFF"/>
            <w:spacing w:line="170" w:lineRule="atLeast"/>
          </w:pPr>
        </w:pPrChange>
      </w:pPr>
    </w:p>
    <w:p w14:paraId="129B4FFB" w14:textId="73194E16" w:rsidR="00F26118" w:rsidRPr="008D0F68" w:rsidDel="008D0F68" w:rsidRDefault="00F26118">
      <w:pPr>
        <w:pStyle w:val="HTMLPreformatted"/>
        <w:shd w:val="clear" w:color="auto" w:fill="FFFFFF"/>
        <w:spacing w:line="240" w:lineRule="auto"/>
        <w:rPr>
          <w:ins w:id="4581" w:author="Sadaf Asrar" w:date="2017-02-28T10:37:00Z"/>
          <w:del w:id="4582" w:author="uga" w:date="2017-03-04T13:51:00Z"/>
          <w:rFonts w:ascii="Lucida Console" w:hAnsi="Lucida Console"/>
          <w:color w:val="000000"/>
          <w:sz w:val="22"/>
          <w:szCs w:val="22"/>
          <w:highlight w:val="green"/>
          <w:rPrChange w:id="4583" w:author="uga" w:date="2017-03-04T13:58:00Z">
            <w:rPr>
              <w:ins w:id="4584" w:author="Sadaf Asrar" w:date="2017-02-28T10:37:00Z"/>
              <w:del w:id="4585" w:author="uga" w:date="2017-03-04T13:51:00Z"/>
              <w:rFonts w:ascii="Lucida Console" w:hAnsi="Lucida Console"/>
              <w:color w:val="000000"/>
              <w:highlight w:val="green"/>
            </w:rPr>
          </w:rPrChange>
        </w:rPr>
        <w:pPrChange w:id="4586" w:author="uga" w:date="2017-03-04T14:01:00Z">
          <w:pPr>
            <w:pStyle w:val="HTMLPreformatted"/>
            <w:shd w:val="clear" w:color="auto" w:fill="FFFFFF"/>
            <w:spacing w:line="170" w:lineRule="atLeast"/>
          </w:pPr>
        </w:pPrChange>
      </w:pPr>
      <w:ins w:id="4587" w:author="Sadaf Asrar" w:date="2017-02-28T10:37:00Z">
        <w:del w:id="4588" w:author="uga" w:date="2017-03-04T13:51:00Z">
          <w:r w:rsidRPr="008D0F68" w:rsidDel="008D0F68">
            <w:rPr>
              <w:rFonts w:ascii="Lucida Console" w:hAnsi="Lucida Console"/>
              <w:color w:val="000000"/>
              <w:sz w:val="22"/>
              <w:szCs w:val="22"/>
              <w:highlight w:val="green"/>
              <w:rPrChange w:id="4589" w:author="uga" w:date="2017-03-04T13:58:00Z">
                <w:rPr>
                  <w:rFonts w:ascii="Lucida Console" w:hAnsi="Lucida Console"/>
                  <w:color w:val="000000"/>
                  <w:highlight w:val="green"/>
                </w:rPr>
              </w:rPrChange>
            </w:rPr>
            <w:delText>data:  late_night_inj_kill and afternoon_inj_kill</w:delText>
          </w:r>
        </w:del>
      </w:ins>
    </w:p>
    <w:p w14:paraId="6B581BEF" w14:textId="16F37592" w:rsidR="00F26118" w:rsidRPr="008D0F68" w:rsidDel="008D0F68" w:rsidRDefault="00F26118">
      <w:pPr>
        <w:pStyle w:val="HTMLPreformatted"/>
        <w:shd w:val="clear" w:color="auto" w:fill="FFFFFF"/>
        <w:spacing w:line="240" w:lineRule="auto"/>
        <w:rPr>
          <w:ins w:id="4590" w:author="Sadaf Asrar" w:date="2017-02-28T10:37:00Z"/>
          <w:del w:id="4591" w:author="uga" w:date="2017-03-04T13:51:00Z"/>
          <w:rFonts w:ascii="Lucida Console" w:hAnsi="Lucida Console"/>
          <w:color w:val="000000"/>
          <w:sz w:val="22"/>
          <w:szCs w:val="22"/>
          <w:highlight w:val="green"/>
          <w:rPrChange w:id="4592" w:author="uga" w:date="2017-03-04T13:58:00Z">
            <w:rPr>
              <w:ins w:id="4593" w:author="Sadaf Asrar" w:date="2017-02-28T10:37:00Z"/>
              <w:del w:id="4594" w:author="uga" w:date="2017-03-04T13:51:00Z"/>
              <w:rFonts w:ascii="Lucida Console" w:hAnsi="Lucida Console"/>
              <w:color w:val="000000"/>
              <w:highlight w:val="green"/>
            </w:rPr>
          </w:rPrChange>
        </w:rPr>
        <w:pPrChange w:id="4595" w:author="uga" w:date="2017-03-04T14:01:00Z">
          <w:pPr>
            <w:pStyle w:val="HTMLPreformatted"/>
            <w:shd w:val="clear" w:color="auto" w:fill="FFFFFF"/>
            <w:spacing w:line="170" w:lineRule="atLeast"/>
          </w:pPr>
        </w:pPrChange>
      </w:pPr>
      <w:ins w:id="4596" w:author="Sadaf Asrar" w:date="2017-02-28T10:37:00Z">
        <w:del w:id="4597" w:author="uga" w:date="2017-03-04T13:51:00Z">
          <w:r w:rsidRPr="008D0F68" w:rsidDel="008D0F68">
            <w:rPr>
              <w:rFonts w:ascii="Lucida Console" w:hAnsi="Lucida Console"/>
              <w:color w:val="000000"/>
              <w:sz w:val="22"/>
              <w:szCs w:val="22"/>
              <w:highlight w:val="green"/>
              <w:rPrChange w:id="4598" w:author="uga" w:date="2017-03-04T13:58:00Z">
                <w:rPr>
                  <w:rFonts w:ascii="Lucida Console" w:hAnsi="Lucida Console"/>
                  <w:color w:val="000000"/>
                  <w:highlight w:val="green"/>
                </w:rPr>
              </w:rPrChange>
            </w:rPr>
            <w:delText>t = -118.55, df = 1581000, p-value &lt; 2.2e-16</w:delText>
          </w:r>
        </w:del>
      </w:ins>
    </w:p>
    <w:p w14:paraId="2E34922B" w14:textId="295DB607" w:rsidR="00F26118" w:rsidRPr="008D0F68" w:rsidDel="008D0F68" w:rsidRDefault="00F26118">
      <w:pPr>
        <w:pStyle w:val="HTMLPreformatted"/>
        <w:shd w:val="clear" w:color="auto" w:fill="FFFFFF"/>
        <w:spacing w:line="240" w:lineRule="auto"/>
        <w:rPr>
          <w:ins w:id="4599" w:author="Sadaf Asrar" w:date="2017-02-28T10:37:00Z"/>
          <w:del w:id="4600" w:author="uga" w:date="2017-03-04T13:51:00Z"/>
          <w:rFonts w:ascii="Lucida Console" w:hAnsi="Lucida Console"/>
          <w:color w:val="000000"/>
          <w:sz w:val="22"/>
          <w:szCs w:val="22"/>
          <w:highlight w:val="green"/>
          <w:rPrChange w:id="4601" w:author="uga" w:date="2017-03-04T13:58:00Z">
            <w:rPr>
              <w:ins w:id="4602" w:author="Sadaf Asrar" w:date="2017-02-28T10:37:00Z"/>
              <w:del w:id="4603" w:author="uga" w:date="2017-03-04T13:51:00Z"/>
              <w:rFonts w:ascii="Lucida Console" w:hAnsi="Lucida Console"/>
              <w:color w:val="000000"/>
              <w:highlight w:val="green"/>
            </w:rPr>
          </w:rPrChange>
        </w:rPr>
        <w:pPrChange w:id="4604" w:author="uga" w:date="2017-03-04T14:01:00Z">
          <w:pPr>
            <w:pStyle w:val="HTMLPreformatted"/>
            <w:shd w:val="clear" w:color="auto" w:fill="FFFFFF"/>
            <w:spacing w:line="170" w:lineRule="atLeast"/>
          </w:pPr>
        </w:pPrChange>
      </w:pPr>
      <w:ins w:id="4605" w:author="Sadaf Asrar" w:date="2017-02-28T10:37:00Z">
        <w:del w:id="4606" w:author="uga" w:date="2017-03-04T13:51:00Z">
          <w:r w:rsidRPr="008D0F68" w:rsidDel="008D0F68">
            <w:rPr>
              <w:rFonts w:ascii="Lucida Console" w:hAnsi="Lucida Console"/>
              <w:color w:val="000000"/>
              <w:sz w:val="22"/>
              <w:szCs w:val="22"/>
              <w:highlight w:val="green"/>
              <w:rPrChange w:id="4607" w:author="uga" w:date="2017-03-04T13:58:00Z">
                <w:rPr>
                  <w:rFonts w:ascii="Lucida Console" w:hAnsi="Lucida Console"/>
                  <w:color w:val="000000"/>
                  <w:highlight w:val="green"/>
                </w:rPr>
              </w:rPrChange>
            </w:rPr>
            <w:delText>alternative hypothesis: true difference in means is not equal to 0</w:delText>
          </w:r>
        </w:del>
      </w:ins>
    </w:p>
    <w:p w14:paraId="31D8364B" w14:textId="70DF708F" w:rsidR="00F26118" w:rsidRPr="008D0F68" w:rsidDel="008D0F68" w:rsidRDefault="00F26118">
      <w:pPr>
        <w:pStyle w:val="HTMLPreformatted"/>
        <w:shd w:val="clear" w:color="auto" w:fill="FFFFFF"/>
        <w:spacing w:line="240" w:lineRule="auto"/>
        <w:rPr>
          <w:ins w:id="4608" w:author="Sadaf Asrar" w:date="2017-02-28T10:37:00Z"/>
          <w:del w:id="4609" w:author="uga" w:date="2017-03-04T13:51:00Z"/>
          <w:rFonts w:ascii="Lucida Console" w:hAnsi="Lucida Console"/>
          <w:color w:val="000000"/>
          <w:sz w:val="22"/>
          <w:szCs w:val="22"/>
          <w:highlight w:val="green"/>
          <w:rPrChange w:id="4610" w:author="uga" w:date="2017-03-04T13:58:00Z">
            <w:rPr>
              <w:ins w:id="4611" w:author="Sadaf Asrar" w:date="2017-02-28T10:37:00Z"/>
              <w:del w:id="4612" w:author="uga" w:date="2017-03-04T13:51:00Z"/>
              <w:rFonts w:ascii="Lucida Console" w:hAnsi="Lucida Console"/>
              <w:color w:val="000000"/>
              <w:highlight w:val="green"/>
            </w:rPr>
          </w:rPrChange>
        </w:rPr>
        <w:pPrChange w:id="4613" w:author="uga" w:date="2017-03-04T14:01:00Z">
          <w:pPr>
            <w:pStyle w:val="HTMLPreformatted"/>
            <w:shd w:val="clear" w:color="auto" w:fill="FFFFFF"/>
            <w:spacing w:line="170" w:lineRule="atLeast"/>
          </w:pPr>
        </w:pPrChange>
      </w:pPr>
      <w:ins w:id="4614" w:author="Sadaf Asrar" w:date="2017-02-28T10:37:00Z">
        <w:del w:id="4615" w:author="uga" w:date="2017-03-04T13:51:00Z">
          <w:r w:rsidRPr="008D0F68" w:rsidDel="008D0F68">
            <w:rPr>
              <w:rFonts w:ascii="Lucida Console" w:hAnsi="Lucida Console"/>
              <w:color w:val="000000"/>
              <w:sz w:val="22"/>
              <w:szCs w:val="22"/>
              <w:highlight w:val="green"/>
              <w:rPrChange w:id="4616" w:author="uga" w:date="2017-03-04T13:58:00Z">
                <w:rPr>
                  <w:rFonts w:ascii="Lucida Console" w:hAnsi="Lucida Console"/>
                  <w:color w:val="000000"/>
                  <w:highlight w:val="green"/>
                </w:rPr>
              </w:rPrChange>
            </w:rPr>
            <w:delText>95 percent confidence interval:</w:delText>
          </w:r>
        </w:del>
      </w:ins>
    </w:p>
    <w:p w14:paraId="4EA79757" w14:textId="360AC6E2" w:rsidR="00F26118" w:rsidRPr="008D0F68" w:rsidDel="008D0F68" w:rsidRDefault="00F26118">
      <w:pPr>
        <w:pStyle w:val="HTMLPreformatted"/>
        <w:shd w:val="clear" w:color="auto" w:fill="FFFFFF"/>
        <w:spacing w:line="240" w:lineRule="auto"/>
        <w:rPr>
          <w:ins w:id="4617" w:author="Sadaf Asrar" w:date="2017-02-28T10:37:00Z"/>
          <w:del w:id="4618" w:author="uga" w:date="2017-03-04T13:51:00Z"/>
          <w:rFonts w:ascii="Lucida Console" w:hAnsi="Lucida Console"/>
          <w:color w:val="000000"/>
          <w:sz w:val="22"/>
          <w:szCs w:val="22"/>
          <w:highlight w:val="green"/>
          <w:rPrChange w:id="4619" w:author="uga" w:date="2017-03-04T13:58:00Z">
            <w:rPr>
              <w:ins w:id="4620" w:author="Sadaf Asrar" w:date="2017-02-28T10:37:00Z"/>
              <w:del w:id="4621" w:author="uga" w:date="2017-03-04T13:51:00Z"/>
              <w:rFonts w:ascii="Lucida Console" w:hAnsi="Lucida Console"/>
              <w:color w:val="000000"/>
              <w:highlight w:val="green"/>
            </w:rPr>
          </w:rPrChange>
        </w:rPr>
        <w:pPrChange w:id="4622" w:author="uga" w:date="2017-03-04T14:01:00Z">
          <w:pPr>
            <w:pStyle w:val="HTMLPreformatted"/>
            <w:shd w:val="clear" w:color="auto" w:fill="FFFFFF"/>
            <w:spacing w:line="170" w:lineRule="atLeast"/>
          </w:pPr>
        </w:pPrChange>
      </w:pPr>
      <w:ins w:id="4623" w:author="Sadaf Asrar" w:date="2017-02-28T10:37:00Z">
        <w:del w:id="4624" w:author="uga" w:date="2017-03-04T13:51:00Z">
          <w:r w:rsidRPr="008D0F68" w:rsidDel="008D0F68">
            <w:rPr>
              <w:rFonts w:ascii="Lucida Console" w:hAnsi="Lucida Console"/>
              <w:color w:val="000000"/>
              <w:sz w:val="22"/>
              <w:szCs w:val="22"/>
              <w:highlight w:val="green"/>
              <w:rPrChange w:id="4625" w:author="uga" w:date="2017-03-04T13:58:00Z">
                <w:rPr>
                  <w:rFonts w:ascii="Lucida Console" w:hAnsi="Lucida Console"/>
                  <w:color w:val="000000"/>
                  <w:highlight w:val="green"/>
                </w:rPr>
              </w:rPrChange>
            </w:rPr>
            <w:delText xml:space="preserve"> -0.02814110 -0.02722571</w:delText>
          </w:r>
        </w:del>
      </w:ins>
    </w:p>
    <w:p w14:paraId="0E65B202" w14:textId="0350AA42" w:rsidR="00F26118" w:rsidRPr="008D0F68" w:rsidDel="008D0F68" w:rsidRDefault="00F26118">
      <w:pPr>
        <w:pStyle w:val="HTMLPreformatted"/>
        <w:shd w:val="clear" w:color="auto" w:fill="FFFFFF"/>
        <w:spacing w:line="240" w:lineRule="auto"/>
        <w:rPr>
          <w:ins w:id="4626" w:author="Sadaf Asrar" w:date="2017-02-28T10:37:00Z"/>
          <w:del w:id="4627" w:author="uga" w:date="2017-03-04T13:51:00Z"/>
          <w:rFonts w:ascii="Lucida Console" w:hAnsi="Lucida Console"/>
          <w:color w:val="000000"/>
          <w:sz w:val="22"/>
          <w:szCs w:val="22"/>
          <w:highlight w:val="green"/>
          <w:rPrChange w:id="4628" w:author="uga" w:date="2017-03-04T13:58:00Z">
            <w:rPr>
              <w:ins w:id="4629" w:author="Sadaf Asrar" w:date="2017-02-28T10:37:00Z"/>
              <w:del w:id="4630" w:author="uga" w:date="2017-03-04T13:51:00Z"/>
              <w:rFonts w:ascii="Lucida Console" w:hAnsi="Lucida Console"/>
              <w:color w:val="000000"/>
              <w:highlight w:val="green"/>
            </w:rPr>
          </w:rPrChange>
        </w:rPr>
        <w:pPrChange w:id="4631" w:author="uga" w:date="2017-03-04T14:01:00Z">
          <w:pPr>
            <w:pStyle w:val="HTMLPreformatted"/>
            <w:shd w:val="clear" w:color="auto" w:fill="FFFFFF"/>
            <w:spacing w:line="170" w:lineRule="atLeast"/>
          </w:pPr>
        </w:pPrChange>
      </w:pPr>
      <w:ins w:id="4632" w:author="Sadaf Asrar" w:date="2017-02-28T10:37:00Z">
        <w:del w:id="4633" w:author="uga" w:date="2017-03-04T13:51:00Z">
          <w:r w:rsidRPr="008D0F68" w:rsidDel="008D0F68">
            <w:rPr>
              <w:rFonts w:ascii="Lucida Console" w:hAnsi="Lucida Console"/>
              <w:color w:val="000000"/>
              <w:sz w:val="22"/>
              <w:szCs w:val="22"/>
              <w:highlight w:val="green"/>
              <w:rPrChange w:id="4634" w:author="uga" w:date="2017-03-04T13:58:00Z">
                <w:rPr>
                  <w:rFonts w:ascii="Lucida Console" w:hAnsi="Lucida Console"/>
                  <w:color w:val="000000"/>
                  <w:highlight w:val="green"/>
                </w:rPr>
              </w:rPrChange>
            </w:rPr>
            <w:delText>sample estimates:</w:delText>
          </w:r>
        </w:del>
      </w:ins>
    </w:p>
    <w:p w14:paraId="6E6AC28D" w14:textId="474A6B88" w:rsidR="00F26118" w:rsidRPr="008D0F68" w:rsidDel="008D0F68" w:rsidRDefault="00F26118">
      <w:pPr>
        <w:pStyle w:val="HTMLPreformatted"/>
        <w:shd w:val="clear" w:color="auto" w:fill="FFFFFF"/>
        <w:spacing w:line="240" w:lineRule="auto"/>
        <w:rPr>
          <w:ins w:id="4635" w:author="Sadaf Asrar" w:date="2017-02-28T10:37:00Z"/>
          <w:del w:id="4636" w:author="uga" w:date="2017-03-04T13:51:00Z"/>
          <w:rFonts w:ascii="Lucida Console" w:hAnsi="Lucida Console"/>
          <w:color w:val="000000"/>
          <w:sz w:val="22"/>
          <w:szCs w:val="22"/>
          <w:highlight w:val="green"/>
          <w:rPrChange w:id="4637" w:author="uga" w:date="2017-03-04T13:58:00Z">
            <w:rPr>
              <w:ins w:id="4638" w:author="Sadaf Asrar" w:date="2017-02-28T10:37:00Z"/>
              <w:del w:id="4639" w:author="uga" w:date="2017-03-04T13:51:00Z"/>
              <w:rFonts w:ascii="Lucida Console" w:hAnsi="Lucida Console"/>
              <w:color w:val="000000"/>
              <w:highlight w:val="green"/>
            </w:rPr>
          </w:rPrChange>
        </w:rPr>
        <w:pPrChange w:id="4640" w:author="uga" w:date="2017-03-04T14:01:00Z">
          <w:pPr>
            <w:pStyle w:val="HTMLPreformatted"/>
            <w:shd w:val="clear" w:color="auto" w:fill="FFFFFF"/>
            <w:spacing w:line="170" w:lineRule="atLeast"/>
          </w:pPr>
        </w:pPrChange>
      </w:pPr>
      <w:ins w:id="4641" w:author="Sadaf Asrar" w:date="2017-02-28T10:37:00Z">
        <w:del w:id="4642" w:author="uga" w:date="2017-03-04T13:51:00Z">
          <w:r w:rsidRPr="008D0F68" w:rsidDel="008D0F68">
            <w:rPr>
              <w:rFonts w:ascii="Lucida Console" w:hAnsi="Lucida Console"/>
              <w:color w:val="000000"/>
              <w:sz w:val="22"/>
              <w:szCs w:val="22"/>
              <w:highlight w:val="green"/>
              <w:rPrChange w:id="4643" w:author="uga" w:date="2017-03-04T13:58:00Z">
                <w:rPr>
                  <w:rFonts w:ascii="Lucida Console" w:hAnsi="Lucida Console"/>
                  <w:color w:val="000000"/>
                  <w:highlight w:val="green"/>
                </w:rPr>
              </w:rPrChange>
            </w:rPr>
            <w:delText xml:space="preserve"> mean of x  mean of y </w:delText>
          </w:r>
        </w:del>
      </w:ins>
    </w:p>
    <w:p w14:paraId="10B69489" w14:textId="247CCF6B" w:rsidR="00F26118" w:rsidRPr="008D0F68" w:rsidDel="008D0F68" w:rsidRDefault="00F26118">
      <w:pPr>
        <w:pStyle w:val="HTMLPreformatted"/>
        <w:shd w:val="clear" w:color="auto" w:fill="FFFFFF"/>
        <w:spacing w:line="240" w:lineRule="auto"/>
        <w:rPr>
          <w:ins w:id="4644" w:author="Sadaf Asrar" w:date="2017-02-28T10:37:00Z"/>
          <w:del w:id="4645" w:author="uga" w:date="2017-03-04T13:51:00Z"/>
          <w:rFonts w:ascii="Lucida Console" w:hAnsi="Lucida Console"/>
          <w:color w:val="000000"/>
          <w:sz w:val="22"/>
          <w:szCs w:val="22"/>
          <w:rPrChange w:id="4646" w:author="uga" w:date="2017-03-04T13:58:00Z">
            <w:rPr>
              <w:ins w:id="4647" w:author="Sadaf Asrar" w:date="2017-02-28T10:37:00Z"/>
              <w:del w:id="4648" w:author="uga" w:date="2017-03-04T13:51:00Z"/>
              <w:rFonts w:ascii="Lucida Console" w:hAnsi="Lucida Console"/>
              <w:color w:val="000000"/>
            </w:rPr>
          </w:rPrChange>
        </w:rPr>
        <w:pPrChange w:id="4649" w:author="uga" w:date="2017-03-04T14:01:00Z">
          <w:pPr>
            <w:pStyle w:val="HTMLPreformatted"/>
            <w:shd w:val="clear" w:color="auto" w:fill="FFFFFF"/>
            <w:spacing w:line="170" w:lineRule="atLeast"/>
          </w:pPr>
        </w:pPrChange>
      </w:pPr>
      <w:ins w:id="4650" w:author="Sadaf Asrar" w:date="2017-02-28T10:37:00Z">
        <w:del w:id="4651" w:author="uga" w:date="2017-03-04T13:51:00Z">
          <w:r w:rsidRPr="008D0F68" w:rsidDel="008D0F68">
            <w:rPr>
              <w:rFonts w:ascii="Lucida Console" w:hAnsi="Lucida Console"/>
              <w:color w:val="000000"/>
              <w:sz w:val="22"/>
              <w:szCs w:val="22"/>
              <w:highlight w:val="green"/>
              <w:rPrChange w:id="4652" w:author="uga" w:date="2017-03-04T13:58:00Z">
                <w:rPr>
                  <w:rFonts w:ascii="Lucida Console" w:hAnsi="Lucida Console"/>
                  <w:color w:val="000000"/>
                  <w:highlight w:val="green"/>
                </w:rPr>
              </w:rPrChange>
            </w:rPr>
            <w:delText>0.01383252 0.04151592</w:delText>
          </w:r>
          <w:r w:rsidRPr="008D0F68" w:rsidDel="008D0F68">
            <w:rPr>
              <w:rFonts w:ascii="Lucida Console" w:hAnsi="Lucida Console"/>
              <w:color w:val="000000"/>
              <w:sz w:val="22"/>
              <w:szCs w:val="22"/>
              <w:rPrChange w:id="4653" w:author="uga" w:date="2017-03-04T13:58:00Z">
                <w:rPr>
                  <w:rFonts w:ascii="Lucida Console" w:hAnsi="Lucida Console"/>
                  <w:color w:val="000000"/>
                </w:rPr>
              </w:rPrChange>
            </w:rPr>
            <w:delText xml:space="preserve"> </w:delText>
          </w:r>
        </w:del>
      </w:ins>
    </w:p>
    <w:p w14:paraId="476D023E" w14:textId="632E02FA" w:rsidR="00F26118" w:rsidRPr="008D0F68" w:rsidDel="008D0F68" w:rsidRDefault="00F26118">
      <w:pPr>
        <w:pStyle w:val="NoSpacing"/>
        <w:rPr>
          <w:ins w:id="4654" w:author="Sadaf Asrar" w:date="2017-02-28T10:37:00Z"/>
          <w:del w:id="4655" w:author="uga" w:date="2017-03-04T13:51:00Z"/>
          <w:rFonts w:ascii="Courier" w:hAnsi="Courier"/>
          <w:sz w:val="22"/>
          <w:szCs w:val="22"/>
          <w:rPrChange w:id="4656" w:author="uga" w:date="2017-03-04T13:58:00Z">
            <w:rPr>
              <w:ins w:id="4657" w:author="Sadaf Asrar" w:date="2017-02-28T10:37:00Z"/>
              <w:del w:id="4658" w:author="uga" w:date="2017-03-04T13:51:00Z"/>
              <w:rFonts w:ascii="Courier" w:hAnsi="Courier"/>
            </w:rPr>
          </w:rPrChange>
        </w:rPr>
      </w:pPr>
    </w:p>
    <w:p w14:paraId="3BFBE063" w14:textId="7735191E" w:rsidR="00F26118" w:rsidRPr="008D0F68" w:rsidDel="008D0F68" w:rsidRDefault="00F26118">
      <w:pPr>
        <w:pStyle w:val="NoSpacing"/>
        <w:rPr>
          <w:ins w:id="4659" w:author="Sadaf Asrar" w:date="2017-02-28T10:37:00Z"/>
          <w:del w:id="4660" w:author="uga" w:date="2017-03-04T13:51:00Z"/>
          <w:rFonts w:ascii="Courier" w:hAnsi="Courier"/>
          <w:sz w:val="22"/>
          <w:szCs w:val="22"/>
          <w:rPrChange w:id="4661" w:author="uga" w:date="2017-03-04T13:58:00Z">
            <w:rPr>
              <w:ins w:id="4662" w:author="Sadaf Asrar" w:date="2017-02-28T10:37:00Z"/>
              <w:del w:id="4663" w:author="uga" w:date="2017-03-04T13:51:00Z"/>
              <w:rFonts w:ascii="Courier" w:hAnsi="Courier"/>
            </w:rPr>
          </w:rPrChange>
        </w:rPr>
      </w:pPr>
    </w:p>
    <w:p w14:paraId="48DC03F7" w14:textId="7B858589" w:rsidR="00F26118" w:rsidRPr="008D0F68" w:rsidDel="008D0F68" w:rsidRDefault="00F26118">
      <w:pPr>
        <w:pStyle w:val="NoSpacing"/>
        <w:rPr>
          <w:ins w:id="4664" w:author="Sadaf Asrar" w:date="2017-02-28T10:37:00Z"/>
          <w:del w:id="4665" w:author="uga" w:date="2017-03-04T13:51:00Z"/>
          <w:rFonts w:ascii="Courier" w:hAnsi="Courier"/>
          <w:color w:val="00B050"/>
          <w:sz w:val="22"/>
          <w:szCs w:val="22"/>
          <w:rPrChange w:id="4666" w:author="uga" w:date="2017-03-04T13:58:00Z">
            <w:rPr>
              <w:ins w:id="4667" w:author="Sadaf Asrar" w:date="2017-02-28T10:37:00Z"/>
              <w:del w:id="4668" w:author="uga" w:date="2017-03-04T13:51:00Z"/>
              <w:rFonts w:ascii="Courier" w:hAnsi="Courier"/>
              <w:color w:val="00B050"/>
            </w:rPr>
          </w:rPrChange>
        </w:rPr>
      </w:pPr>
      <w:ins w:id="4669" w:author="Sadaf Asrar" w:date="2017-02-28T10:37:00Z">
        <w:del w:id="4670" w:author="uga" w:date="2017-03-04T13:51:00Z">
          <w:r w:rsidRPr="008D0F68" w:rsidDel="008D0F68">
            <w:rPr>
              <w:rFonts w:ascii="Courier" w:hAnsi="Courier"/>
              <w:color w:val="00B050"/>
              <w:sz w:val="22"/>
              <w:szCs w:val="22"/>
              <w:rPrChange w:id="4671" w:author="uga" w:date="2017-03-04T13:58:00Z">
                <w:rPr>
                  <w:rFonts w:ascii="Courier" w:hAnsi="Courier"/>
                  <w:color w:val="00B050"/>
                </w:rPr>
              </w:rPrChange>
            </w:rPr>
            <w:delText>#late night vs evening</w:delText>
          </w:r>
        </w:del>
      </w:ins>
    </w:p>
    <w:p w14:paraId="3B90F7F1" w14:textId="4C60CFE8" w:rsidR="00F26118" w:rsidRPr="008D0F68" w:rsidDel="008D0F68" w:rsidRDefault="00F26118">
      <w:pPr>
        <w:pStyle w:val="NoSpacing"/>
        <w:rPr>
          <w:ins w:id="4672" w:author="Sadaf Asrar" w:date="2017-02-28T10:37:00Z"/>
          <w:del w:id="4673" w:author="uga" w:date="2017-03-04T13:51:00Z"/>
          <w:rFonts w:ascii="Courier" w:hAnsi="Courier"/>
          <w:sz w:val="22"/>
          <w:szCs w:val="22"/>
          <w:rPrChange w:id="4674" w:author="uga" w:date="2017-03-04T13:58:00Z">
            <w:rPr>
              <w:ins w:id="4675" w:author="Sadaf Asrar" w:date="2017-02-28T10:37:00Z"/>
              <w:del w:id="4676" w:author="uga" w:date="2017-03-04T13:51:00Z"/>
              <w:rFonts w:ascii="Courier" w:hAnsi="Courier"/>
            </w:rPr>
          </w:rPrChange>
        </w:rPr>
      </w:pPr>
    </w:p>
    <w:p w14:paraId="4384B0E4" w14:textId="6D937059" w:rsidR="00F26118" w:rsidRPr="008D0F68" w:rsidDel="008D0F68" w:rsidRDefault="00F26118">
      <w:pPr>
        <w:pStyle w:val="NoSpacing"/>
        <w:rPr>
          <w:ins w:id="4677" w:author="Sadaf Asrar" w:date="2017-02-28T10:37:00Z"/>
          <w:del w:id="4678" w:author="uga" w:date="2017-03-04T13:51:00Z"/>
          <w:rFonts w:ascii="Courier" w:hAnsi="Courier"/>
          <w:sz w:val="22"/>
          <w:szCs w:val="22"/>
          <w:rPrChange w:id="4679" w:author="uga" w:date="2017-03-04T13:58:00Z">
            <w:rPr>
              <w:ins w:id="4680" w:author="Sadaf Asrar" w:date="2017-02-28T10:37:00Z"/>
              <w:del w:id="4681" w:author="uga" w:date="2017-03-04T13:51:00Z"/>
              <w:rFonts w:ascii="Courier" w:hAnsi="Courier"/>
            </w:rPr>
          </w:rPrChange>
        </w:rPr>
      </w:pPr>
      <w:ins w:id="4682" w:author="Sadaf Asrar" w:date="2017-02-28T10:37:00Z">
        <w:del w:id="4683" w:author="uga" w:date="2017-03-04T13:51:00Z">
          <w:r w:rsidRPr="008D0F68" w:rsidDel="008D0F68">
            <w:rPr>
              <w:rFonts w:ascii="Courier" w:hAnsi="Courier"/>
              <w:sz w:val="22"/>
              <w:szCs w:val="22"/>
              <w:highlight w:val="yellow"/>
              <w:rPrChange w:id="4684" w:author="uga" w:date="2017-03-04T13:58:00Z">
                <w:rPr>
                  <w:rFonts w:ascii="Courier" w:hAnsi="Courier"/>
                  <w:highlight w:val="yellow"/>
                </w:rPr>
              </w:rPrChange>
            </w:rPr>
            <w:delText>t.test(late_night_inj_kill,evening_inj_kill)</w:delText>
          </w:r>
        </w:del>
      </w:ins>
    </w:p>
    <w:p w14:paraId="5482FA96" w14:textId="4C49EBB6" w:rsidR="00F26118" w:rsidRPr="008D0F68" w:rsidDel="008D0F68" w:rsidRDefault="00F26118">
      <w:pPr>
        <w:pStyle w:val="NoSpacing"/>
        <w:rPr>
          <w:ins w:id="4685" w:author="Sadaf Asrar" w:date="2017-02-28T10:37:00Z"/>
          <w:del w:id="4686" w:author="uga" w:date="2017-03-04T13:51:00Z"/>
          <w:rFonts w:ascii="Courier" w:hAnsi="Courier"/>
          <w:sz w:val="22"/>
          <w:szCs w:val="22"/>
          <w:rPrChange w:id="4687" w:author="uga" w:date="2017-03-04T13:58:00Z">
            <w:rPr>
              <w:ins w:id="4688" w:author="Sadaf Asrar" w:date="2017-02-28T10:37:00Z"/>
              <w:del w:id="4689" w:author="uga" w:date="2017-03-04T13:51:00Z"/>
              <w:rFonts w:ascii="Courier" w:hAnsi="Courier"/>
            </w:rPr>
          </w:rPrChange>
        </w:rPr>
      </w:pPr>
    </w:p>
    <w:p w14:paraId="3FD42B94" w14:textId="4933A593" w:rsidR="00F26118" w:rsidRPr="008D0F68" w:rsidDel="008D0F68" w:rsidRDefault="00F26118">
      <w:pPr>
        <w:pStyle w:val="HTMLPreformatted"/>
        <w:shd w:val="clear" w:color="auto" w:fill="FFFFFF"/>
        <w:spacing w:line="240" w:lineRule="auto"/>
        <w:rPr>
          <w:ins w:id="4690" w:author="Sadaf Asrar" w:date="2017-02-28T10:37:00Z"/>
          <w:del w:id="4691" w:author="uga" w:date="2017-03-04T13:51:00Z"/>
          <w:rFonts w:ascii="Lucida Console" w:hAnsi="Lucida Console"/>
          <w:color w:val="000000"/>
          <w:sz w:val="22"/>
          <w:szCs w:val="22"/>
          <w:highlight w:val="green"/>
          <w:rPrChange w:id="4692" w:author="uga" w:date="2017-03-04T13:58:00Z">
            <w:rPr>
              <w:ins w:id="4693" w:author="Sadaf Asrar" w:date="2017-02-28T10:37:00Z"/>
              <w:del w:id="4694" w:author="uga" w:date="2017-03-04T13:51:00Z"/>
              <w:rFonts w:ascii="Lucida Console" w:hAnsi="Lucida Console"/>
              <w:color w:val="000000"/>
              <w:highlight w:val="green"/>
            </w:rPr>
          </w:rPrChange>
        </w:rPr>
        <w:pPrChange w:id="4695" w:author="uga" w:date="2017-03-04T14:01:00Z">
          <w:pPr>
            <w:pStyle w:val="HTMLPreformatted"/>
            <w:shd w:val="clear" w:color="auto" w:fill="FFFFFF"/>
            <w:spacing w:line="170" w:lineRule="atLeast"/>
          </w:pPr>
        </w:pPrChange>
      </w:pPr>
      <w:ins w:id="4696" w:author="Sadaf Asrar" w:date="2017-02-28T10:37:00Z">
        <w:del w:id="4697" w:author="uga" w:date="2017-03-04T13:51:00Z">
          <w:r w:rsidRPr="008D0F68" w:rsidDel="008D0F68">
            <w:rPr>
              <w:rFonts w:ascii="Lucida Console" w:hAnsi="Lucida Console"/>
              <w:color w:val="000000"/>
              <w:sz w:val="22"/>
              <w:szCs w:val="22"/>
              <w:rPrChange w:id="4698" w:author="uga" w:date="2017-03-04T13:58:00Z">
                <w:rPr>
                  <w:rFonts w:ascii="Lucida Console" w:hAnsi="Lucida Console"/>
                  <w:color w:val="000000"/>
                </w:rPr>
              </w:rPrChange>
            </w:rPr>
            <w:tab/>
          </w:r>
          <w:r w:rsidRPr="008D0F68" w:rsidDel="008D0F68">
            <w:rPr>
              <w:rFonts w:ascii="Lucida Console" w:hAnsi="Lucida Console"/>
              <w:color w:val="000000"/>
              <w:sz w:val="22"/>
              <w:szCs w:val="22"/>
              <w:highlight w:val="green"/>
              <w:rPrChange w:id="4699" w:author="uga" w:date="2017-03-04T13:58:00Z">
                <w:rPr>
                  <w:rFonts w:ascii="Lucida Console" w:hAnsi="Lucida Console"/>
                  <w:color w:val="000000"/>
                  <w:highlight w:val="green"/>
                </w:rPr>
              </w:rPrChange>
            </w:rPr>
            <w:delText>Welch Two Sample t-test</w:delText>
          </w:r>
        </w:del>
      </w:ins>
    </w:p>
    <w:p w14:paraId="4998937F" w14:textId="5D63E5A5" w:rsidR="00F26118" w:rsidRPr="008D0F68" w:rsidDel="008D0F68" w:rsidRDefault="00F26118">
      <w:pPr>
        <w:pStyle w:val="HTMLPreformatted"/>
        <w:shd w:val="clear" w:color="auto" w:fill="FFFFFF"/>
        <w:spacing w:line="240" w:lineRule="auto"/>
        <w:rPr>
          <w:ins w:id="4700" w:author="Sadaf Asrar" w:date="2017-02-28T10:37:00Z"/>
          <w:del w:id="4701" w:author="uga" w:date="2017-03-04T13:51:00Z"/>
          <w:rFonts w:ascii="Lucida Console" w:hAnsi="Lucida Console"/>
          <w:color w:val="000000"/>
          <w:sz w:val="22"/>
          <w:szCs w:val="22"/>
          <w:highlight w:val="green"/>
          <w:rPrChange w:id="4702" w:author="uga" w:date="2017-03-04T13:58:00Z">
            <w:rPr>
              <w:ins w:id="4703" w:author="Sadaf Asrar" w:date="2017-02-28T10:37:00Z"/>
              <w:del w:id="4704" w:author="uga" w:date="2017-03-04T13:51:00Z"/>
              <w:rFonts w:ascii="Lucida Console" w:hAnsi="Lucida Console"/>
              <w:color w:val="000000"/>
              <w:highlight w:val="green"/>
            </w:rPr>
          </w:rPrChange>
        </w:rPr>
        <w:pPrChange w:id="4705" w:author="uga" w:date="2017-03-04T14:01:00Z">
          <w:pPr>
            <w:pStyle w:val="HTMLPreformatted"/>
            <w:shd w:val="clear" w:color="auto" w:fill="FFFFFF"/>
            <w:spacing w:line="170" w:lineRule="atLeast"/>
          </w:pPr>
        </w:pPrChange>
      </w:pPr>
    </w:p>
    <w:p w14:paraId="7D5F5AF5" w14:textId="7EEB873B" w:rsidR="00F26118" w:rsidRPr="008D0F68" w:rsidDel="008D0F68" w:rsidRDefault="00F26118">
      <w:pPr>
        <w:pStyle w:val="HTMLPreformatted"/>
        <w:shd w:val="clear" w:color="auto" w:fill="FFFFFF"/>
        <w:spacing w:line="240" w:lineRule="auto"/>
        <w:rPr>
          <w:ins w:id="4706" w:author="Sadaf Asrar" w:date="2017-02-28T10:37:00Z"/>
          <w:del w:id="4707" w:author="uga" w:date="2017-03-04T13:51:00Z"/>
          <w:rFonts w:ascii="Lucida Console" w:hAnsi="Lucida Console"/>
          <w:color w:val="000000"/>
          <w:sz w:val="22"/>
          <w:szCs w:val="22"/>
          <w:highlight w:val="green"/>
          <w:rPrChange w:id="4708" w:author="uga" w:date="2017-03-04T13:58:00Z">
            <w:rPr>
              <w:ins w:id="4709" w:author="Sadaf Asrar" w:date="2017-02-28T10:37:00Z"/>
              <w:del w:id="4710" w:author="uga" w:date="2017-03-04T13:51:00Z"/>
              <w:rFonts w:ascii="Lucida Console" w:hAnsi="Lucida Console"/>
              <w:color w:val="000000"/>
              <w:highlight w:val="green"/>
            </w:rPr>
          </w:rPrChange>
        </w:rPr>
        <w:pPrChange w:id="4711" w:author="uga" w:date="2017-03-04T14:01:00Z">
          <w:pPr>
            <w:pStyle w:val="HTMLPreformatted"/>
            <w:shd w:val="clear" w:color="auto" w:fill="FFFFFF"/>
            <w:spacing w:line="170" w:lineRule="atLeast"/>
          </w:pPr>
        </w:pPrChange>
      </w:pPr>
      <w:ins w:id="4712" w:author="Sadaf Asrar" w:date="2017-02-28T10:37:00Z">
        <w:del w:id="4713" w:author="uga" w:date="2017-03-04T13:51:00Z">
          <w:r w:rsidRPr="008D0F68" w:rsidDel="008D0F68">
            <w:rPr>
              <w:rFonts w:ascii="Lucida Console" w:hAnsi="Lucida Console"/>
              <w:color w:val="000000"/>
              <w:sz w:val="22"/>
              <w:szCs w:val="22"/>
              <w:highlight w:val="green"/>
              <w:rPrChange w:id="4714" w:author="uga" w:date="2017-03-04T13:58:00Z">
                <w:rPr>
                  <w:rFonts w:ascii="Lucida Console" w:hAnsi="Lucida Console"/>
                  <w:color w:val="000000"/>
                  <w:highlight w:val="green"/>
                </w:rPr>
              </w:rPrChange>
            </w:rPr>
            <w:delText>data:  late_night_inj_kill and evening_inj_kill</w:delText>
          </w:r>
        </w:del>
      </w:ins>
    </w:p>
    <w:p w14:paraId="4E315174" w14:textId="73E3C9F5" w:rsidR="00F26118" w:rsidRPr="008D0F68" w:rsidDel="008D0F68" w:rsidRDefault="00F26118">
      <w:pPr>
        <w:pStyle w:val="HTMLPreformatted"/>
        <w:shd w:val="clear" w:color="auto" w:fill="FFFFFF"/>
        <w:spacing w:line="240" w:lineRule="auto"/>
        <w:rPr>
          <w:ins w:id="4715" w:author="Sadaf Asrar" w:date="2017-02-28T10:37:00Z"/>
          <w:del w:id="4716" w:author="uga" w:date="2017-03-04T13:51:00Z"/>
          <w:rFonts w:ascii="Lucida Console" w:hAnsi="Lucida Console"/>
          <w:color w:val="000000"/>
          <w:sz w:val="22"/>
          <w:szCs w:val="22"/>
          <w:highlight w:val="green"/>
          <w:rPrChange w:id="4717" w:author="uga" w:date="2017-03-04T13:58:00Z">
            <w:rPr>
              <w:ins w:id="4718" w:author="Sadaf Asrar" w:date="2017-02-28T10:37:00Z"/>
              <w:del w:id="4719" w:author="uga" w:date="2017-03-04T13:51:00Z"/>
              <w:rFonts w:ascii="Lucida Console" w:hAnsi="Lucida Console"/>
              <w:color w:val="000000"/>
              <w:highlight w:val="green"/>
            </w:rPr>
          </w:rPrChange>
        </w:rPr>
        <w:pPrChange w:id="4720" w:author="uga" w:date="2017-03-04T14:01:00Z">
          <w:pPr>
            <w:pStyle w:val="HTMLPreformatted"/>
            <w:shd w:val="clear" w:color="auto" w:fill="FFFFFF"/>
            <w:spacing w:line="170" w:lineRule="atLeast"/>
          </w:pPr>
        </w:pPrChange>
      </w:pPr>
      <w:ins w:id="4721" w:author="Sadaf Asrar" w:date="2017-02-28T10:37:00Z">
        <w:del w:id="4722" w:author="uga" w:date="2017-03-04T13:51:00Z">
          <w:r w:rsidRPr="008D0F68" w:rsidDel="008D0F68">
            <w:rPr>
              <w:rFonts w:ascii="Lucida Console" w:hAnsi="Lucida Console"/>
              <w:color w:val="000000"/>
              <w:sz w:val="22"/>
              <w:szCs w:val="22"/>
              <w:highlight w:val="green"/>
              <w:rPrChange w:id="4723" w:author="uga" w:date="2017-03-04T13:58:00Z">
                <w:rPr>
                  <w:rFonts w:ascii="Lucida Console" w:hAnsi="Lucida Console"/>
                  <w:color w:val="000000"/>
                  <w:highlight w:val="green"/>
                </w:rPr>
              </w:rPrChange>
            </w:rPr>
            <w:delText>t = -145.94, df = 1496500, p-value &lt; 2.2e-16</w:delText>
          </w:r>
        </w:del>
      </w:ins>
    </w:p>
    <w:p w14:paraId="550EB112" w14:textId="522F9185" w:rsidR="00F26118" w:rsidRPr="008D0F68" w:rsidDel="008D0F68" w:rsidRDefault="00F26118">
      <w:pPr>
        <w:pStyle w:val="HTMLPreformatted"/>
        <w:shd w:val="clear" w:color="auto" w:fill="FFFFFF"/>
        <w:spacing w:line="240" w:lineRule="auto"/>
        <w:rPr>
          <w:ins w:id="4724" w:author="Sadaf Asrar" w:date="2017-02-28T10:37:00Z"/>
          <w:del w:id="4725" w:author="uga" w:date="2017-03-04T13:51:00Z"/>
          <w:rFonts w:ascii="Lucida Console" w:hAnsi="Lucida Console"/>
          <w:color w:val="000000"/>
          <w:sz w:val="22"/>
          <w:szCs w:val="22"/>
          <w:highlight w:val="green"/>
          <w:rPrChange w:id="4726" w:author="uga" w:date="2017-03-04T13:58:00Z">
            <w:rPr>
              <w:ins w:id="4727" w:author="Sadaf Asrar" w:date="2017-02-28T10:37:00Z"/>
              <w:del w:id="4728" w:author="uga" w:date="2017-03-04T13:51:00Z"/>
              <w:rFonts w:ascii="Lucida Console" w:hAnsi="Lucida Console"/>
              <w:color w:val="000000"/>
              <w:highlight w:val="green"/>
            </w:rPr>
          </w:rPrChange>
        </w:rPr>
        <w:pPrChange w:id="4729" w:author="uga" w:date="2017-03-04T14:01:00Z">
          <w:pPr>
            <w:pStyle w:val="HTMLPreformatted"/>
            <w:shd w:val="clear" w:color="auto" w:fill="FFFFFF"/>
            <w:spacing w:line="170" w:lineRule="atLeast"/>
          </w:pPr>
        </w:pPrChange>
      </w:pPr>
      <w:ins w:id="4730" w:author="Sadaf Asrar" w:date="2017-02-28T10:37:00Z">
        <w:del w:id="4731" w:author="uga" w:date="2017-03-04T13:51:00Z">
          <w:r w:rsidRPr="008D0F68" w:rsidDel="008D0F68">
            <w:rPr>
              <w:rFonts w:ascii="Lucida Console" w:hAnsi="Lucida Console"/>
              <w:color w:val="000000"/>
              <w:sz w:val="22"/>
              <w:szCs w:val="22"/>
              <w:highlight w:val="green"/>
              <w:rPrChange w:id="4732" w:author="uga" w:date="2017-03-04T13:58:00Z">
                <w:rPr>
                  <w:rFonts w:ascii="Lucida Console" w:hAnsi="Lucida Console"/>
                  <w:color w:val="000000"/>
                  <w:highlight w:val="green"/>
                </w:rPr>
              </w:rPrChange>
            </w:rPr>
            <w:delText>alternative hypothesis: true difference in means is not equal to 0</w:delText>
          </w:r>
        </w:del>
      </w:ins>
    </w:p>
    <w:p w14:paraId="2FABE8E4" w14:textId="283F4F23" w:rsidR="00F26118" w:rsidRPr="008D0F68" w:rsidDel="008D0F68" w:rsidRDefault="00F26118">
      <w:pPr>
        <w:pStyle w:val="HTMLPreformatted"/>
        <w:shd w:val="clear" w:color="auto" w:fill="FFFFFF"/>
        <w:spacing w:line="240" w:lineRule="auto"/>
        <w:rPr>
          <w:ins w:id="4733" w:author="Sadaf Asrar" w:date="2017-02-28T10:37:00Z"/>
          <w:del w:id="4734" w:author="uga" w:date="2017-03-04T13:51:00Z"/>
          <w:rFonts w:ascii="Lucida Console" w:hAnsi="Lucida Console"/>
          <w:color w:val="000000"/>
          <w:sz w:val="22"/>
          <w:szCs w:val="22"/>
          <w:highlight w:val="green"/>
          <w:rPrChange w:id="4735" w:author="uga" w:date="2017-03-04T13:58:00Z">
            <w:rPr>
              <w:ins w:id="4736" w:author="Sadaf Asrar" w:date="2017-02-28T10:37:00Z"/>
              <w:del w:id="4737" w:author="uga" w:date="2017-03-04T13:51:00Z"/>
              <w:rFonts w:ascii="Lucida Console" w:hAnsi="Lucida Console"/>
              <w:color w:val="000000"/>
              <w:highlight w:val="green"/>
            </w:rPr>
          </w:rPrChange>
        </w:rPr>
        <w:pPrChange w:id="4738" w:author="uga" w:date="2017-03-04T14:01:00Z">
          <w:pPr>
            <w:pStyle w:val="HTMLPreformatted"/>
            <w:shd w:val="clear" w:color="auto" w:fill="FFFFFF"/>
            <w:spacing w:line="170" w:lineRule="atLeast"/>
          </w:pPr>
        </w:pPrChange>
      </w:pPr>
      <w:ins w:id="4739" w:author="Sadaf Asrar" w:date="2017-02-28T10:37:00Z">
        <w:del w:id="4740" w:author="uga" w:date="2017-03-04T13:51:00Z">
          <w:r w:rsidRPr="008D0F68" w:rsidDel="008D0F68">
            <w:rPr>
              <w:rFonts w:ascii="Lucida Console" w:hAnsi="Lucida Console"/>
              <w:color w:val="000000"/>
              <w:sz w:val="22"/>
              <w:szCs w:val="22"/>
              <w:highlight w:val="green"/>
              <w:rPrChange w:id="4741" w:author="uga" w:date="2017-03-04T13:58:00Z">
                <w:rPr>
                  <w:rFonts w:ascii="Lucida Console" w:hAnsi="Lucida Console"/>
                  <w:color w:val="000000"/>
                  <w:highlight w:val="green"/>
                </w:rPr>
              </w:rPrChange>
            </w:rPr>
            <w:delText>95 percent confidence interval:</w:delText>
          </w:r>
        </w:del>
      </w:ins>
    </w:p>
    <w:p w14:paraId="71123523" w14:textId="6419C8A0" w:rsidR="00F26118" w:rsidRPr="008D0F68" w:rsidDel="008D0F68" w:rsidRDefault="00F26118">
      <w:pPr>
        <w:pStyle w:val="HTMLPreformatted"/>
        <w:shd w:val="clear" w:color="auto" w:fill="FFFFFF"/>
        <w:spacing w:line="240" w:lineRule="auto"/>
        <w:rPr>
          <w:ins w:id="4742" w:author="Sadaf Asrar" w:date="2017-02-28T10:37:00Z"/>
          <w:del w:id="4743" w:author="uga" w:date="2017-03-04T13:51:00Z"/>
          <w:rFonts w:ascii="Lucida Console" w:hAnsi="Lucida Console"/>
          <w:color w:val="000000"/>
          <w:sz w:val="22"/>
          <w:szCs w:val="22"/>
          <w:highlight w:val="green"/>
          <w:rPrChange w:id="4744" w:author="uga" w:date="2017-03-04T13:58:00Z">
            <w:rPr>
              <w:ins w:id="4745" w:author="Sadaf Asrar" w:date="2017-02-28T10:37:00Z"/>
              <w:del w:id="4746" w:author="uga" w:date="2017-03-04T13:51:00Z"/>
              <w:rFonts w:ascii="Lucida Console" w:hAnsi="Lucida Console"/>
              <w:color w:val="000000"/>
              <w:highlight w:val="green"/>
            </w:rPr>
          </w:rPrChange>
        </w:rPr>
        <w:pPrChange w:id="4747" w:author="uga" w:date="2017-03-04T14:01:00Z">
          <w:pPr>
            <w:pStyle w:val="HTMLPreformatted"/>
            <w:shd w:val="clear" w:color="auto" w:fill="FFFFFF"/>
            <w:spacing w:line="170" w:lineRule="atLeast"/>
          </w:pPr>
        </w:pPrChange>
      </w:pPr>
      <w:ins w:id="4748" w:author="Sadaf Asrar" w:date="2017-02-28T10:37:00Z">
        <w:del w:id="4749" w:author="uga" w:date="2017-03-04T13:51:00Z">
          <w:r w:rsidRPr="008D0F68" w:rsidDel="008D0F68">
            <w:rPr>
              <w:rFonts w:ascii="Lucida Console" w:hAnsi="Lucida Console"/>
              <w:color w:val="000000"/>
              <w:sz w:val="22"/>
              <w:szCs w:val="22"/>
              <w:highlight w:val="green"/>
              <w:rPrChange w:id="4750" w:author="uga" w:date="2017-03-04T13:58:00Z">
                <w:rPr>
                  <w:rFonts w:ascii="Lucida Console" w:hAnsi="Lucida Console"/>
                  <w:color w:val="000000"/>
                  <w:highlight w:val="green"/>
                </w:rPr>
              </w:rPrChange>
            </w:rPr>
            <w:delText xml:space="preserve"> -0.03705012 -0.03606812</w:delText>
          </w:r>
        </w:del>
      </w:ins>
    </w:p>
    <w:p w14:paraId="628D7666" w14:textId="48BBF98A" w:rsidR="00F26118" w:rsidRPr="008D0F68" w:rsidDel="008D0F68" w:rsidRDefault="00F26118">
      <w:pPr>
        <w:pStyle w:val="HTMLPreformatted"/>
        <w:shd w:val="clear" w:color="auto" w:fill="FFFFFF"/>
        <w:spacing w:line="240" w:lineRule="auto"/>
        <w:rPr>
          <w:ins w:id="4751" w:author="Sadaf Asrar" w:date="2017-02-28T10:37:00Z"/>
          <w:del w:id="4752" w:author="uga" w:date="2017-03-04T13:51:00Z"/>
          <w:rFonts w:ascii="Lucida Console" w:hAnsi="Lucida Console"/>
          <w:color w:val="000000"/>
          <w:sz w:val="22"/>
          <w:szCs w:val="22"/>
          <w:highlight w:val="green"/>
          <w:rPrChange w:id="4753" w:author="uga" w:date="2017-03-04T13:58:00Z">
            <w:rPr>
              <w:ins w:id="4754" w:author="Sadaf Asrar" w:date="2017-02-28T10:37:00Z"/>
              <w:del w:id="4755" w:author="uga" w:date="2017-03-04T13:51:00Z"/>
              <w:rFonts w:ascii="Lucida Console" w:hAnsi="Lucida Console"/>
              <w:color w:val="000000"/>
              <w:highlight w:val="green"/>
            </w:rPr>
          </w:rPrChange>
        </w:rPr>
        <w:pPrChange w:id="4756" w:author="uga" w:date="2017-03-04T14:01:00Z">
          <w:pPr>
            <w:pStyle w:val="HTMLPreformatted"/>
            <w:shd w:val="clear" w:color="auto" w:fill="FFFFFF"/>
            <w:spacing w:line="170" w:lineRule="atLeast"/>
          </w:pPr>
        </w:pPrChange>
      </w:pPr>
      <w:ins w:id="4757" w:author="Sadaf Asrar" w:date="2017-02-28T10:37:00Z">
        <w:del w:id="4758" w:author="uga" w:date="2017-03-04T13:51:00Z">
          <w:r w:rsidRPr="008D0F68" w:rsidDel="008D0F68">
            <w:rPr>
              <w:rFonts w:ascii="Lucida Console" w:hAnsi="Lucida Console"/>
              <w:color w:val="000000"/>
              <w:sz w:val="22"/>
              <w:szCs w:val="22"/>
              <w:highlight w:val="green"/>
              <w:rPrChange w:id="4759" w:author="uga" w:date="2017-03-04T13:58:00Z">
                <w:rPr>
                  <w:rFonts w:ascii="Lucida Console" w:hAnsi="Lucida Console"/>
                  <w:color w:val="000000"/>
                  <w:highlight w:val="green"/>
                </w:rPr>
              </w:rPrChange>
            </w:rPr>
            <w:delText>sample estimates:</w:delText>
          </w:r>
        </w:del>
      </w:ins>
    </w:p>
    <w:p w14:paraId="68041C77" w14:textId="19A1F076" w:rsidR="00F26118" w:rsidRPr="008D0F68" w:rsidDel="008D0F68" w:rsidRDefault="00F26118">
      <w:pPr>
        <w:pStyle w:val="HTMLPreformatted"/>
        <w:shd w:val="clear" w:color="auto" w:fill="FFFFFF"/>
        <w:spacing w:line="240" w:lineRule="auto"/>
        <w:rPr>
          <w:ins w:id="4760" w:author="Sadaf Asrar" w:date="2017-02-28T10:37:00Z"/>
          <w:del w:id="4761" w:author="uga" w:date="2017-03-04T13:51:00Z"/>
          <w:rFonts w:ascii="Lucida Console" w:hAnsi="Lucida Console"/>
          <w:color w:val="000000"/>
          <w:sz w:val="22"/>
          <w:szCs w:val="22"/>
          <w:highlight w:val="green"/>
          <w:rPrChange w:id="4762" w:author="uga" w:date="2017-03-04T13:58:00Z">
            <w:rPr>
              <w:ins w:id="4763" w:author="Sadaf Asrar" w:date="2017-02-28T10:37:00Z"/>
              <w:del w:id="4764" w:author="uga" w:date="2017-03-04T13:51:00Z"/>
              <w:rFonts w:ascii="Lucida Console" w:hAnsi="Lucida Console"/>
              <w:color w:val="000000"/>
              <w:highlight w:val="green"/>
            </w:rPr>
          </w:rPrChange>
        </w:rPr>
        <w:pPrChange w:id="4765" w:author="uga" w:date="2017-03-04T14:01:00Z">
          <w:pPr>
            <w:pStyle w:val="HTMLPreformatted"/>
            <w:shd w:val="clear" w:color="auto" w:fill="FFFFFF"/>
            <w:spacing w:line="170" w:lineRule="atLeast"/>
          </w:pPr>
        </w:pPrChange>
      </w:pPr>
      <w:ins w:id="4766" w:author="Sadaf Asrar" w:date="2017-02-28T10:37:00Z">
        <w:del w:id="4767" w:author="uga" w:date="2017-03-04T13:51:00Z">
          <w:r w:rsidRPr="008D0F68" w:rsidDel="008D0F68">
            <w:rPr>
              <w:rFonts w:ascii="Lucida Console" w:hAnsi="Lucida Console"/>
              <w:color w:val="000000"/>
              <w:sz w:val="22"/>
              <w:szCs w:val="22"/>
              <w:highlight w:val="green"/>
              <w:rPrChange w:id="4768" w:author="uga" w:date="2017-03-04T13:58:00Z">
                <w:rPr>
                  <w:rFonts w:ascii="Lucida Console" w:hAnsi="Lucida Console"/>
                  <w:color w:val="000000"/>
                  <w:highlight w:val="green"/>
                </w:rPr>
              </w:rPrChange>
            </w:rPr>
            <w:delText xml:space="preserve"> mean of x  mean of y </w:delText>
          </w:r>
        </w:del>
      </w:ins>
    </w:p>
    <w:p w14:paraId="00C4F347" w14:textId="3F9BE07E" w:rsidR="00F26118" w:rsidRPr="008D0F68" w:rsidDel="008D0F68" w:rsidRDefault="00F26118">
      <w:pPr>
        <w:pStyle w:val="HTMLPreformatted"/>
        <w:shd w:val="clear" w:color="auto" w:fill="FFFFFF"/>
        <w:spacing w:line="240" w:lineRule="auto"/>
        <w:rPr>
          <w:ins w:id="4769" w:author="Sadaf Asrar" w:date="2017-02-28T10:37:00Z"/>
          <w:del w:id="4770" w:author="uga" w:date="2017-03-04T13:51:00Z"/>
          <w:rFonts w:ascii="Lucida Console" w:hAnsi="Lucida Console"/>
          <w:color w:val="000000"/>
          <w:sz w:val="22"/>
          <w:szCs w:val="22"/>
          <w:rPrChange w:id="4771" w:author="uga" w:date="2017-03-04T13:58:00Z">
            <w:rPr>
              <w:ins w:id="4772" w:author="Sadaf Asrar" w:date="2017-02-28T10:37:00Z"/>
              <w:del w:id="4773" w:author="uga" w:date="2017-03-04T13:51:00Z"/>
              <w:rFonts w:ascii="Lucida Console" w:hAnsi="Lucida Console"/>
              <w:color w:val="000000"/>
            </w:rPr>
          </w:rPrChange>
        </w:rPr>
        <w:pPrChange w:id="4774" w:author="uga" w:date="2017-03-04T14:01:00Z">
          <w:pPr>
            <w:pStyle w:val="HTMLPreformatted"/>
            <w:shd w:val="clear" w:color="auto" w:fill="FFFFFF"/>
            <w:spacing w:line="170" w:lineRule="atLeast"/>
          </w:pPr>
        </w:pPrChange>
      </w:pPr>
      <w:ins w:id="4775" w:author="Sadaf Asrar" w:date="2017-02-28T10:37:00Z">
        <w:del w:id="4776" w:author="uga" w:date="2017-03-04T13:51:00Z">
          <w:r w:rsidRPr="008D0F68" w:rsidDel="008D0F68">
            <w:rPr>
              <w:rFonts w:ascii="Lucida Console" w:hAnsi="Lucida Console"/>
              <w:color w:val="000000"/>
              <w:sz w:val="22"/>
              <w:szCs w:val="22"/>
              <w:highlight w:val="green"/>
              <w:rPrChange w:id="4777" w:author="uga" w:date="2017-03-04T13:58:00Z">
                <w:rPr>
                  <w:rFonts w:ascii="Lucida Console" w:hAnsi="Lucida Console"/>
                  <w:color w:val="000000"/>
                  <w:highlight w:val="green"/>
                </w:rPr>
              </w:rPrChange>
            </w:rPr>
            <w:delText>0.01383252 0.05039164</w:delText>
          </w:r>
          <w:r w:rsidRPr="008D0F68" w:rsidDel="008D0F68">
            <w:rPr>
              <w:rFonts w:ascii="Lucida Console" w:hAnsi="Lucida Console"/>
              <w:color w:val="000000"/>
              <w:sz w:val="22"/>
              <w:szCs w:val="22"/>
              <w:rPrChange w:id="4778" w:author="uga" w:date="2017-03-04T13:58:00Z">
                <w:rPr>
                  <w:rFonts w:ascii="Lucida Console" w:hAnsi="Lucida Console"/>
                  <w:color w:val="000000"/>
                </w:rPr>
              </w:rPrChange>
            </w:rPr>
            <w:delText xml:space="preserve"> </w:delText>
          </w:r>
        </w:del>
      </w:ins>
    </w:p>
    <w:p w14:paraId="0D3323CB" w14:textId="77777777" w:rsidR="00F26118" w:rsidRPr="008D0F68" w:rsidRDefault="00F26118">
      <w:pPr>
        <w:spacing w:line="240" w:lineRule="auto"/>
        <w:rPr>
          <w:ins w:id="4779" w:author="Sadaf Asrar" w:date="2017-02-28T10:30:00Z"/>
          <w:sz w:val="22"/>
          <w:szCs w:val="22"/>
          <w:highlight w:val="yellow"/>
          <w:rPrChange w:id="4780" w:author="uga" w:date="2017-03-04T13:58:00Z">
            <w:rPr>
              <w:ins w:id="4781" w:author="Sadaf Asrar" w:date="2017-02-28T10:30:00Z"/>
              <w:highlight w:val="yellow"/>
            </w:rPr>
          </w:rPrChange>
        </w:rPr>
        <w:pPrChange w:id="4782" w:author="uga" w:date="2017-03-04T14:01:00Z">
          <w:pPr/>
        </w:pPrChange>
      </w:pPr>
    </w:p>
    <w:p w14:paraId="0C0AF89D" w14:textId="72512298" w:rsidR="00F26118" w:rsidRPr="008D0F68" w:rsidRDefault="00F26118">
      <w:pPr>
        <w:spacing w:line="240" w:lineRule="auto"/>
        <w:rPr>
          <w:ins w:id="4783" w:author="Sadaf Asrar" w:date="2017-02-28T10:44:00Z"/>
          <w:i w:val="0"/>
          <w:sz w:val="22"/>
          <w:szCs w:val="22"/>
          <w:rPrChange w:id="4784" w:author="uga" w:date="2017-03-04T13:58:00Z">
            <w:rPr>
              <w:ins w:id="4785" w:author="Sadaf Asrar" w:date="2017-02-28T10:44:00Z"/>
            </w:rPr>
          </w:rPrChange>
        </w:rPr>
        <w:pPrChange w:id="4786" w:author="uga" w:date="2017-03-04T14:01:00Z">
          <w:pPr/>
        </w:pPrChange>
      </w:pPr>
      <w:ins w:id="4787" w:author="Sadaf Asrar" w:date="2017-02-28T10:37:00Z">
        <w:r w:rsidRPr="008D0F68">
          <w:rPr>
            <w:i w:val="0"/>
            <w:sz w:val="22"/>
            <w:szCs w:val="22"/>
            <w:rPrChange w:id="4788" w:author="uga" w:date="2017-03-04T13:58:00Z">
              <w:rPr/>
            </w:rPrChange>
          </w:rPr>
          <w:t xml:space="preserve">The </w:t>
        </w:r>
      </w:ins>
      <w:ins w:id="4789" w:author="Sadaf Asrar" w:date="2017-02-28T10:43:00Z">
        <w:r w:rsidR="001D1489" w:rsidRPr="008D0F68">
          <w:rPr>
            <w:i w:val="0"/>
            <w:sz w:val="22"/>
            <w:szCs w:val="22"/>
            <w:rPrChange w:id="4790" w:author="uga" w:date="2017-03-04T13:58:00Z">
              <w:rPr/>
            </w:rPrChange>
          </w:rPr>
          <w:t>t</w:t>
        </w:r>
      </w:ins>
      <w:ins w:id="4791" w:author="Nelson Foster" w:date="2017-03-03T22:22:00Z">
        <w:r w:rsidR="00DD337F" w:rsidRPr="008D0F68">
          <w:rPr>
            <w:i w:val="0"/>
            <w:sz w:val="22"/>
            <w:szCs w:val="22"/>
            <w:rPrChange w:id="4792" w:author="uga" w:date="2017-03-04T13:58:00Z">
              <w:rPr>
                <w:sz w:val="24"/>
                <w:szCs w:val="24"/>
              </w:rPr>
            </w:rPrChange>
          </w:rPr>
          <w:t>-</w:t>
        </w:r>
      </w:ins>
      <w:ins w:id="4793" w:author="Sadaf Asrar" w:date="2017-02-28T10:43:00Z">
        <w:del w:id="4794" w:author="Nelson Foster" w:date="2017-03-03T22:22:00Z">
          <w:r w:rsidR="001D1489" w:rsidRPr="008D0F68" w:rsidDel="00DD337F">
            <w:rPr>
              <w:i w:val="0"/>
              <w:sz w:val="22"/>
              <w:szCs w:val="22"/>
              <w:rPrChange w:id="4795" w:author="uga" w:date="2017-03-04T13:58:00Z">
                <w:rPr/>
              </w:rPrChange>
            </w:rPr>
            <w:delText xml:space="preserve"> </w:delText>
          </w:r>
        </w:del>
        <w:r w:rsidR="001D1489" w:rsidRPr="008D0F68">
          <w:rPr>
            <w:i w:val="0"/>
            <w:sz w:val="22"/>
            <w:szCs w:val="22"/>
            <w:rPrChange w:id="4796" w:author="uga" w:date="2017-03-04T13:58:00Z">
              <w:rPr/>
            </w:rPrChange>
          </w:rPr>
          <w:t xml:space="preserve">test results show that the </w:t>
        </w:r>
      </w:ins>
      <w:ins w:id="4797" w:author="Sadaf Asrar" w:date="2017-02-28T10:37:00Z">
        <w:r w:rsidRPr="008D0F68">
          <w:rPr>
            <w:i w:val="0"/>
            <w:sz w:val="22"/>
            <w:szCs w:val="22"/>
            <w:rPrChange w:id="4798" w:author="uga" w:date="2017-03-04T13:58:00Z">
              <w:rPr/>
            </w:rPrChange>
          </w:rPr>
          <w:t xml:space="preserve">mean number of people injured and killed at late night </w:t>
        </w:r>
      </w:ins>
      <w:ins w:id="4799" w:author="Sadaf Asrar" w:date="2017-02-28T10:43:00Z">
        <w:r w:rsidR="001D1489" w:rsidRPr="008D0F68">
          <w:rPr>
            <w:i w:val="0"/>
            <w:sz w:val="22"/>
            <w:szCs w:val="22"/>
            <w:rPrChange w:id="4800" w:author="uga" w:date="2017-03-04T13:58:00Z">
              <w:rPr/>
            </w:rPrChange>
          </w:rPr>
          <w:t>is</w:t>
        </w:r>
      </w:ins>
      <w:ins w:id="4801" w:author="Sadaf Asrar" w:date="2017-02-28T10:37:00Z">
        <w:r w:rsidRPr="008D0F68">
          <w:rPr>
            <w:i w:val="0"/>
            <w:sz w:val="22"/>
            <w:szCs w:val="22"/>
            <w:rPrChange w:id="4802" w:author="uga" w:date="2017-03-04T13:58:00Z">
              <w:rPr/>
            </w:rPrChange>
          </w:rPr>
          <w:t xml:space="preserve"> statistically significantly different from each of the other times of day</w:t>
        </w:r>
      </w:ins>
      <w:ins w:id="4803" w:author="Sadaf Asrar" w:date="2017-02-28T10:43:00Z">
        <w:r w:rsidR="001D1489" w:rsidRPr="008D0F68">
          <w:rPr>
            <w:i w:val="0"/>
            <w:sz w:val="22"/>
            <w:szCs w:val="22"/>
            <w:rPrChange w:id="4804" w:author="uga" w:date="2017-03-04T13:58:00Z">
              <w:rPr/>
            </w:rPrChange>
          </w:rPr>
          <w:t xml:space="preserve">. This means that the mean number of people injured and killed at late night is </w:t>
        </w:r>
      </w:ins>
      <w:ins w:id="4805" w:author="Sadaf Asrar" w:date="2017-02-28T10:44:00Z">
        <w:r w:rsidR="001D1489" w:rsidRPr="008D0F68">
          <w:rPr>
            <w:i w:val="0"/>
            <w:sz w:val="22"/>
            <w:szCs w:val="22"/>
            <w:rPrChange w:id="4806" w:author="uga" w:date="2017-03-04T13:58:00Z">
              <w:rPr/>
            </w:rPrChange>
          </w:rPr>
          <w:t>different</w:t>
        </w:r>
      </w:ins>
      <w:ins w:id="4807" w:author="Sadaf Asrar" w:date="2017-02-28T10:43:00Z">
        <w:r w:rsidR="001D1489" w:rsidRPr="008D0F68">
          <w:rPr>
            <w:i w:val="0"/>
            <w:sz w:val="22"/>
            <w:szCs w:val="22"/>
            <w:rPrChange w:id="4808" w:author="uga" w:date="2017-03-04T13:58:00Z">
              <w:rPr/>
            </w:rPrChange>
          </w:rPr>
          <w:t xml:space="preserve"> </w:t>
        </w:r>
      </w:ins>
      <w:ins w:id="4809" w:author="Sadaf Asrar" w:date="2017-02-28T10:44:00Z">
        <w:r w:rsidR="001D1489" w:rsidRPr="008D0F68">
          <w:rPr>
            <w:i w:val="0"/>
            <w:sz w:val="22"/>
            <w:szCs w:val="22"/>
            <w:rPrChange w:id="4810" w:author="uga" w:date="2017-03-04T13:58:00Z">
              <w:rPr/>
            </w:rPrChange>
          </w:rPr>
          <w:t xml:space="preserve">from each of the other times of day. </w:t>
        </w:r>
      </w:ins>
    </w:p>
    <w:p w14:paraId="0C512580" w14:textId="77777777" w:rsidR="001D1489" w:rsidRPr="008D0F68" w:rsidDel="00DD337F" w:rsidRDefault="001D1489">
      <w:pPr>
        <w:spacing w:line="240" w:lineRule="auto"/>
        <w:ind w:left="720"/>
        <w:rPr>
          <w:ins w:id="4811" w:author="Sadaf Asrar" w:date="2017-02-28T10:44:00Z"/>
          <w:del w:id="4812" w:author="Nelson Foster" w:date="2017-03-03T22:22:00Z"/>
          <w:sz w:val="22"/>
          <w:szCs w:val="22"/>
          <w:rPrChange w:id="4813" w:author="uga" w:date="2017-03-04T13:58:00Z">
            <w:rPr>
              <w:ins w:id="4814" w:author="Sadaf Asrar" w:date="2017-02-28T10:44:00Z"/>
              <w:del w:id="4815" w:author="Nelson Foster" w:date="2017-03-03T22:22:00Z"/>
            </w:rPr>
          </w:rPrChange>
        </w:rPr>
        <w:pPrChange w:id="4816" w:author="uga" w:date="2017-03-04T14:01:00Z">
          <w:pPr/>
        </w:pPrChange>
      </w:pPr>
    </w:p>
    <w:p w14:paraId="20184D49" w14:textId="223FAED1" w:rsidR="001D1489" w:rsidRPr="008D0F68" w:rsidRDefault="001D1489">
      <w:pPr>
        <w:spacing w:line="240" w:lineRule="auto"/>
        <w:rPr>
          <w:ins w:id="4817" w:author="Sadaf Asrar" w:date="2017-02-28T10:44:00Z"/>
          <w:b/>
          <w:sz w:val="22"/>
          <w:szCs w:val="22"/>
          <w:rPrChange w:id="4818" w:author="uga" w:date="2017-03-04T13:58:00Z">
            <w:rPr>
              <w:ins w:id="4819" w:author="Sadaf Asrar" w:date="2017-02-28T10:44:00Z"/>
              <w:u w:val="single"/>
            </w:rPr>
          </w:rPrChange>
        </w:rPr>
        <w:pPrChange w:id="4820" w:author="uga" w:date="2017-03-04T14:01:00Z">
          <w:pPr/>
        </w:pPrChange>
      </w:pPr>
      <w:ins w:id="4821" w:author="Sadaf Asrar" w:date="2017-02-28T10:44:00Z">
        <w:r w:rsidRPr="008D0F68">
          <w:rPr>
            <w:b/>
            <w:sz w:val="22"/>
            <w:szCs w:val="22"/>
            <w:rPrChange w:id="4822" w:author="uga" w:date="2017-03-04T13:58:00Z">
              <w:rPr/>
            </w:rPrChange>
          </w:rPr>
          <w:t>So, what is the most dangerous time of day?</w:t>
        </w:r>
      </w:ins>
    </w:p>
    <w:p w14:paraId="002245BF" w14:textId="77777777" w:rsidR="001D1489" w:rsidRPr="008D0F68" w:rsidDel="00DD337F" w:rsidRDefault="001D1489">
      <w:pPr>
        <w:spacing w:line="240" w:lineRule="auto"/>
        <w:ind w:left="720"/>
        <w:rPr>
          <w:ins w:id="4823" w:author="Sadaf Asrar" w:date="2017-02-28T10:44:00Z"/>
          <w:del w:id="4824" w:author="Nelson Foster" w:date="2017-03-03T22:22:00Z"/>
          <w:i w:val="0"/>
          <w:sz w:val="22"/>
          <w:szCs w:val="22"/>
          <w:u w:val="single"/>
          <w:rPrChange w:id="4825" w:author="uga" w:date="2017-03-04T13:58:00Z">
            <w:rPr>
              <w:ins w:id="4826" w:author="Sadaf Asrar" w:date="2017-02-28T10:44:00Z"/>
              <w:del w:id="4827" w:author="Nelson Foster" w:date="2017-03-03T22:22:00Z"/>
              <w:u w:val="single"/>
            </w:rPr>
          </w:rPrChange>
        </w:rPr>
        <w:pPrChange w:id="4828" w:author="uga" w:date="2017-03-04T14:01:00Z">
          <w:pPr/>
        </w:pPrChange>
      </w:pPr>
    </w:p>
    <w:p w14:paraId="3DDA5E3E" w14:textId="04FBA303" w:rsidR="001D1489" w:rsidRPr="008D0F68" w:rsidDel="004645F7" w:rsidRDefault="001D1489">
      <w:pPr>
        <w:spacing w:line="240" w:lineRule="auto"/>
        <w:rPr>
          <w:ins w:id="4829" w:author="Sadaf Asrar" w:date="2017-02-28T10:50:00Z"/>
          <w:del w:id="4830" w:author="uga" w:date="2017-03-04T14:01:00Z"/>
          <w:i w:val="0"/>
          <w:sz w:val="22"/>
          <w:szCs w:val="22"/>
          <w:rPrChange w:id="4831" w:author="uga" w:date="2017-03-04T13:58:00Z">
            <w:rPr>
              <w:ins w:id="4832" w:author="Sadaf Asrar" w:date="2017-02-28T10:50:00Z"/>
              <w:del w:id="4833" w:author="uga" w:date="2017-03-04T14:01:00Z"/>
            </w:rPr>
          </w:rPrChange>
        </w:rPr>
        <w:pPrChange w:id="4834" w:author="uga" w:date="2017-03-04T14:01:00Z">
          <w:pPr/>
        </w:pPrChange>
      </w:pPr>
      <w:ins w:id="4835" w:author="Sadaf Asrar" w:date="2017-02-28T10:44:00Z">
        <w:r w:rsidRPr="008D0F68">
          <w:rPr>
            <w:i w:val="0"/>
            <w:sz w:val="22"/>
            <w:szCs w:val="22"/>
            <w:rPrChange w:id="4836" w:author="uga" w:date="2017-03-04T13:58:00Z">
              <w:rPr>
                <w:u w:val="single"/>
              </w:rPr>
            </w:rPrChange>
          </w:rPr>
          <w:t xml:space="preserve">Based on the exploratory data analysis we performed, </w:t>
        </w:r>
      </w:ins>
      <w:ins w:id="4837" w:author="Sadaf Asrar" w:date="2017-02-28T10:45:00Z">
        <w:r w:rsidRPr="008D0F68">
          <w:rPr>
            <w:i w:val="0"/>
            <w:sz w:val="22"/>
            <w:szCs w:val="22"/>
            <w:rPrChange w:id="4838" w:author="uga" w:date="2017-03-04T13:58:00Z">
              <w:rPr/>
            </w:rPrChange>
          </w:rPr>
          <w:t>if we are using the raw number or count, it is evening, as evening has the highest number of people who were injured and killed in motor vehicle collisions.</w:t>
        </w:r>
      </w:ins>
      <w:ins w:id="4839" w:author="Sadaf Asrar" w:date="2017-02-28T10:46:00Z">
        <w:r w:rsidRPr="008D0F68">
          <w:rPr>
            <w:i w:val="0"/>
            <w:sz w:val="22"/>
            <w:szCs w:val="22"/>
            <w:rPrChange w:id="4840" w:author="uga" w:date="2017-03-04T13:58:00Z">
              <w:rPr/>
            </w:rPrChange>
          </w:rPr>
          <w:t xml:space="preserve"> However, if we factor in </w:t>
        </w:r>
        <w:del w:id="4841" w:author="Nelson Foster" w:date="2017-03-03T22:22:00Z">
          <w:r w:rsidRPr="008D0F68" w:rsidDel="00DD337F">
            <w:rPr>
              <w:i w:val="0"/>
              <w:sz w:val="22"/>
              <w:szCs w:val="22"/>
              <w:rPrChange w:id="4842" w:author="uga" w:date="2017-03-04T13:58:00Z">
                <w:rPr/>
              </w:rPrChange>
            </w:rPr>
            <w:delText xml:space="preserve">the fact </w:delText>
          </w:r>
        </w:del>
        <w:r w:rsidRPr="008D0F68">
          <w:rPr>
            <w:i w:val="0"/>
            <w:sz w:val="22"/>
            <w:szCs w:val="22"/>
            <w:rPrChange w:id="4843" w:author="uga" w:date="2017-03-04T13:58:00Z">
              <w:rPr/>
            </w:rPrChange>
          </w:rPr>
          <w:t>that the number of collisions differs for different times of day, then the most dangerous time for traffic collisions is late night, as it has highest mean number of injuries and death per motor vehicle collision.</w:t>
        </w:r>
      </w:ins>
      <w:ins w:id="4844" w:author="Sadaf Asrar" w:date="2017-02-28T10:48:00Z">
        <w:r w:rsidRPr="008D0F68">
          <w:rPr>
            <w:i w:val="0"/>
            <w:sz w:val="22"/>
            <w:szCs w:val="22"/>
            <w:rPrChange w:id="4845" w:author="uga" w:date="2017-03-04T13:58:00Z">
              <w:rPr/>
            </w:rPrChange>
          </w:rPr>
          <w:t xml:space="preserve"> </w:t>
        </w:r>
      </w:ins>
      <w:ins w:id="4846" w:author="Sadaf Asrar" w:date="2017-02-28T10:46:00Z">
        <w:r w:rsidRPr="008D0F68">
          <w:rPr>
            <w:i w:val="0"/>
            <w:sz w:val="22"/>
            <w:szCs w:val="22"/>
            <w:rPrChange w:id="4847" w:author="uga" w:date="2017-03-04T13:58:00Z">
              <w:rPr/>
            </w:rPrChange>
          </w:rPr>
          <w:t>The number of injuries and death per motor vehicle collision at late night was statistically significantly different for each of the other times of day</w:t>
        </w:r>
      </w:ins>
      <w:r w:rsidR="00AF1395">
        <w:rPr>
          <w:i w:val="0"/>
          <w:sz w:val="22"/>
          <w:szCs w:val="22"/>
        </w:rPr>
        <w:t xml:space="preserve">, as illustrated in the table and visualizations below: </w:t>
      </w:r>
    </w:p>
    <w:p w14:paraId="2ED136CC" w14:textId="77777777" w:rsidR="00FC26D7" w:rsidRPr="000F439A" w:rsidRDefault="00FC26D7">
      <w:pPr>
        <w:spacing w:line="240" w:lineRule="auto"/>
        <w:rPr>
          <w:ins w:id="4848" w:author="Sadaf Asrar" w:date="2017-02-28T10:50:00Z"/>
          <w:sz w:val="24"/>
          <w:szCs w:val="24"/>
          <w:rPrChange w:id="4849" w:author="Nelson Foster" w:date="2017-03-03T20:19:00Z">
            <w:rPr>
              <w:ins w:id="4850" w:author="Sadaf Asrar" w:date="2017-02-28T10:50:00Z"/>
            </w:rPr>
          </w:rPrChange>
        </w:rPr>
        <w:pPrChange w:id="4851" w:author="uga" w:date="2017-03-04T14:01:00Z">
          <w:pPr/>
        </w:pPrChange>
      </w:pPr>
    </w:p>
    <w:tbl>
      <w:tblPr>
        <w:tblStyle w:val="GridTable4-Accent1"/>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852" w:author="uga" w:date="2017-03-04T15:03:00Z">
          <w:tblPr>
            <w:tblW w:w="8340" w:type="dxa"/>
            <w:tblInd w:w="-5" w:type="dxa"/>
            <w:tblLook w:val="04A0" w:firstRow="1" w:lastRow="0" w:firstColumn="1" w:lastColumn="0" w:noHBand="0" w:noVBand="1"/>
          </w:tblPr>
        </w:tblPrChange>
      </w:tblPr>
      <w:tblGrid>
        <w:gridCol w:w="2155"/>
        <w:gridCol w:w="2430"/>
        <w:gridCol w:w="2070"/>
        <w:gridCol w:w="2160"/>
        <w:tblGridChange w:id="4853">
          <w:tblGrid>
            <w:gridCol w:w="1521"/>
            <w:gridCol w:w="2840"/>
            <w:gridCol w:w="1720"/>
            <w:gridCol w:w="2260"/>
          </w:tblGrid>
        </w:tblGridChange>
      </w:tblGrid>
      <w:tr w:rsidR="001D1489" w:rsidRPr="008D0F68" w14:paraId="30EE5478" w14:textId="77777777" w:rsidTr="00E71239">
        <w:trPr>
          <w:cnfStyle w:val="100000000000" w:firstRow="1" w:lastRow="0" w:firstColumn="0" w:lastColumn="0" w:oddVBand="0" w:evenVBand="0" w:oddHBand="0" w:evenHBand="0" w:firstRowFirstColumn="0" w:firstRowLastColumn="0" w:lastRowFirstColumn="0" w:lastRowLastColumn="0"/>
          <w:trHeight w:hRule="exact" w:val="559"/>
          <w:jc w:val="center"/>
          <w:ins w:id="4854" w:author="Sadaf Asrar" w:date="2017-02-28T10:50:00Z"/>
          <w:trPrChange w:id="4855" w:author="uga" w:date="2017-03-04T15:03:00Z">
            <w:trPr>
              <w:trHeight w:val="960"/>
            </w:trPr>
          </w:trPrChange>
        </w:trPr>
        <w:tc>
          <w:tcPr>
            <w:cnfStyle w:val="001000000000" w:firstRow="0" w:lastRow="0" w:firstColumn="1" w:lastColumn="0" w:oddVBand="0" w:evenVBand="0" w:oddHBand="0" w:evenHBand="0" w:firstRowFirstColumn="0" w:firstRowLastColumn="0" w:lastRowFirstColumn="0" w:lastRowLastColumn="0"/>
            <w:tcW w:w="2155" w:type="dxa"/>
            <w:hideMark/>
            <w:tcPrChange w:id="4856" w:author="uga" w:date="2017-03-04T15:03:00Z">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2485613B" w14:textId="77777777" w:rsidR="001D1489" w:rsidRPr="00AD54A8" w:rsidRDefault="001D1489" w:rsidP="00501070">
            <w:pPr>
              <w:cnfStyle w:val="101000000000" w:firstRow="1" w:lastRow="0" w:firstColumn="1" w:lastColumn="0" w:oddVBand="0" w:evenVBand="0" w:oddHBand="0" w:evenHBand="0" w:firstRowFirstColumn="0" w:firstRowLastColumn="0" w:lastRowFirstColumn="0" w:lastRowLastColumn="0"/>
              <w:rPr>
                <w:ins w:id="4857" w:author="Sadaf Asrar" w:date="2017-02-28T10:50:00Z"/>
                <w:rFonts w:ascii="Calibri" w:eastAsia="Times New Roman" w:hAnsi="Calibri" w:cs="Times New Roman"/>
                <w:bCs w:val="0"/>
                <w:rPrChange w:id="4858" w:author="uga" w:date="2017-03-04T15:02:00Z">
                  <w:rPr>
                    <w:ins w:id="4859" w:author="Sadaf Asrar" w:date="2017-02-28T10:50:00Z"/>
                    <w:rFonts w:ascii="Calibri" w:eastAsia="Times New Roman" w:hAnsi="Calibri" w:cs="Times New Roman"/>
                    <w:b w:val="0"/>
                    <w:bCs w:val="0"/>
                    <w:color w:val="000000"/>
                    <w:sz w:val="22"/>
                    <w:szCs w:val="22"/>
                  </w:rPr>
                </w:rPrChange>
              </w:rPr>
            </w:pPr>
            <w:ins w:id="4860" w:author="Sadaf Asrar" w:date="2017-02-28T10:50:00Z">
              <w:r w:rsidRPr="00AD54A8">
                <w:rPr>
                  <w:rFonts w:ascii="Calibri" w:eastAsia="Times New Roman" w:hAnsi="Calibri" w:cs="Times New Roman"/>
                  <w:color w:val="auto"/>
                  <w:rPrChange w:id="4861" w:author="uga" w:date="2017-03-04T15:02:00Z">
                    <w:rPr>
                      <w:rFonts w:ascii="Calibri" w:eastAsia="Times New Roman" w:hAnsi="Calibri" w:cs="Times New Roman"/>
                      <w:color w:val="000000"/>
                      <w:sz w:val="22"/>
                      <w:szCs w:val="22"/>
                    </w:rPr>
                  </w:rPrChange>
                </w:rPr>
                <w:t>Time of day</w:t>
              </w:r>
            </w:ins>
          </w:p>
        </w:tc>
        <w:tc>
          <w:tcPr>
            <w:tcW w:w="2430" w:type="dxa"/>
            <w:hideMark/>
            <w:tcPrChange w:id="4862" w:author="uga" w:date="2017-03-04T15:03:00Z">
              <w:tcPr>
                <w:tcW w:w="2840" w:type="dxa"/>
                <w:tcBorders>
                  <w:top w:val="single" w:sz="4" w:space="0" w:color="auto"/>
                  <w:bottom w:val="single" w:sz="4" w:space="0" w:color="auto"/>
                  <w:right w:val="single" w:sz="4" w:space="0" w:color="auto"/>
                </w:tcBorders>
                <w:shd w:val="clear" w:color="auto" w:fill="auto"/>
                <w:vAlign w:val="bottom"/>
                <w:hideMark/>
              </w:tcPr>
            </w:tcPrChange>
          </w:tcPr>
          <w:p w14:paraId="2BEFC85D" w14:textId="59FE8BF6" w:rsidR="001D1489" w:rsidRPr="00AD54A8" w:rsidRDefault="001D1489" w:rsidP="00501070">
            <w:pPr>
              <w:cnfStyle w:val="100000000000" w:firstRow="1" w:lastRow="0" w:firstColumn="0" w:lastColumn="0" w:oddVBand="0" w:evenVBand="0" w:oddHBand="0" w:evenHBand="0" w:firstRowFirstColumn="0" w:firstRowLastColumn="0" w:lastRowFirstColumn="0" w:lastRowLastColumn="0"/>
              <w:rPr>
                <w:ins w:id="4863" w:author="Sadaf Asrar" w:date="2017-02-28T10:50:00Z"/>
                <w:rFonts w:ascii="Calibri" w:eastAsia="Times New Roman" w:hAnsi="Calibri" w:cs="Times New Roman"/>
                <w:bCs w:val="0"/>
                <w:rPrChange w:id="4864" w:author="uga" w:date="2017-03-04T15:02:00Z">
                  <w:rPr>
                    <w:ins w:id="4865" w:author="Sadaf Asrar" w:date="2017-02-28T10:50:00Z"/>
                    <w:rFonts w:ascii="Calibri" w:eastAsia="Times New Roman" w:hAnsi="Calibri" w:cs="Times New Roman"/>
                    <w:b w:val="0"/>
                    <w:bCs w:val="0"/>
                    <w:color w:val="000000"/>
                  </w:rPr>
                </w:rPrChange>
              </w:rPr>
            </w:pPr>
            <w:ins w:id="4866" w:author="Sadaf Asrar" w:date="2017-02-28T10:50:00Z">
              <w:r w:rsidRPr="00AD54A8">
                <w:rPr>
                  <w:rFonts w:ascii="Calibri" w:eastAsia="Times New Roman" w:hAnsi="Calibri" w:cs="Times New Roman"/>
                  <w:color w:val="auto"/>
                  <w:rPrChange w:id="4867" w:author="uga" w:date="2017-03-04T15:02:00Z">
                    <w:rPr>
                      <w:rFonts w:ascii="Calibri" w:eastAsia="Times New Roman" w:hAnsi="Calibri" w:cs="Times New Roman"/>
                      <w:color w:val="000000"/>
                    </w:rPr>
                  </w:rPrChange>
                </w:rPr>
                <w:t xml:space="preserve">Number of </w:t>
              </w:r>
              <w:r w:rsidR="00A318D1" w:rsidRPr="00AD54A8">
                <w:rPr>
                  <w:rFonts w:ascii="Calibri" w:eastAsia="Times New Roman" w:hAnsi="Calibri" w:cs="Times New Roman"/>
                  <w:color w:val="auto"/>
                  <w:rPrChange w:id="4868" w:author="uga" w:date="2017-03-04T15:02:00Z">
                    <w:rPr>
                      <w:rFonts w:ascii="Calibri" w:eastAsia="Times New Roman" w:hAnsi="Calibri" w:cs="Times New Roman"/>
                      <w:color w:val="000000"/>
                    </w:rPr>
                  </w:rPrChange>
                </w:rPr>
                <w:t>collisions for each t</w:t>
              </w:r>
              <w:r w:rsidRPr="00AD54A8">
                <w:rPr>
                  <w:rFonts w:ascii="Calibri" w:eastAsia="Times New Roman" w:hAnsi="Calibri" w:cs="Times New Roman"/>
                  <w:color w:val="auto"/>
                  <w:rPrChange w:id="4869" w:author="uga" w:date="2017-03-04T15:02:00Z">
                    <w:rPr>
                      <w:rFonts w:ascii="Calibri" w:eastAsia="Times New Roman" w:hAnsi="Calibri" w:cs="Times New Roman"/>
                      <w:color w:val="000000"/>
                    </w:rPr>
                  </w:rPrChange>
                </w:rPr>
                <w:t xml:space="preserve">ime of </w:t>
              </w:r>
            </w:ins>
            <w:ins w:id="4870" w:author="Sadaf Asrar" w:date="2017-02-28T10:51:00Z">
              <w:r w:rsidR="00A318D1" w:rsidRPr="00AD54A8">
                <w:rPr>
                  <w:rFonts w:ascii="Calibri" w:eastAsia="Times New Roman" w:hAnsi="Calibri" w:cs="Times New Roman"/>
                  <w:color w:val="auto"/>
                  <w:rPrChange w:id="4871" w:author="uga" w:date="2017-03-04T15:02:00Z">
                    <w:rPr>
                      <w:rFonts w:ascii="Calibri" w:eastAsia="Times New Roman" w:hAnsi="Calibri" w:cs="Times New Roman"/>
                      <w:color w:val="000000"/>
                    </w:rPr>
                  </w:rPrChange>
                </w:rPr>
                <w:t>d</w:t>
              </w:r>
            </w:ins>
            <w:ins w:id="4872" w:author="Sadaf Asrar" w:date="2017-02-28T10:50:00Z">
              <w:r w:rsidRPr="00AD54A8">
                <w:rPr>
                  <w:rFonts w:ascii="Calibri" w:eastAsia="Times New Roman" w:hAnsi="Calibri" w:cs="Times New Roman"/>
                  <w:color w:val="auto"/>
                  <w:rPrChange w:id="4873" w:author="uga" w:date="2017-03-04T15:02:00Z">
                    <w:rPr>
                      <w:rFonts w:ascii="Calibri" w:eastAsia="Times New Roman" w:hAnsi="Calibri" w:cs="Times New Roman"/>
                      <w:color w:val="000000"/>
                    </w:rPr>
                  </w:rPrChange>
                </w:rPr>
                <w:t>ay</w:t>
              </w:r>
            </w:ins>
          </w:p>
        </w:tc>
        <w:tc>
          <w:tcPr>
            <w:tcW w:w="2070" w:type="dxa"/>
            <w:hideMark/>
            <w:tcPrChange w:id="4874" w:author="uga" w:date="2017-03-04T15:03:00Z">
              <w:tcPr>
                <w:tcW w:w="1720" w:type="dxa"/>
                <w:tcBorders>
                  <w:top w:val="single" w:sz="4" w:space="0" w:color="auto"/>
                  <w:bottom w:val="single" w:sz="4" w:space="0" w:color="auto"/>
                  <w:right w:val="single" w:sz="4" w:space="0" w:color="auto"/>
                </w:tcBorders>
                <w:shd w:val="clear" w:color="auto" w:fill="auto"/>
                <w:vAlign w:val="bottom"/>
                <w:hideMark/>
              </w:tcPr>
            </w:tcPrChange>
          </w:tcPr>
          <w:p w14:paraId="28E6542E" w14:textId="77777777" w:rsidR="001D1489" w:rsidRPr="00AD54A8" w:rsidRDefault="001D1489" w:rsidP="00501070">
            <w:pPr>
              <w:cnfStyle w:val="100000000000" w:firstRow="1" w:lastRow="0" w:firstColumn="0" w:lastColumn="0" w:oddVBand="0" w:evenVBand="0" w:oddHBand="0" w:evenHBand="0" w:firstRowFirstColumn="0" w:firstRowLastColumn="0" w:lastRowFirstColumn="0" w:lastRowLastColumn="0"/>
              <w:rPr>
                <w:ins w:id="4875" w:author="Sadaf Asrar" w:date="2017-02-28T10:50:00Z"/>
                <w:rFonts w:ascii="Calibri" w:eastAsia="Times New Roman" w:hAnsi="Calibri" w:cs="Times New Roman"/>
                <w:bCs w:val="0"/>
                <w:rPrChange w:id="4876" w:author="uga" w:date="2017-03-04T15:02:00Z">
                  <w:rPr>
                    <w:ins w:id="4877" w:author="Sadaf Asrar" w:date="2017-02-28T10:50:00Z"/>
                    <w:rFonts w:ascii="Calibri" w:eastAsia="Times New Roman" w:hAnsi="Calibri" w:cs="Times New Roman"/>
                    <w:b w:val="0"/>
                    <w:bCs w:val="0"/>
                    <w:color w:val="000000"/>
                  </w:rPr>
                </w:rPrChange>
              </w:rPr>
            </w:pPr>
            <w:ins w:id="4878" w:author="Sadaf Asrar" w:date="2017-02-28T10:50:00Z">
              <w:r w:rsidRPr="00AD54A8">
                <w:rPr>
                  <w:rFonts w:ascii="Calibri" w:eastAsia="Times New Roman" w:hAnsi="Calibri" w:cs="Times New Roman"/>
                  <w:color w:val="auto"/>
                  <w:rPrChange w:id="4879" w:author="uga" w:date="2017-03-04T15:02:00Z">
                    <w:rPr>
                      <w:rFonts w:ascii="Calibri" w:eastAsia="Times New Roman" w:hAnsi="Calibri" w:cs="Times New Roman"/>
                      <w:color w:val="000000"/>
                    </w:rPr>
                  </w:rPrChange>
                </w:rPr>
                <w:t>Number of people injured or killed</w:t>
              </w:r>
            </w:ins>
          </w:p>
        </w:tc>
        <w:tc>
          <w:tcPr>
            <w:tcW w:w="2160" w:type="dxa"/>
            <w:hideMark/>
            <w:tcPrChange w:id="4880" w:author="uga" w:date="2017-03-04T15:03:00Z">
              <w:tcPr>
                <w:tcW w:w="2260" w:type="dxa"/>
                <w:tcBorders>
                  <w:top w:val="single" w:sz="4" w:space="0" w:color="auto"/>
                  <w:bottom w:val="single" w:sz="4" w:space="0" w:color="auto"/>
                  <w:right w:val="single" w:sz="4" w:space="0" w:color="auto"/>
                </w:tcBorders>
                <w:shd w:val="clear" w:color="auto" w:fill="auto"/>
                <w:vAlign w:val="bottom"/>
                <w:hideMark/>
              </w:tcPr>
            </w:tcPrChange>
          </w:tcPr>
          <w:p w14:paraId="27382BA0" w14:textId="77777777" w:rsidR="001D1489" w:rsidRPr="00AD54A8" w:rsidRDefault="001D1489">
            <w:pPr>
              <w:cnfStyle w:val="100000000000" w:firstRow="1" w:lastRow="0" w:firstColumn="0" w:lastColumn="0" w:oddVBand="0" w:evenVBand="0" w:oddHBand="0" w:evenHBand="0" w:firstRowFirstColumn="0" w:firstRowLastColumn="0" w:lastRowFirstColumn="0" w:lastRowLastColumn="0"/>
              <w:rPr>
                <w:ins w:id="4881" w:author="Sadaf Asrar" w:date="2017-02-28T10:50:00Z"/>
                <w:rFonts w:ascii="Calibri" w:eastAsia="Times New Roman" w:hAnsi="Calibri" w:cs="Times New Roman"/>
                <w:bCs w:val="0"/>
                <w:rPrChange w:id="4882" w:author="uga" w:date="2017-03-04T15:02:00Z">
                  <w:rPr>
                    <w:ins w:id="4883" w:author="Sadaf Asrar" w:date="2017-02-28T10:50:00Z"/>
                    <w:rFonts w:ascii="Calibri" w:eastAsia="Times New Roman" w:hAnsi="Calibri" w:cs="Times New Roman"/>
                    <w:b w:val="0"/>
                    <w:bCs w:val="0"/>
                    <w:color w:val="000000"/>
                  </w:rPr>
                </w:rPrChange>
              </w:rPr>
            </w:pPr>
            <w:ins w:id="4884" w:author="Sadaf Asrar" w:date="2017-02-28T10:50:00Z">
              <w:r w:rsidRPr="00AD54A8">
                <w:rPr>
                  <w:rFonts w:ascii="Calibri" w:eastAsia="Times New Roman" w:hAnsi="Calibri" w:cs="Times New Roman"/>
                  <w:color w:val="auto"/>
                  <w:rPrChange w:id="4885" w:author="uga" w:date="2017-03-04T15:02:00Z">
                    <w:rPr>
                      <w:rFonts w:ascii="Calibri" w:eastAsia="Times New Roman" w:hAnsi="Calibri" w:cs="Times New Roman"/>
                      <w:color w:val="000000"/>
                    </w:rPr>
                  </w:rPrChange>
                </w:rPr>
                <w:t>Mean number of people injured or killed</w:t>
              </w:r>
            </w:ins>
          </w:p>
        </w:tc>
      </w:tr>
      <w:tr w:rsidR="00DC036E" w:rsidRPr="008D0F68" w14:paraId="06D768C1" w14:textId="77777777" w:rsidTr="00E71239">
        <w:trPr>
          <w:cnfStyle w:val="000000100000" w:firstRow="0" w:lastRow="0" w:firstColumn="0" w:lastColumn="0" w:oddVBand="0" w:evenVBand="0" w:oddHBand="1" w:evenHBand="0" w:firstRowFirstColumn="0" w:firstRowLastColumn="0" w:lastRowFirstColumn="0" w:lastRowLastColumn="0"/>
          <w:trHeight w:hRule="exact" w:val="216"/>
          <w:jc w:val="center"/>
          <w:ins w:id="4886" w:author="Sadaf Asrar" w:date="2017-02-28T10:50:00Z"/>
          <w:trPrChange w:id="4887" w:author="uga" w:date="2017-03-04T15:03:00Z">
            <w:trPr>
              <w:trHeight w:val="330"/>
            </w:trPr>
          </w:trPrChange>
        </w:trPr>
        <w:tc>
          <w:tcPr>
            <w:cnfStyle w:val="001000000000" w:firstRow="0" w:lastRow="0" w:firstColumn="1" w:lastColumn="0" w:oddVBand="0" w:evenVBand="0" w:oddHBand="0" w:evenHBand="0" w:firstRowFirstColumn="0" w:firstRowLastColumn="0" w:lastRowFirstColumn="0" w:lastRowLastColumn="0"/>
            <w:tcW w:w="2155" w:type="dxa"/>
            <w:noWrap/>
            <w:hideMark/>
            <w:tcPrChange w:id="4888" w:author="uga" w:date="2017-03-04T15:03:00Z">
              <w:tcPr>
                <w:tcW w:w="15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22B540A" w14:textId="29F1FFD8" w:rsidR="00DC036E" w:rsidRPr="008D0F68" w:rsidRDefault="00DC036E" w:rsidP="00501070">
            <w:pPr>
              <w:cnfStyle w:val="001000100000" w:firstRow="0" w:lastRow="0" w:firstColumn="1" w:lastColumn="0" w:oddVBand="0" w:evenVBand="0" w:oddHBand="1" w:evenHBand="0" w:firstRowFirstColumn="0" w:firstRowLastColumn="0" w:lastRowFirstColumn="0" w:lastRowLastColumn="0"/>
              <w:rPr>
                <w:ins w:id="4889" w:author="Sadaf Asrar" w:date="2017-02-28T10:50:00Z"/>
                <w:rFonts w:ascii="Calibri" w:eastAsia="Times New Roman" w:hAnsi="Calibri" w:cs="Times New Roman"/>
                <w:color w:val="000000"/>
                <w:rPrChange w:id="4890" w:author="uga" w:date="2017-03-04T13:55:00Z">
                  <w:rPr>
                    <w:ins w:id="4891" w:author="Sadaf Asrar" w:date="2017-02-28T10:50:00Z"/>
                    <w:rFonts w:ascii="Calibri" w:eastAsia="Times New Roman" w:hAnsi="Calibri" w:cs="Times New Roman"/>
                    <w:color w:val="000000"/>
                    <w:sz w:val="22"/>
                    <w:szCs w:val="22"/>
                  </w:rPr>
                </w:rPrChange>
              </w:rPr>
            </w:pPr>
            <w:ins w:id="4892" w:author="uga" w:date="2017-03-04T15:03:00Z">
              <w:r>
                <w:rPr>
                  <w:rFonts w:ascii="Calibri" w:eastAsia="Times New Roman" w:hAnsi="Calibri" w:cs="Calibri"/>
                  <w:color w:val="000000"/>
                </w:rPr>
                <w:t>A</w:t>
              </w:r>
              <w:r w:rsidRPr="004645F7">
                <w:rPr>
                  <w:rFonts w:ascii="Calibri" w:eastAsia="Times New Roman" w:hAnsi="Calibri" w:cs="Calibri"/>
                  <w:color w:val="000000"/>
                </w:rPr>
                <w:t>fternoon</w:t>
              </w:r>
            </w:ins>
            <w:ins w:id="4893" w:author="Sadaf Asrar" w:date="2017-02-28T10:50:00Z">
              <w:del w:id="4894" w:author="uga" w:date="2017-03-04T15:03:00Z">
                <w:r w:rsidRPr="008D0F68" w:rsidDel="00711873">
                  <w:rPr>
                    <w:rFonts w:ascii="Calibri" w:eastAsia="Times New Roman" w:hAnsi="Calibri" w:cs="Times New Roman"/>
                    <w:color w:val="000000"/>
                    <w:rPrChange w:id="4895" w:author="uga" w:date="2017-03-04T13:55:00Z">
                      <w:rPr>
                        <w:rFonts w:ascii="Calibri" w:eastAsia="Times New Roman" w:hAnsi="Calibri" w:cs="Times New Roman"/>
                        <w:color w:val="000000"/>
                        <w:sz w:val="22"/>
                        <w:szCs w:val="22"/>
                      </w:rPr>
                    </w:rPrChange>
                  </w:rPr>
                  <w:delText>afternoon</w:delText>
                </w:r>
              </w:del>
            </w:ins>
          </w:p>
        </w:tc>
        <w:tc>
          <w:tcPr>
            <w:tcW w:w="2430" w:type="dxa"/>
            <w:noWrap/>
            <w:hideMark/>
            <w:tcPrChange w:id="4896" w:author="uga" w:date="2017-03-04T15:03:00Z">
              <w:tcPr>
                <w:tcW w:w="2840" w:type="dxa"/>
                <w:tcBorders>
                  <w:top w:val="nil"/>
                  <w:left w:val="nil"/>
                  <w:bottom w:val="single" w:sz="4" w:space="0" w:color="auto"/>
                  <w:right w:val="single" w:sz="4" w:space="0" w:color="auto"/>
                </w:tcBorders>
                <w:shd w:val="clear" w:color="auto" w:fill="auto"/>
                <w:noWrap/>
                <w:vAlign w:val="bottom"/>
                <w:hideMark/>
              </w:tcPr>
            </w:tcPrChange>
          </w:tcPr>
          <w:p w14:paraId="1343D250" w14:textId="4B96A804" w:rsidR="00DC036E" w:rsidRPr="008D0F68" w:rsidRDefault="00DC036E">
            <w:pPr>
              <w:jc w:val="right"/>
              <w:cnfStyle w:val="000000100000" w:firstRow="0" w:lastRow="0" w:firstColumn="0" w:lastColumn="0" w:oddVBand="0" w:evenVBand="0" w:oddHBand="1" w:evenHBand="0" w:firstRowFirstColumn="0" w:firstRowLastColumn="0" w:lastRowFirstColumn="0" w:lastRowLastColumn="0"/>
              <w:rPr>
                <w:ins w:id="4897" w:author="Sadaf Asrar" w:date="2017-02-28T10:50:00Z"/>
                <w:rFonts w:ascii="Calibri" w:eastAsia="Times New Roman" w:hAnsi="Calibri" w:cs="Times New Roman"/>
                <w:color w:val="000000"/>
                <w:rPrChange w:id="4898" w:author="uga" w:date="2017-03-04T13:55:00Z">
                  <w:rPr>
                    <w:ins w:id="4899" w:author="Sadaf Asrar" w:date="2017-02-28T10:50:00Z"/>
                    <w:rFonts w:ascii="Calibri" w:eastAsia="Times New Roman" w:hAnsi="Calibri" w:cs="Times New Roman"/>
                    <w:color w:val="000000"/>
                    <w:sz w:val="22"/>
                    <w:szCs w:val="22"/>
                  </w:rPr>
                </w:rPrChange>
              </w:rPr>
            </w:pPr>
            <w:ins w:id="4900" w:author="Sadaf Asrar" w:date="2017-02-28T10:50:00Z">
              <w:r w:rsidRPr="008D0F68">
                <w:rPr>
                  <w:rFonts w:ascii="Calibri" w:eastAsia="Times New Roman" w:hAnsi="Calibri" w:cs="Times New Roman"/>
                  <w:color w:val="000000"/>
                  <w:rPrChange w:id="4901" w:author="uga" w:date="2017-03-04T13:55:00Z">
                    <w:rPr>
                      <w:rFonts w:ascii="Calibri" w:eastAsia="Times New Roman" w:hAnsi="Calibri" w:cs="Times New Roman"/>
                      <w:color w:val="000000"/>
                      <w:sz w:val="22"/>
                      <w:szCs w:val="22"/>
                    </w:rPr>
                  </w:rPrChange>
                </w:rPr>
                <w:t>241</w:t>
              </w:r>
            </w:ins>
            <w:ins w:id="4902" w:author="Nelson Foster" w:date="2017-03-03T22:23:00Z">
              <w:r w:rsidRPr="008D0F68">
                <w:rPr>
                  <w:rFonts w:ascii="Calibri" w:eastAsia="Times New Roman" w:hAnsi="Calibri" w:cs="Times New Roman"/>
                  <w:color w:val="000000"/>
                  <w:rPrChange w:id="4903" w:author="uga" w:date="2017-03-04T13:55:00Z">
                    <w:rPr>
                      <w:rFonts w:ascii="Calibri" w:eastAsia="Times New Roman" w:hAnsi="Calibri" w:cs="Times New Roman"/>
                      <w:color w:val="000000"/>
                      <w:sz w:val="24"/>
                      <w:szCs w:val="24"/>
                    </w:rPr>
                  </w:rPrChange>
                </w:rPr>
                <w:t>,</w:t>
              </w:r>
            </w:ins>
            <w:ins w:id="4904" w:author="Sadaf Asrar" w:date="2017-02-28T10:50:00Z">
              <w:r w:rsidRPr="008D0F68">
                <w:rPr>
                  <w:rFonts w:ascii="Calibri" w:eastAsia="Times New Roman" w:hAnsi="Calibri" w:cs="Times New Roman"/>
                  <w:color w:val="000000"/>
                  <w:rPrChange w:id="4905" w:author="uga" w:date="2017-03-04T13:55:00Z">
                    <w:rPr>
                      <w:rFonts w:ascii="Calibri" w:eastAsia="Times New Roman" w:hAnsi="Calibri" w:cs="Times New Roman"/>
                      <w:color w:val="000000"/>
                      <w:sz w:val="22"/>
                      <w:szCs w:val="22"/>
                    </w:rPr>
                  </w:rPrChange>
                </w:rPr>
                <w:t>151</w:t>
              </w:r>
            </w:ins>
          </w:p>
        </w:tc>
        <w:tc>
          <w:tcPr>
            <w:tcW w:w="2070" w:type="dxa"/>
            <w:noWrap/>
            <w:hideMark/>
            <w:tcPrChange w:id="4906" w:author="uga" w:date="2017-03-04T15:03:00Z">
              <w:tcPr>
                <w:tcW w:w="1720" w:type="dxa"/>
                <w:tcBorders>
                  <w:top w:val="nil"/>
                  <w:left w:val="nil"/>
                  <w:bottom w:val="single" w:sz="4" w:space="0" w:color="auto"/>
                  <w:right w:val="single" w:sz="4" w:space="0" w:color="auto"/>
                </w:tcBorders>
                <w:shd w:val="clear" w:color="auto" w:fill="auto"/>
                <w:noWrap/>
                <w:vAlign w:val="bottom"/>
                <w:hideMark/>
              </w:tcPr>
            </w:tcPrChange>
          </w:tcPr>
          <w:p w14:paraId="2BE7EFE6" w14:textId="6DB86CD4" w:rsidR="00DC036E" w:rsidRPr="008D0F68" w:rsidRDefault="00DC036E">
            <w:pPr>
              <w:jc w:val="right"/>
              <w:cnfStyle w:val="000000100000" w:firstRow="0" w:lastRow="0" w:firstColumn="0" w:lastColumn="0" w:oddVBand="0" w:evenVBand="0" w:oddHBand="1" w:evenHBand="0" w:firstRowFirstColumn="0" w:firstRowLastColumn="0" w:lastRowFirstColumn="0" w:lastRowLastColumn="0"/>
              <w:rPr>
                <w:ins w:id="4907" w:author="Sadaf Asrar" w:date="2017-02-28T10:50:00Z"/>
                <w:rFonts w:ascii="Calibri" w:eastAsia="Times New Roman" w:hAnsi="Calibri" w:cs="Times New Roman"/>
                <w:color w:val="000000"/>
                <w:rPrChange w:id="4908" w:author="uga" w:date="2017-03-04T13:55:00Z">
                  <w:rPr>
                    <w:ins w:id="4909" w:author="Sadaf Asrar" w:date="2017-02-28T10:50:00Z"/>
                    <w:rFonts w:ascii="Calibri" w:eastAsia="Times New Roman" w:hAnsi="Calibri" w:cs="Times New Roman"/>
                    <w:color w:val="000000"/>
                    <w:sz w:val="22"/>
                    <w:szCs w:val="22"/>
                  </w:rPr>
                </w:rPrChange>
              </w:rPr>
            </w:pPr>
            <w:ins w:id="4910" w:author="Sadaf Asrar" w:date="2017-02-28T10:50:00Z">
              <w:r w:rsidRPr="008D0F68">
                <w:rPr>
                  <w:rFonts w:ascii="Calibri" w:eastAsia="Times New Roman" w:hAnsi="Calibri" w:cs="Times New Roman"/>
                  <w:color w:val="000000"/>
                  <w:rPrChange w:id="4911" w:author="uga" w:date="2017-03-04T13:55:00Z">
                    <w:rPr>
                      <w:rFonts w:ascii="Calibri" w:eastAsia="Times New Roman" w:hAnsi="Calibri" w:cs="Times New Roman"/>
                      <w:color w:val="000000"/>
                      <w:sz w:val="22"/>
                      <w:szCs w:val="22"/>
                    </w:rPr>
                  </w:rPrChange>
                </w:rPr>
                <w:t>55</w:t>
              </w:r>
            </w:ins>
            <w:ins w:id="4912" w:author="Nelson Foster" w:date="2017-03-03T22:23:00Z">
              <w:r w:rsidRPr="008D0F68">
                <w:rPr>
                  <w:rFonts w:ascii="Calibri" w:eastAsia="Times New Roman" w:hAnsi="Calibri" w:cs="Times New Roman"/>
                  <w:color w:val="000000"/>
                  <w:rPrChange w:id="4913" w:author="uga" w:date="2017-03-04T13:55:00Z">
                    <w:rPr>
                      <w:rFonts w:ascii="Calibri" w:eastAsia="Times New Roman" w:hAnsi="Calibri" w:cs="Times New Roman"/>
                      <w:color w:val="000000"/>
                      <w:sz w:val="24"/>
                      <w:szCs w:val="24"/>
                    </w:rPr>
                  </w:rPrChange>
                </w:rPr>
                <w:t>,</w:t>
              </w:r>
            </w:ins>
            <w:ins w:id="4914" w:author="Sadaf Asrar" w:date="2017-02-28T10:50:00Z">
              <w:r w:rsidRPr="008D0F68">
                <w:rPr>
                  <w:rFonts w:ascii="Calibri" w:eastAsia="Times New Roman" w:hAnsi="Calibri" w:cs="Times New Roman"/>
                  <w:color w:val="000000"/>
                  <w:rPrChange w:id="4915" w:author="uga" w:date="2017-03-04T13:55:00Z">
                    <w:rPr>
                      <w:rFonts w:ascii="Calibri" w:eastAsia="Times New Roman" w:hAnsi="Calibri" w:cs="Times New Roman"/>
                      <w:color w:val="000000"/>
                      <w:sz w:val="22"/>
                      <w:szCs w:val="22"/>
                    </w:rPr>
                  </w:rPrChange>
                </w:rPr>
                <w:t>240</w:t>
              </w:r>
            </w:ins>
          </w:p>
        </w:tc>
        <w:tc>
          <w:tcPr>
            <w:tcW w:w="2160" w:type="dxa"/>
            <w:noWrap/>
            <w:hideMark/>
            <w:tcPrChange w:id="4916" w:author="uga" w:date="2017-03-04T15:03:00Z">
              <w:tcPr>
                <w:tcW w:w="2260" w:type="dxa"/>
                <w:tcBorders>
                  <w:top w:val="nil"/>
                  <w:left w:val="nil"/>
                  <w:bottom w:val="single" w:sz="4" w:space="0" w:color="auto"/>
                  <w:right w:val="single" w:sz="4" w:space="0" w:color="auto"/>
                </w:tcBorders>
                <w:shd w:val="clear" w:color="auto" w:fill="auto"/>
                <w:noWrap/>
                <w:vAlign w:val="bottom"/>
                <w:hideMark/>
              </w:tcPr>
            </w:tcPrChange>
          </w:tcPr>
          <w:p w14:paraId="7BEB242A" w14:textId="77777777" w:rsidR="00DC036E" w:rsidRPr="008D0F68" w:rsidRDefault="00DC036E">
            <w:pPr>
              <w:jc w:val="right"/>
              <w:cnfStyle w:val="000000100000" w:firstRow="0" w:lastRow="0" w:firstColumn="0" w:lastColumn="0" w:oddVBand="0" w:evenVBand="0" w:oddHBand="1" w:evenHBand="0" w:firstRowFirstColumn="0" w:firstRowLastColumn="0" w:lastRowFirstColumn="0" w:lastRowLastColumn="0"/>
              <w:rPr>
                <w:ins w:id="4917" w:author="Sadaf Asrar" w:date="2017-02-28T10:50:00Z"/>
                <w:rFonts w:ascii="Calibri" w:eastAsia="Times New Roman" w:hAnsi="Calibri" w:cs="Times New Roman"/>
                <w:color w:val="000000"/>
                <w:rPrChange w:id="4918" w:author="uga" w:date="2017-03-04T13:55:00Z">
                  <w:rPr>
                    <w:ins w:id="4919" w:author="Sadaf Asrar" w:date="2017-02-28T10:50:00Z"/>
                    <w:rFonts w:ascii="Calibri" w:eastAsia="Times New Roman" w:hAnsi="Calibri" w:cs="Times New Roman"/>
                    <w:color w:val="000000"/>
                    <w:sz w:val="22"/>
                    <w:szCs w:val="22"/>
                  </w:rPr>
                </w:rPrChange>
              </w:rPr>
            </w:pPr>
            <w:ins w:id="4920" w:author="Sadaf Asrar" w:date="2017-02-28T10:50:00Z">
              <w:r w:rsidRPr="008D0F68">
                <w:rPr>
                  <w:rFonts w:ascii="Calibri" w:eastAsia="Times New Roman" w:hAnsi="Calibri" w:cs="Times New Roman"/>
                  <w:color w:val="000000"/>
                  <w:rPrChange w:id="4921" w:author="uga" w:date="2017-03-04T13:55:00Z">
                    <w:rPr>
                      <w:rFonts w:ascii="Calibri" w:eastAsia="Times New Roman" w:hAnsi="Calibri" w:cs="Times New Roman"/>
                      <w:color w:val="000000"/>
                      <w:sz w:val="22"/>
                      <w:szCs w:val="22"/>
                    </w:rPr>
                  </w:rPrChange>
                </w:rPr>
                <w:t>0.2290681</w:t>
              </w:r>
            </w:ins>
          </w:p>
        </w:tc>
      </w:tr>
      <w:tr w:rsidR="00DC036E" w:rsidRPr="008D0F68" w14:paraId="4D373D04" w14:textId="77777777" w:rsidTr="00E71239">
        <w:trPr>
          <w:trHeight w:hRule="exact" w:val="216"/>
          <w:jc w:val="center"/>
          <w:ins w:id="4922" w:author="Sadaf Asrar" w:date="2017-02-28T10:50:00Z"/>
          <w:trPrChange w:id="4923" w:author="uga" w:date="2017-03-04T15:03:00Z">
            <w:trPr>
              <w:trHeight w:val="330"/>
            </w:trPr>
          </w:trPrChange>
        </w:trPr>
        <w:tc>
          <w:tcPr>
            <w:cnfStyle w:val="001000000000" w:firstRow="0" w:lastRow="0" w:firstColumn="1" w:lastColumn="0" w:oddVBand="0" w:evenVBand="0" w:oddHBand="0" w:evenHBand="0" w:firstRowFirstColumn="0" w:firstRowLastColumn="0" w:lastRowFirstColumn="0" w:lastRowLastColumn="0"/>
            <w:tcW w:w="2155" w:type="dxa"/>
            <w:noWrap/>
            <w:hideMark/>
            <w:tcPrChange w:id="4924" w:author="uga" w:date="2017-03-04T15:03:00Z">
              <w:tcPr>
                <w:tcW w:w="15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0DA7395" w14:textId="0A6C23B0" w:rsidR="00DC036E" w:rsidRPr="008D0F68" w:rsidRDefault="00DC036E" w:rsidP="00501070">
            <w:pPr>
              <w:rPr>
                <w:ins w:id="4925" w:author="Sadaf Asrar" w:date="2017-02-28T10:50:00Z"/>
                <w:rFonts w:ascii="Calibri" w:eastAsia="Times New Roman" w:hAnsi="Calibri" w:cs="Times New Roman"/>
                <w:color w:val="000000"/>
                <w:rPrChange w:id="4926" w:author="uga" w:date="2017-03-04T13:55:00Z">
                  <w:rPr>
                    <w:ins w:id="4927" w:author="Sadaf Asrar" w:date="2017-02-28T10:50:00Z"/>
                    <w:rFonts w:ascii="Calibri" w:eastAsia="Times New Roman" w:hAnsi="Calibri" w:cs="Times New Roman"/>
                    <w:color w:val="000000"/>
                    <w:sz w:val="22"/>
                    <w:szCs w:val="22"/>
                  </w:rPr>
                </w:rPrChange>
              </w:rPr>
            </w:pPr>
            <w:ins w:id="4928" w:author="uga" w:date="2017-03-04T15:03:00Z">
              <w:r>
                <w:rPr>
                  <w:rFonts w:ascii="Calibri" w:eastAsia="Times New Roman" w:hAnsi="Calibri" w:cs="Calibri"/>
                  <w:color w:val="000000"/>
                </w:rPr>
                <w:t>E</w:t>
              </w:r>
              <w:r w:rsidRPr="004645F7">
                <w:rPr>
                  <w:rFonts w:ascii="Calibri" w:eastAsia="Times New Roman" w:hAnsi="Calibri" w:cs="Calibri"/>
                  <w:color w:val="000000"/>
                </w:rPr>
                <w:t>arly</w:t>
              </w:r>
              <w:r>
                <w:rPr>
                  <w:rFonts w:ascii="Calibri" w:eastAsia="Times New Roman" w:hAnsi="Calibri" w:cs="Calibri"/>
                  <w:color w:val="000000"/>
                </w:rPr>
                <w:t xml:space="preserve"> </w:t>
              </w:r>
              <w:r w:rsidRPr="004645F7">
                <w:rPr>
                  <w:rFonts w:ascii="Calibri" w:eastAsia="Times New Roman" w:hAnsi="Calibri" w:cs="Calibri"/>
                  <w:color w:val="000000"/>
                </w:rPr>
                <w:t>morning</w:t>
              </w:r>
            </w:ins>
            <w:ins w:id="4929" w:author="Sadaf Asrar" w:date="2017-02-28T10:50:00Z">
              <w:del w:id="4930" w:author="uga" w:date="2017-03-04T15:03:00Z">
                <w:r w:rsidRPr="008D0F68" w:rsidDel="00711873">
                  <w:rPr>
                    <w:rFonts w:ascii="Calibri" w:eastAsia="Times New Roman" w:hAnsi="Calibri" w:cs="Times New Roman"/>
                    <w:color w:val="000000"/>
                    <w:rPrChange w:id="4931" w:author="uga" w:date="2017-03-04T13:55:00Z">
                      <w:rPr>
                        <w:rFonts w:ascii="Calibri" w:eastAsia="Times New Roman" w:hAnsi="Calibri" w:cs="Times New Roman"/>
                        <w:color w:val="000000"/>
                        <w:sz w:val="22"/>
                        <w:szCs w:val="22"/>
                      </w:rPr>
                    </w:rPrChange>
                  </w:rPr>
                  <w:delText>early_morning</w:delText>
                </w:r>
              </w:del>
            </w:ins>
          </w:p>
        </w:tc>
        <w:tc>
          <w:tcPr>
            <w:tcW w:w="2430" w:type="dxa"/>
            <w:noWrap/>
            <w:hideMark/>
            <w:tcPrChange w:id="4932" w:author="uga" w:date="2017-03-04T15:03:00Z">
              <w:tcPr>
                <w:tcW w:w="2840" w:type="dxa"/>
                <w:tcBorders>
                  <w:top w:val="nil"/>
                  <w:left w:val="nil"/>
                  <w:bottom w:val="single" w:sz="4" w:space="0" w:color="auto"/>
                  <w:right w:val="single" w:sz="4" w:space="0" w:color="auto"/>
                </w:tcBorders>
                <w:shd w:val="clear" w:color="auto" w:fill="auto"/>
                <w:noWrap/>
                <w:vAlign w:val="bottom"/>
                <w:hideMark/>
              </w:tcPr>
            </w:tcPrChange>
          </w:tcPr>
          <w:p w14:paraId="2790C8D6" w14:textId="5733F6E0" w:rsidR="00DC036E" w:rsidRPr="008D0F68" w:rsidRDefault="00DC036E">
            <w:pPr>
              <w:jc w:val="right"/>
              <w:cnfStyle w:val="000000000000" w:firstRow="0" w:lastRow="0" w:firstColumn="0" w:lastColumn="0" w:oddVBand="0" w:evenVBand="0" w:oddHBand="0" w:evenHBand="0" w:firstRowFirstColumn="0" w:firstRowLastColumn="0" w:lastRowFirstColumn="0" w:lastRowLastColumn="0"/>
              <w:rPr>
                <w:ins w:id="4933" w:author="Sadaf Asrar" w:date="2017-02-28T10:50:00Z"/>
                <w:rFonts w:ascii="Calibri" w:eastAsia="Times New Roman" w:hAnsi="Calibri" w:cs="Times New Roman"/>
                <w:color w:val="000000"/>
                <w:rPrChange w:id="4934" w:author="uga" w:date="2017-03-04T13:55:00Z">
                  <w:rPr>
                    <w:ins w:id="4935" w:author="Sadaf Asrar" w:date="2017-02-28T10:50:00Z"/>
                    <w:rFonts w:ascii="Calibri" w:eastAsia="Times New Roman" w:hAnsi="Calibri" w:cs="Times New Roman"/>
                    <w:color w:val="000000"/>
                    <w:sz w:val="22"/>
                    <w:szCs w:val="22"/>
                  </w:rPr>
                </w:rPrChange>
              </w:rPr>
            </w:pPr>
            <w:ins w:id="4936" w:author="Sadaf Asrar" w:date="2017-02-28T10:50:00Z">
              <w:r w:rsidRPr="008D0F68">
                <w:rPr>
                  <w:rFonts w:ascii="Calibri" w:eastAsia="Times New Roman" w:hAnsi="Calibri" w:cs="Times New Roman"/>
                  <w:color w:val="000000"/>
                  <w:rPrChange w:id="4937" w:author="uga" w:date="2017-03-04T13:55:00Z">
                    <w:rPr>
                      <w:rFonts w:ascii="Calibri" w:eastAsia="Times New Roman" w:hAnsi="Calibri" w:cs="Times New Roman"/>
                      <w:color w:val="000000"/>
                      <w:sz w:val="22"/>
                      <w:szCs w:val="22"/>
                    </w:rPr>
                  </w:rPrChange>
                </w:rPr>
                <w:t>71</w:t>
              </w:r>
            </w:ins>
            <w:ins w:id="4938" w:author="Nelson Foster" w:date="2017-03-03T22:23:00Z">
              <w:r w:rsidRPr="008D0F68">
                <w:rPr>
                  <w:rFonts w:ascii="Calibri" w:eastAsia="Times New Roman" w:hAnsi="Calibri" w:cs="Times New Roman"/>
                  <w:color w:val="000000"/>
                  <w:rPrChange w:id="4939" w:author="uga" w:date="2017-03-04T13:55:00Z">
                    <w:rPr>
                      <w:rFonts w:ascii="Calibri" w:eastAsia="Times New Roman" w:hAnsi="Calibri" w:cs="Times New Roman"/>
                      <w:color w:val="000000"/>
                      <w:sz w:val="24"/>
                      <w:szCs w:val="24"/>
                    </w:rPr>
                  </w:rPrChange>
                </w:rPr>
                <w:t>,</w:t>
              </w:r>
            </w:ins>
            <w:ins w:id="4940" w:author="Sadaf Asrar" w:date="2017-02-28T10:50:00Z">
              <w:r w:rsidRPr="008D0F68">
                <w:rPr>
                  <w:rFonts w:ascii="Calibri" w:eastAsia="Times New Roman" w:hAnsi="Calibri" w:cs="Times New Roman"/>
                  <w:color w:val="000000"/>
                  <w:rPrChange w:id="4941" w:author="uga" w:date="2017-03-04T13:55:00Z">
                    <w:rPr>
                      <w:rFonts w:ascii="Calibri" w:eastAsia="Times New Roman" w:hAnsi="Calibri" w:cs="Times New Roman"/>
                      <w:color w:val="000000"/>
                      <w:sz w:val="22"/>
                      <w:szCs w:val="22"/>
                    </w:rPr>
                  </w:rPrChange>
                </w:rPr>
                <w:t>075</w:t>
              </w:r>
            </w:ins>
          </w:p>
        </w:tc>
        <w:tc>
          <w:tcPr>
            <w:tcW w:w="2070" w:type="dxa"/>
            <w:noWrap/>
            <w:hideMark/>
            <w:tcPrChange w:id="4942" w:author="uga" w:date="2017-03-04T15:03:00Z">
              <w:tcPr>
                <w:tcW w:w="1720" w:type="dxa"/>
                <w:tcBorders>
                  <w:top w:val="nil"/>
                  <w:left w:val="nil"/>
                  <w:bottom w:val="single" w:sz="4" w:space="0" w:color="auto"/>
                  <w:right w:val="single" w:sz="4" w:space="0" w:color="auto"/>
                </w:tcBorders>
                <w:shd w:val="clear" w:color="auto" w:fill="auto"/>
                <w:noWrap/>
                <w:vAlign w:val="bottom"/>
                <w:hideMark/>
              </w:tcPr>
            </w:tcPrChange>
          </w:tcPr>
          <w:p w14:paraId="78758BEF" w14:textId="54F6FC47" w:rsidR="00DC036E" w:rsidRPr="008D0F68" w:rsidRDefault="00DC036E">
            <w:pPr>
              <w:jc w:val="right"/>
              <w:cnfStyle w:val="000000000000" w:firstRow="0" w:lastRow="0" w:firstColumn="0" w:lastColumn="0" w:oddVBand="0" w:evenVBand="0" w:oddHBand="0" w:evenHBand="0" w:firstRowFirstColumn="0" w:firstRowLastColumn="0" w:lastRowFirstColumn="0" w:lastRowLastColumn="0"/>
              <w:rPr>
                <w:ins w:id="4943" w:author="Sadaf Asrar" w:date="2017-02-28T10:50:00Z"/>
                <w:rFonts w:ascii="Calibri" w:eastAsia="Times New Roman" w:hAnsi="Calibri" w:cs="Times New Roman"/>
                <w:color w:val="000000"/>
                <w:rPrChange w:id="4944" w:author="uga" w:date="2017-03-04T13:55:00Z">
                  <w:rPr>
                    <w:ins w:id="4945" w:author="Sadaf Asrar" w:date="2017-02-28T10:50:00Z"/>
                    <w:rFonts w:ascii="Calibri" w:eastAsia="Times New Roman" w:hAnsi="Calibri" w:cs="Times New Roman"/>
                    <w:color w:val="000000"/>
                    <w:sz w:val="22"/>
                    <w:szCs w:val="22"/>
                  </w:rPr>
                </w:rPrChange>
              </w:rPr>
            </w:pPr>
            <w:ins w:id="4946" w:author="Sadaf Asrar" w:date="2017-02-28T10:50:00Z">
              <w:r w:rsidRPr="008D0F68">
                <w:rPr>
                  <w:rFonts w:ascii="Calibri" w:eastAsia="Times New Roman" w:hAnsi="Calibri" w:cs="Times New Roman"/>
                  <w:color w:val="000000"/>
                  <w:rPrChange w:id="4947" w:author="uga" w:date="2017-03-04T13:55:00Z">
                    <w:rPr>
                      <w:rFonts w:ascii="Calibri" w:eastAsia="Times New Roman" w:hAnsi="Calibri" w:cs="Times New Roman"/>
                      <w:color w:val="000000"/>
                      <w:sz w:val="22"/>
                      <w:szCs w:val="22"/>
                    </w:rPr>
                  </w:rPrChange>
                </w:rPr>
                <w:t>22</w:t>
              </w:r>
            </w:ins>
            <w:ins w:id="4948" w:author="Nelson Foster" w:date="2017-03-03T22:23:00Z">
              <w:r w:rsidRPr="008D0F68">
                <w:rPr>
                  <w:rFonts w:ascii="Calibri" w:eastAsia="Times New Roman" w:hAnsi="Calibri" w:cs="Times New Roman"/>
                  <w:color w:val="000000"/>
                  <w:rPrChange w:id="4949" w:author="uga" w:date="2017-03-04T13:55:00Z">
                    <w:rPr>
                      <w:rFonts w:ascii="Calibri" w:eastAsia="Times New Roman" w:hAnsi="Calibri" w:cs="Times New Roman"/>
                      <w:color w:val="000000"/>
                      <w:sz w:val="24"/>
                      <w:szCs w:val="24"/>
                    </w:rPr>
                  </w:rPrChange>
                </w:rPr>
                <w:t>,</w:t>
              </w:r>
            </w:ins>
            <w:ins w:id="4950" w:author="Sadaf Asrar" w:date="2017-02-28T10:50:00Z">
              <w:r w:rsidRPr="008D0F68">
                <w:rPr>
                  <w:rFonts w:ascii="Calibri" w:eastAsia="Times New Roman" w:hAnsi="Calibri" w:cs="Times New Roman"/>
                  <w:color w:val="000000"/>
                  <w:rPrChange w:id="4951" w:author="uga" w:date="2017-03-04T13:55:00Z">
                    <w:rPr>
                      <w:rFonts w:ascii="Calibri" w:eastAsia="Times New Roman" w:hAnsi="Calibri" w:cs="Times New Roman"/>
                      <w:color w:val="000000"/>
                      <w:sz w:val="22"/>
                      <w:szCs w:val="22"/>
                    </w:rPr>
                  </w:rPrChange>
                </w:rPr>
                <w:t>348</w:t>
              </w:r>
            </w:ins>
          </w:p>
        </w:tc>
        <w:tc>
          <w:tcPr>
            <w:tcW w:w="2160" w:type="dxa"/>
            <w:noWrap/>
            <w:hideMark/>
            <w:tcPrChange w:id="4952" w:author="uga" w:date="2017-03-04T15:03:00Z">
              <w:tcPr>
                <w:tcW w:w="2260" w:type="dxa"/>
                <w:tcBorders>
                  <w:top w:val="nil"/>
                  <w:left w:val="nil"/>
                  <w:bottom w:val="single" w:sz="4" w:space="0" w:color="auto"/>
                  <w:right w:val="single" w:sz="4" w:space="0" w:color="auto"/>
                </w:tcBorders>
                <w:shd w:val="clear" w:color="auto" w:fill="auto"/>
                <w:noWrap/>
                <w:vAlign w:val="bottom"/>
                <w:hideMark/>
              </w:tcPr>
            </w:tcPrChange>
          </w:tcPr>
          <w:p w14:paraId="508659FE" w14:textId="77777777" w:rsidR="00DC036E" w:rsidRPr="008D0F68" w:rsidRDefault="00DC036E">
            <w:pPr>
              <w:jc w:val="right"/>
              <w:cnfStyle w:val="000000000000" w:firstRow="0" w:lastRow="0" w:firstColumn="0" w:lastColumn="0" w:oddVBand="0" w:evenVBand="0" w:oddHBand="0" w:evenHBand="0" w:firstRowFirstColumn="0" w:firstRowLastColumn="0" w:lastRowFirstColumn="0" w:lastRowLastColumn="0"/>
              <w:rPr>
                <w:ins w:id="4953" w:author="Sadaf Asrar" w:date="2017-02-28T10:50:00Z"/>
                <w:rFonts w:ascii="Calibri" w:eastAsia="Times New Roman" w:hAnsi="Calibri" w:cs="Times New Roman"/>
                <w:color w:val="000000"/>
                <w:rPrChange w:id="4954" w:author="uga" w:date="2017-03-04T13:55:00Z">
                  <w:rPr>
                    <w:ins w:id="4955" w:author="Sadaf Asrar" w:date="2017-02-28T10:50:00Z"/>
                    <w:rFonts w:ascii="Calibri" w:eastAsia="Times New Roman" w:hAnsi="Calibri" w:cs="Times New Roman"/>
                    <w:color w:val="000000"/>
                    <w:sz w:val="22"/>
                    <w:szCs w:val="22"/>
                  </w:rPr>
                </w:rPrChange>
              </w:rPr>
            </w:pPr>
            <w:ins w:id="4956" w:author="Sadaf Asrar" w:date="2017-02-28T10:50:00Z">
              <w:r w:rsidRPr="008D0F68">
                <w:rPr>
                  <w:rFonts w:ascii="Calibri" w:eastAsia="Times New Roman" w:hAnsi="Calibri" w:cs="Times New Roman"/>
                  <w:color w:val="000000"/>
                  <w:rPrChange w:id="4957" w:author="uga" w:date="2017-03-04T13:55:00Z">
                    <w:rPr>
                      <w:rFonts w:ascii="Calibri" w:eastAsia="Times New Roman" w:hAnsi="Calibri" w:cs="Times New Roman"/>
                      <w:color w:val="000000"/>
                      <w:sz w:val="22"/>
                      <w:szCs w:val="22"/>
                    </w:rPr>
                  </w:rPrChange>
                </w:rPr>
                <w:t>0.3144284</w:t>
              </w:r>
            </w:ins>
          </w:p>
        </w:tc>
      </w:tr>
      <w:tr w:rsidR="00DC036E" w:rsidRPr="008D0F68" w14:paraId="43615D79" w14:textId="77777777" w:rsidTr="00E71239">
        <w:trPr>
          <w:cnfStyle w:val="000000100000" w:firstRow="0" w:lastRow="0" w:firstColumn="0" w:lastColumn="0" w:oddVBand="0" w:evenVBand="0" w:oddHBand="1" w:evenHBand="0" w:firstRowFirstColumn="0" w:firstRowLastColumn="0" w:lastRowFirstColumn="0" w:lastRowLastColumn="0"/>
          <w:trHeight w:hRule="exact" w:val="216"/>
          <w:jc w:val="center"/>
          <w:ins w:id="4958" w:author="Sadaf Asrar" w:date="2017-02-28T10:50:00Z"/>
          <w:trPrChange w:id="4959" w:author="uga" w:date="2017-03-04T15:03:00Z">
            <w:trPr>
              <w:trHeight w:val="330"/>
            </w:trPr>
          </w:trPrChange>
        </w:trPr>
        <w:tc>
          <w:tcPr>
            <w:cnfStyle w:val="001000000000" w:firstRow="0" w:lastRow="0" w:firstColumn="1" w:lastColumn="0" w:oddVBand="0" w:evenVBand="0" w:oddHBand="0" w:evenHBand="0" w:firstRowFirstColumn="0" w:firstRowLastColumn="0" w:lastRowFirstColumn="0" w:lastRowLastColumn="0"/>
            <w:tcW w:w="2155" w:type="dxa"/>
            <w:noWrap/>
            <w:hideMark/>
            <w:tcPrChange w:id="4960" w:author="uga" w:date="2017-03-04T15:03:00Z">
              <w:tcPr>
                <w:tcW w:w="15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B2C90D4" w14:textId="695499DB" w:rsidR="00DC036E" w:rsidRPr="008D0F68" w:rsidRDefault="00DC036E" w:rsidP="00501070">
            <w:pPr>
              <w:cnfStyle w:val="001000100000" w:firstRow="0" w:lastRow="0" w:firstColumn="1" w:lastColumn="0" w:oddVBand="0" w:evenVBand="0" w:oddHBand="1" w:evenHBand="0" w:firstRowFirstColumn="0" w:firstRowLastColumn="0" w:lastRowFirstColumn="0" w:lastRowLastColumn="0"/>
              <w:rPr>
                <w:ins w:id="4961" w:author="Sadaf Asrar" w:date="2017-02-28T10:50:00Z"/>
                <w:rFonts w:ascii="Calibri" w:eastAsia="Times New Roman" w:hAnsi="Calibri" w:cs="Times New Roman"/>
                <w:color w:val="000000"/>
                <w:rPrChange w:id="4962" w:author="uga" w:date="2017-03-04T13:55:00Z">
                  <w:rPr>
                    <w:ins w:id="4963" w:author="Sadaf Asrar" w:date="2017-02-28T10:50:00Z"/>
                    <w:rFonts w:ascii="Calibri" w:eastAsia="Times New Roman" w:hAnsi="Calibri" w:cs="Times New Roman"/>
                    <w:color w:val="000000"/>
                    <w:sz w:val="22"/>
                    <w:szCs w:val="22"/>
                  </w:rPr>
                </w:rPrChange>
              </w:rPr>
            </w:pPr>
            <w:ins w:id="4964" w:author="uga" w:date="2017-03-04T15:03:00Z">
              <w:r>
                <w:rPr>
                  <w:rFonts w:ascii="Calibri" w:eastAsia="Times New Roman" w:hAnsi="Calibri" w:cs="Calibri"/>
                  <w:color w:val="000000"/>
                </w:rPr>
                <w:t>E</w:t>
              </w:r>
              <w:r w:rsidRPr="004645F7">
                <w:rPr>
                  <w:rFonts w:ascii="Calibri" w:eastAsia="Times New Roman" w:hAnsi="Calibri" w:cs="Calibri"/>
                  <w:color w:val="000000"/>
                </w:rPr>
                <w:t>vening</w:t>
              </w:r>
            </w:ins>
            <w:ins w:id="4965" w:author="Sadaf Asrar" w:date="2017-02-28T10:50:00Z">
              <w:del w:id="4966" w:author="uga" w:date="2017-03-04T15:03:00Z">
                <w:r w:rsidRPr="008D0F68" w:rsidDel="00711873">
                  <w:rPr>
                    <w:rFonts w:ascii="Calibri" w:eastAsia="Times New Roman" w:hAnsi="Calibri" w:cs="Times New Roman"/>
                    <w:color w:val="000000"/>
                    <w:rPrChange w:id="4967" w:author="uga" w:date="2017-03-04T13:55:00Z">
                      <w:rPr>
                        <w:rFonts w:ascii="Calibri" w:eastAsia="Times New Roman" w:hAnsi="Calibri" w:cs="Times New Roman"/>
                        <w:color w:val="000000"/>
                        <w:sz w:val="22"/>
                        <w:szCs w:val="22"/>
                      </w:rPr>
                    </w:rPrChange>
                  </w:rPr>
                  <w:delText>evening</w:delText>
                </w:r>
              </w:del>
            </w:ins>
          </w:p>
        </w:tc>
        <w:tc>
          <w:tcPr>
            <w:tcW w:w="2430" w:type="dxa"/>
            <w:noWrap/>
            <w:hideMark/>
            <w:tcPrChange w:id="4968" w:author="uga" w:date="2017-03-04T15:03:00Z">
              <w:tcPr>
                <w:tcW w:w="2840" w:type="dxa"/>
                <w:tcBorders>
                  <w:top w:val="nil"/>
                  <w:left w:val="nil"/>
                  <w:bottom w:val="single" w:sz="4" w:space="0" w:color="auto"/>
                  <w:right w:val="single" w:sz="4" w:space="0" w:color="auto"/>
                </w:tcBorders>
                <w:shd w:val="clear" w:color="auto" w:fill="auto"/>
                <w:noWrap/>
                <w:vAlign w:val="bottom"/>
                <w:hideMark/>
              </w:tcPr>
            </w:tcPrChange>
          </w:tcPr>
          <w:p w14:paraId="57BCEEB4" w14:textId="7F92E4EF" w:rsidR="00DC036E" w:rsidRPr="008D0F68" w:rsidRDefault="00DC036E">
            <w:pPr>
              <w:jc w:val="right"/>
              <w:cnfStyle w:val="000000100000" w:firstRow="0" w:lastRow="0" w:firstColumn="0" w:lastColumn="0" w:oddVBand="0" w:evenVBand="0" w:oddHBand="1" w:evenHBand="0" w:firstRowFirstColumn="0" w:firstRowLastColumn="0" w:lastRowFirstColumn="0" w:lastRowLastColumn="0"/>
              <w:rPr>
                <w:ins w:id="4969" w:author="Sadaf Asrar" w:date="2017-02-28T10:50:00Z"/>
                <w:rFonts w:ascii="Calibri" w:eastAsia="Times New Roman" w:hAnsi="Calibri" w:cs="Times New Roman"/>
                <w:color w:val="000000"/>
                <w:rPrChange w:id="4970" w:author="uga" w:date="2017-03-04T13:55:00Z">
                  <w:rPr>
                    <w:ins w:id="4971" w:author="Sadaf Asrar" w:date="2017-02-28T10:50:00Z"/>
                    <w:rFonts w:ascii="Calibri" w:eastAsia="Times New Roman" w:hAnsi="Calibri" w:cs="Times New Roman"/>
                    <w:color w:val="000000"/>
                    <w:sz w:val="22"/>
                    <w:szCs w:val="22"/>
                  </w:rPr>
                </w:rPrChange>
              </w:rPr>
            </w:pPr>
            <w:ins w:id="4972" w:author="Sadaf Asrar" w:date="2017-02-28T10:50:00Z">
              <w:r w:rsidRPr="008D0F68">
                <w:rPr>
                  <w:rFonts w:ascii="Calibri" w:eastAsia="Times New Roman" w:hAnsi="Calibri" w:cs="Times New Roman"/>
                  <w:color w:val="000000"/>
                  <w:rPrChange w:id="4973" w:author="uga" w:date="2017-03-04T13:55:00Z">
                    <w:rPr>
                      <w:rFonts w:ascii="Calibri" w:eastAsia="Times New Roman" w:hAnsi="Calibri" w:cs="Times New Roman"/>
                      <w:color w:val="000000"/>
                      <w:sz w:val="22"/>
                      <w:szCs w:val="22"/>
                    </w:rPr>
                  </w:rPrChange>
                </w:rPr>
                <w:t>258</w:t>
              </w:r>
            </w:ins>
            <w:ins w:id="4974" w:author="Nelson Foster" w:date="2017-03-03T22:23:00Z">
              <w:r w:rsidRPr="008D0F68">
                <w:rPr>
                  <w:rFonts w:ascii="Calibri" w:eastAsia="Times New Roman" w:hAnsi="Calibri" w:cs="Times New Roman"/>
                  <w:color w:val="000000"/>
                  <w:rPrChange w:id="4975" w:author="uga" w:date="2017-03-04T13:55:00Z">
                    <w:rPr>
                      <w:rFonts w:ascii="Calibri" w:eastAsia="Times New Roman" w:hAnsi="Calibri" w:cs="Times New Roman"/>
                      <w:color w:val="000000"/>
                      <w:sz w:val="24"/>
                      <w:szCs w:val="24"/>
                    </w:rPr>
                  </w:rPrChange>
                </w:rPr>
                <w:t>,</w:t>
              </w:r>
            </w:ins>
            <w:ins w:id="4976" w:author="Sadaf Asrar" w:date="2017-02-28T10:50:00Z">
              <w:r w:rsidRPr="008D0F68">
                <w:rPr>
                  <w:rFonts w:ascii="Calibri" w:eastAsia="Times New Roman" w:hAnsi="Calibri" w:cs="Times New Roman"/>
                  <w:color w:val="000000"/>
                  <w:rPrChange w:id="4977" w:author="uga" w:date="2017-03-04T13:55:00Z">
                    <w:rPr>
                      <w:rFonts w:ascii="Calibri" w:eastAsia="Times New Roman" w:hAnsi="Calibri" w:cs="Times New Roman"/>
                      <w:color w:val="000000"/>
                      <w:sz w:val="22"/>
                      <w:szCs w:val="22"/>
                    </w:rPr>
                  </w:rPrChange>
                </w:rPr>
                <w:t>407</w:t>
              </w:r>
            </w:ins>
          </w:p>
        </w:tc>
        <w:tc>
          <w:tcPr>
            <w:tcW w:w="2070" w:type="dxa"/>
            <w:noWrap/>
            <w:hideMark/>
            <w:tcPrChange w:id="4978" w:author="uga" w:date="2017-03-04T15:03:00Z">
              <w:tcPr>
                <w:tcW w:w="1720" w:type="dxa"/>
                <w:tcBorders>
                  <w:top w:val="nil"/>
                  <w:left w:val="nil"/>
                  <w:bottom w:val="single" w:sz="4" w:space="0" w:color="auto"/>
                  <w:right w:val="single" w:sz="4" w:space="0" w:color="auto"/>
                </w:tcBorders>
                <w:shd w:val="clear" w:color="auto" w:fill="auto"/>
                <w:noWrap/>
                <w:vAlign w:val="bottom"/>
                <w:hideMark/>
              </w:tcPr>
            </w:tcPrChange>
          </w:tcPr>
          <w:p w14:paraId="061E597E" w14:textId="2239140D" w:rsidR="00DC036E" w:rsidRPr="008D0F68" w:rsidRDefault="00DC036E">
            <w:pPr>
              <w:jc w:val="right"/>
              <w:cnfStyle w:val="000000100000" w:firstRow="0" w:lastRow="0" w:firstColumn="0" w:lastColumn="0" w:oddVBand="0" w:evenVBand="0" w:oddHBand="1" w:evenHBand="0" w:firstRowFirstColumn="0" w:firstRowLastColumn="0" w:lastRowFirstColumn="0" w:lastRowLastColumn="0"/>
              <w:rPr>
                <w:ins w:id="4979" w:author="Sadaf Asrar" w:date="2017-02-28T10:50:00Z"/>
                <w:rFonts w:ascii="Calibri" w:eastAsia="Times New Roman" w:hAnsi="Calibri" w:cs="Times New Roman"/>
                <w:b/>
                <w:color w:val="000000"/>
                <w:rPrChange w:id="4980" w:author="uga" w:date="2017-03-04T13:55:00Z">
                  <w:rPr>
                    <w:ins w:id="4981" w:author="Sadaf Asrar" w:date="2017-02-28T10:50:00Z"/>
                    <w:rFonts w:ascii="Calibri" w:eastAsia="Times New Roman" w:hAnsi="Calibri" w:cs="Times New Roman"/>
                    <w:color w:val="000000"/>
                    <w:sz w:val="22"/>
                    <w:szCs w:val="22"/>
                  </w:rPr>
                </w:rPrChange>
              </w:rPr>
            </w:pPr>
            <w:ins w:id="4982" w:author="Sadaf Asrar" w:date="2017-02-28T10:50:00Z">
              <w:r w:rsidRPr="008D0F68">
                <w:rPr>
                  <w:rFonts w:ascii="Calibri" w:eastAsia="Times New Roman" w:hAnsi="Calibri" w:cs="Times New Roman"/>
                  <w:b/>
                  <w:color w:val="000000"/>
                  <w:rPrChange w:id="4983" w:author="uga" w:date="2017-03-04T13:55:00Z">
                    <w:rPr>
                      <w:rFonts w:ascii="Calibri" w:eastAsia="Times New Roman" w:hAnsi="Calibri" w:cs="Times New Roman"/>
                      <w:color w:val="000000"/>
                      <w:sz w:val="22"/>
                      <w:szCs w:val="22"/>
                    </w:rPr>
                  </w:rPrChange>
                </w:rPr>
                <w:t>66</w:t>
              </w:r>
            </w:ins>
            <w:ins w:id="4984" w:author="Nelson Foster" w:date="2017-03-03T22:23:00Z">
              <w:r w:rsidRPr="008D0F68">
                <w:rPr>
                  <w:rFonts w:ascii="Calibri" w:eastAsia="Times New Roman" w:hAnsi="Calibri" w:cs="Times New Roman"/>
                  <w:b/>
                  <w:color w:val="000000"/>
                  <w:rPrChange w:id="4985" w:author="uga" w:date="2017-03-04T13:55:00Z">
                    <w:rPr>
                      <w:rFonts w:ascii="Calibri" w:eastAsia="Times New Roman" w:hAnsi="Calibri" w:cs="Times New Roman"/>
                      <w:b/>
                      <w:color w:val="000000"/>
                      <w:sz w:val="24"/>
                      <w:szCs w:val="24"/>
                    </w:rPr>
                  </w:rPrChange>
                </w:rPr>
                <w:t>,</w:t>
              </w:r>
            </w:ins>
            <w:ins w:id="4986" w:author="Sadaf Asrar" w:date="2017-02-28T10:50:00Z">
              <w:r w:rsidRPr="008D0F68">
                <w:rPr>
                  <w:rFonts w:ascii="Calibri" w:eastAsia="Times New Roman" w:hAnsi="Calibri" w:cs="Times New Roman"/>
                  <w:b/>
                  <w:color w:val="000000"/>
                  <w:rPrChange w:id="4987" w:author="uga" w:date="2017-03-04T13:55:00Z">
                    <w:rPr>
                      <w:rFonts w:ascii="Calibri" w:eastAsia="Times New Roman" w:hAnsi="Calibri" w:cs="Times New Roman"/>
                      <w:color w:val="000000"/>
                      <w:sz w:val="22"/>
                      <w:szCs w:val="22"/>
                    </w:rPr>
                  </w:rPrChange>
                </w:rPr>
                <w:t>398</w:t>
              </w:r>
            </w:ins>
          </w:p>
        </w:tc>
        <w:tc>
          <w:tcPr>
            <w:tcW w:w="2160" w:type="dxa"/>
            <w:noWrap/>
            <w:hideMark/>
            <w:tcPrChange w:id="4988" w:author="uga" w:date="2017-03-04T15:03:00Z">
              <w:tcPr>
                <w:tcW w:w="2260" w:type="dxa"/>
                <w:tcBorders>
                  <w:top w:val="nil"/>
                  <w:left w:val="nil"/>
                  <w:bottom w:val="single" w:sz="4" w:space="0" w:color="auto"/>
                  <w:right w:val="single" w:sz="4" w:space="0" w:color="auto"/>
                </w:tcBorders>
                <w:shd w:val="clear" w:color="auto" w:fill="auto"/>
                <w:noWrap/>
                <w:vAlign w:val="bottom"/>
                <w:hideMark/>
              </w:tcPr>
            </w:tcPrChange>
          </w:tcPr>
          <w:p w14:paraId="555BF20A" w14:textId="77777777" w:rsidR="00DC036E" w:rsidRPr="008D0F68" w:rsidRDefault="00DC036E">
            <w:pPr>
              <w:jc w:val="right"/>
              <w:cnfStyle w:val="000000100000" w:firstRow="0" w:lastRow="0" w:firstColumn="0" w:lastColumn="0" w:oddVBand="0" w:evenVBand="0" w:oddHBand="1" w:evenHBand="0" w:firstRowFirstColumn="0" w:firstRowLastColumn="0" w:lastRowFirstColumn="0" w:lastRowLastColumn="0"/>
              <w:rPr>
                <w:ins w:id="4989" w:author="Sadaf Asrar" w:date="2017-02-28T10:50:00Z"/>
                <w:rFonts w:ascii="Calibri" w:eastAsia="Times New Roman" w:hAnsi="Calibri" w:cs="Times New Roman"/>
                <w:color w:val="000000"/>
                <w:rPrChange w:id="4990" w:author="uga" w:date="2017-03-04T13:55:00Z">
                  <w:rPr>
                    <w:ins w:id="4991" w:author="Sadaf Asrar" w:date="2017-02-28T10:50:00Z"/>
                    <w:rFonts w:ascii="Calibri" w:eastAsia="Times New Roman" w:hAnsi="Calibri" w:cs="Times New Roman"/>
                    <w:color w:val="000000"/>
                    <w:sz w:val="22"/>
                    <w:szCs w:val="22"/>
                  </w:rPr>
                </w:rPrChange>
              </w:rPr>
            </w:pPr>
            <w:ins w:id="4992" w:author="Sadaf Asrar" w:date="2017-02-28T10:50:00Z">
              <w:r w:rsidRPr="008D0F68">
                <w:rPr>
                  <w:rFonts w:ascii="Calibri" w:eastAsia="Times New Roman" w:hAnsi="Calibri" w:cs="Times New Roman"/>
                  <w:color w:val="000000"/>
                  <w:rPrChange w:id="4993" w:author="uga" w:date="2017-03-04T13:55:00Z">
                    <w:rPr>
                      <w:rFonts w:ascii="Calibri" w:eastAsia="Times New Roman" w:hAnsi="Calibri" w:cs="Times New Roman"/>
                      <w:color w:val="000000"/>
                      <w:sz w:val="22"/>
                      <w:szCs w:val="22"/>
                    </w:rPr>
                  </w:rPrChange>
                </w:rPr>
                <w:t>0.2569512</w:t>
              </w:r>
            </w:ins>
          </w:p>
        </w:tc>
      </w:tr>
      <w:tr w:rsidR="00DC036E" w:rsidRPr="008D0F68" w14:paraId="63CEF88F" w14:textId="77777777" w:rsidTr="00E71239">
        <w:trPr>
          <w:trHeight w:hRule="exact" w:val="216"/>
          <w:jc w:val="center"/>
          <w:ins w:id="4994" w:author="Sadaf Asrar" w:date="2017-02-28T10:50:00Z"/>
          <w:trPrChange w:id="4995" w:author="uga" w:date="2017-03-04T15:03:00Z">
            <w:trPr>
              <w:trHeight w:val="330"/>
            </w:trPr>
          </w:trPrChange>
        </w:trPr>
        <w:tc>
          <w:tcPr>
            <w:cnfStyle w:val="001000000000" w:firstRow="0" w:lastRow="0" w:firstColumn="1" w:lastColumn="0" w:oddVBand="0" w:evenVBand="0" w:oddHBand="0" w:evenHBand="0" w:firstRowFirstColumn="0" w:firstRowLastColumn="0" w:lastRowFirstColumn="0" w:lastRowLastColumn="0"/>
            <w:tcW w:w="2155" w:type="dxa"/>
            <w:noWrap/>
            <w:hideMark/>
            <w:tcPrChange w:id="4996" w:author="uga" w:date="2017-03-04T15:03:00Z">
              <w:tcPr>
                <w:tcW w:w="15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94BBDC2" w14:textId="14227BF3" w:rsidR="00DC036E" w:rsidRPr="008D0F68" w:rsidRDefault="00DC036E" w:rsidP="00501070">
            <w:pPr>
              <w:rPr>
                <w:ins w:id="4997" w:author="Sadaf Asrar" w:date="2017-02-28T10:50:00Z"/>
                <w:rFonts w:ascii="Calibri" w:eastAsia="Times New Roman" w:hAnsi="Calibri" w:cs="Times New Roman"/>
                <w:color w:val="000000"/>
                <w:rPrChange w:id="4998" w:author="uga" w:date="2017-03-04T13:55:00Z">
                  <w:rPr>
                    <w:ins w:id="4999" w:author="Sadaf Asrar" w:date="2017-02-28T10:50:00Z"/>
                    <w:rFonts w:ascii="Calibri" w:eastAsia="Times New Roman" w:hAnsi="Calibri" w:cs="Times New Roman"/>
                    <w:color w:val="000000"/>
                    <w:sz w:val="22"/>
                    <w:szCs w:val="22"/>
                  </w:rPr>
                </w:rPrChange>
              </w:rPr>
            </w:pPr>
            <w:ins w:id="5000" w:author="uga" w:date="2017-03-04T15:03:00Z">
              <w:r>
                <w:rPr>
                  <w:rFonts w:ascii="Calibri" w:eastAsia="Times New Roman" w:hAnsi="Calibri" w:cs="Calibri"/>
                  <w:color w:val="000000"/>
                </w:rPr>
                <w:t>L</w:t>
              </w:r>
              <w:r w:rsidRPr="004645F7">
                <w:rPr>
                  <w:rFonts w:ascii="Calibri" w:eastAsia="Times New Roman" w:hAnsi="Calibri" w:cs="Calibri"/>
                  <w:color w:val="000000"/>
                </w:rPr>
                <w:t>ate</w:t>
              </w:r>
              <w:r>
                <w:rPr>
                  <w:rFonts w:ascii="Calibri" w:eastAsia="Times New Roman" w:hAnsi="Calibri" w:cs="Calibri"/>
                  <w:color w:val="000000"/>
                </w:rPr>
                <w:t xml:space="preserve"> </w:t>
              </w:r>
              <w:r w:rsidRPr="004645F7">
                <w:rPr>
                  <w:rFonts w:ascii="Calibri" w:eastAsia="Times New Roman" w:hAnsi="Calibri" w:cs="Calibri"/>
                  <w:color w:val="000000"/>
                </w:rPr>
                <w:t>night</w:t>
              </w:r>
            </w:ins>
            <w:ins w:id="5001" w:author="Sadaf Asrar" w:date="2017-02-28T10:50:00Z">
              <w:del w:id="5002" w:author="uga" w:date="2017-03-04T15:03:00Z">
                <w:r w:rsidRPr="008D0F68" w:rsidDel="00711873">
                  <w:rPr>
                    <w:rFonts w:ascii="Calibri" w:eastAsia="Times New Roman" w:hAnsi="Calibri" w:cs="Times New Roman"/>
                    <w:color w:val="000000"/>
                    <w:rPrChange w:id="5003" w:author="uga" w:date="2017-03-04T13:55:00Z">
                      <w:rPr>
                        <w:rFonts w:ascii="Calibri" w:eastAsia="Times New Roman" w:hAnsi="Calibri" w:cs="Times New Roman"/>
                        <w:color w:val="000000"/>
                        <w:sz w:val="22"/>
                        <w:szCs w:val="22"/>
                      </w:rPr>
                    </w:rPrChange>
                  </w:rPr>
                  <w:delText>late_night</w:delText>
                </w:r>
              </w:del>
            </w:ins>
          </w:p>
        </w:tc>
        <w:tc>
          <w:tcPr>
            <w:tcW w:w="2430" w:type="dxa"/>
            <w:noWrap/>
            <w:hideMark/>
            <w:tcPrChange w:id="5004" w:author="uga" w:date="2017-03-04T15:03:00Z">
              <w:tcPr>
                <w:tcW w:w="2840" w:type="dxa"/>
                <w:tcBorders>
                  <w:top w:val="nil"/>
                  <w:left w:val="nil"/>
                  <w:bottom w:val="single" w:sz="4" w:space="0" w:color="auto"/>
                  <w:right w:val="single" w:sz="4" w:space="0" w:color="auto"/>
                </w:tcBorders>
                <w:shd w:val="clear" w:color="auto" w:fill="auto"/>
                <w:noWrap/>
                <w:vAlign w:val="bottom"/>
                <w:hideMark/>
              </w:tcPr>
            </w:tcPrChange>
          </w:tcPr>
          <w:p w14:paraId="39BB63F0" w14:textId="4165A4CD" w:rsidR="00DC036E" w:rsidRPr="008D0F68" w:rsidRDefault="00DC036E">
            <w:pPr>
              <w:jc w:val="right"/>
              <w:cnfStyle w:val="000000000000" w:firstRow="0" w:lastRow="0" w:firstColumn="0" w:lastColumn="0" w:oddVBand="0" w:evenVBand="0" w:oddHBand="0" w:evenHBand="0" w:firstRowFirstColumn="0" w:firstRowLastColumn="0" w:lastRowFirstColumn="0" w:lastRowLastColumn="0"/>
              <w:rPr>
                <w:ins w:id="5005" w:author="Sadaf Asrar" w:date="2017-02-28T10:50:00Z"/>
                <w:rFonts w:ascii="Calibri" w:eastAsia="Times New Roman" w:hAnsi="Calibri" w:cs="Times New Roman"/>
                <w:color w:val="000000"/>
                <w:rPrChange w:id="5006" w:author="uga" w:date="2017-03-04T13:55:00Z">
                  <w:rPr>
                    <w:ins w:id="5007" w:author="Sadaf Asrar" w:date="2017-02-28T10:50:00Z"/>
                    <w:rFonts w:ascii="Calibri" w:eastAsia="Times New Roman" w:hAnsi="Calibri" w:cs="Times New Roman"/>
                    <w:color w:val="000000"/>
                    <w:sz w:val="22"/>
                    <w:szCs w:val="22"/>
                  </w:rPr>
                </w:rPrChange>
              </w:rPr>
            </w:pPr>
            <w:ins w:id="5008" w:author="Sadaf Asrar" w:date="2017-02-28T10:50:00Z">
              <w:r w:rsidRPr="008D0F68">
                <w:rPr>
                  <w:rFonts w:ascii="Calibri" w:eastAsia="Times New Roman" w:hAnsi="Calibri" w:cs="Times New Roman"/>
                  <w:color w:val="000000"/>
                  <w:rPrChange w:id="5009" w:author="uga" w:date="2017-03-04T13:55:00Z">
                    <w:rPr>
                      <w:rFonts w:ascii="Calibri" w:eastAsia="Times New Roman" w:hAnsi="Calibri" w:cs="Times New Roman"/>
                      <w:color w:val="000000"/>
                      <w:sz w:val="22"/>
                      <w:szCs w:val="22"/>
                    </w:rPr>
                  </w:rPrChange>
                </w:rPr>
                <w:t>61</w:t>
              </w:r>
            </w:ins>
            <w:ins w:id="5010" w:author="Nelson Foster" w:date="2017-03-03T22:23:00Z">
              <w:r w:rsidRPr="008D0F68">
                <w:rPr>
                  <w:rFonts w:ascii="Calibri" w:eastAsia="Times New Roman" w:hAnsi="Calibri" w:cs="Times New Roman"/>
                  <w:color w:val="000000"/>
                  <w:rPrChange w:id="5011" w:author="uga" w:date="2017-03-04T13:55:00Z">
                    <w:rPr>
                      <w:rFonts w:ascii="Calibri" w:eastAsia="Times New Roman" w:hAnsi="Calibri" w:cs="Times New Roman"/>
                      <w:color w:val="000000"/>
                      <w:sz w:val="24"/>
                      <w:szCs w:val="24"/>
                    </w:rPr>
                  </w:rPrChange>
                </w:rPr>
                <w:t>,</w:t>
              </w:r>
            </w:ins>
            <w:ins w:id="5012" w:author="Sadaf Asrar" w:date="2017-02-28T10:50:00Z">
              <w:r w:rsidRPr="008D0F68">
                <w:rPr>
                  <w:rFonts w:ascii="Calibri" w:eastAsia="Times New Roman" w:hAnsi="Calibri" w:cs="Times New Roman"/>
                  <w:color w:val="000000"/>
                  <w:rPrChange w:id="5013" w:author="uga" w:date="2017-03-04T13:55:00Z">
                    <w:rPr>
                      <w:rFonts w:ascii="Calibri" w:eastAsia="Times New Roman" w:hAnsi="Calibri" w:cs="Times New Roman"/>
                      <w:color w:val="000000"/>
                      <w:sz w:val="22"/>
                      <w:szCs w:val="22"/>
                    </w:rPr>
                  </w:rPrChange>
                </w:rPr>
                <w:t>659</w:t>
              </w:r>
            </w:ins>
          </w:p>
        </w:tc>
        <w:tc>
          <w:tcPr>
            <w:tcW w:w="2070" w:type="dxa"/>
            <w:noWrap/>
            <w:hideMark/>
            <w:tcPrChange w:id="5014" w:author="uga" w:date="2017-03-04T15:03:00Z">
              <w:tcPr>
                <w:tcW w:w="1720" w:type="dxa"/>
                <w:tcBorders>
                  <w:top w:val="nil"/>
                  <w:left w:val="nil"/>
                  <w:bottom w:val="single" w:sz="4" w:space="0" w:color="auto"/>
                  <w:right w:val="single" w:sz="4" w:space="0" w:color="auto"/>
                </w:tcBorders>
                <w:shd w:val="clear" w:color="auto" w:fill="auto"/>
                <w:noWrap/>
                <w:vAlign w:val="bottom"/>
                <w:hideMark/>
              </w:tcPr>
            </w:tcPrChange>
          </w:tcPr>
          <w:p w14:paraId="64F5CB52" w14:textId="02C2EB8D" w:rsidR="00DC036E" w:rsidRPr="008D0F68" w:rsidRDefault="00DC036E">
            <w:pPr>
              <w:jc w:val="right"/>
              <w:cnfStyle w:val="000000000000" w:firstRow="0" w:lastRow="0" w:firstColumn="0" w:lastColumn="0" w:oddVBand="0" w:evenVBand="0" w:oddHBand="0" w:evenHBand="0" w:firstRowFirstColumn="0" w:firstRowLastColumn="0" w:lastRowFirstColumn="0" w:lastRowLastColumn="0"/>
              <w:rPr>
                <w:ins w:id="5015" w:author="Sadaf Asrar" w:date="2017-02-28T10:50:00Z"/>
                <w:rFonts w:ascii="Calibri" w:eastAsia="Times New Roman" w:hAnsi="Calibri" w:cs="Times New Roman"/>
                <w:color w:val="000000"/>
                <w:rPrChange w:id="5016" w:author="uga" w:date="2017-03-04T13:55:00Z">
                  <w:rPr>
                    <w:ins w:id="5017" w:author="Sadaf Asrar" w:date="2017-02-28T10:50:00Z"/>
                    <w:rFonts w:ascii="Calibri" w:eastAsia="Times New Roman" w:hAnsi="Calibri" w:cs="Times New Roman"/>
                    <w:color w:val="000000"/>
                    <w:sz w:val="22"/>
                    <w:szCs w:val="22"/>
                  </w:rPr>
                </w:rPrChange>
              </w:rPr>
            </w:pPr>
            <w:ins w:id="5018" w:author="Sadaf Asrar" w:date="2017-02-28T10:50:00Z">
              <w:r w:rsidRPr="008D0F68">
                <w:rPr>
                  <w:rFonts w:ascii="Calibri" w:eastAsia="Times New Roman" w:hAnsi="Calibri" w:cs="Times New Roman"/>
                  <w:color w:val="000000"/>
                  <w:rPrChange w:id="5019" w:author="uga" w:date="2017-03-04T13:55:00Z">
                    <w:rPr>
                      <w:rFonts w:ascii="Calibri" w:eastAsia="Times New Roman" w:hAnsi="Calibri" w:cs="Times New Roman"/>
                      <w:color w:val="000000"/>
                      <w:sz w:val="22"/>
                      <w:szCs w:val="22"/>
                    </w:rPr>
                  </w:rPrChange>
                </w:rPr>
                <w:t>19</w:t>
              </w:r>
            </w:ins>
            <w:ins w:id="5020" w:author="Nelson Foster" w:date="2017-03-03T22:23:00Z">
              <w:r w:rsidRPr="008D0F68">
                <w:rPr>
                  <w:rFonts w:ascii="Calibri" w:eastAsia="Times New Roman" w:hAnsi="Calibri" w:cs="Times New Roman"/>
                  <w:color w:val="000000"/>
                  <w:rPrChange w:id="5021" w:author="uga" w:date="2017-03-04T13:55:00Z">
                    <w:rPr>
                      <w:rFonts w:ascii="Calibri" w:eastAsia="Times New Roman" w:hAnsi="Calibri" w:cs="Times New Roman"/>
                      <w:color w:val="000000"/>
                      <w:sz w:val="24"/>
                      <w:szCs w:val="24"/>
                    </w:rPr>
                  </w:rPrChange>
                </w:rPr>
                <w:t>,</w:t>
              </w:r>
            </w:ins>
            <w:ins w:id="5022" w:author="Sadaf Asrar" w:date="2017-02-28T10:50:00Z">
              <w:r w:rsidRPr="008D0F68">
                <w:rPr>
                  <w:rFonts w:ascii="Calibri" w:eastAsia="Times New Roman" w:hAnsi="Calibri" w:cs="Times New Roman"/>
                  <w:color w:val="000000"/>
                  <w:rPrChange w:id="5023" w:author="uga" w:date="2017-03-04T13:55:00Z">
                    <w:rPr>
                      <w:rFonts w:ascii="Calibri" w:eastAsia="Times New Roman" w:hAnsi="Calibri" w:cs="Times New Roman"/>
                      <w:color w:val="000000"/>
                      <w:sz w:val="22"/>
                      <w:szCs w:val="22"/>
                    </w:rPr>
                  </w:rPrChange>
                </w:rPr>
                <w:t>903</w:t>
              </w:r>
            </w:ins>
          </w:p>
        </w:tc>
        <w:tc>
          <w:tcPr>
            <w:tcW w:w="2160" w:type="dxa"/>
            <w:noWrap/>
            <w:hideMark/>
            <w:tcPrChange w:id="5024" w:author="uga" w:date="2017-03-04T15:03:00Z">
              <w:tcPr>
                <w:tcW w:w="2260" w:type="dxa"/>
                <w:tcBorders>
                  <w:top w:val="nil"/>
                  <w:left w:val="nil"/>
                  <w:bottom w:val="single" w:sz="4" w:space="0" w:color="auto"/>
                  <w:right w:val="single" w:sz="4" w:space="0" w:color="auto"/>
                </w:tcBorders>
                <w:shd w:val="clear" w:color="auto" w:fill="auto"/>
                <w:noWrap/>
                <w:vAlign w:val="bottom"/>
                <w:hideMark/>
              </w:tcPr>
            </w:tcPrChange>
          </w:tcPr>
          <w:p w14:paraId="44860086" w14:textId="77777777" w:rsidR="00DC036E" w:rsidRPr="008D0F68" w:rsidRDefault="00DC036E">
            <w:pPr>
              <w:jc w:val="right"/>
              <w:cnfStyle w:val="000000000000" w:firstRow="0" w:lastRow="0" w:firstColumn="0" w:lastColumn="0" w:oddVBand="0" w:evenVBand="0" w:oddHBand="0" w:evenHBand="0" w:firstRowFirstColumn="0" w:firstRowLastColumn="0" w:lastRowFirstColumn="0" w:lastRowLastColumn="0"/>
              <w:rPr>
                <w:ins w:id="5025" w:author="Sadaf Asrar" w:date="2017-02-28T10:50:00Z"/>
                <w:rFonts w:ascii="Calibri" w:eastAsia="Times New Roman" w:hAnsi="Calibri" w:cs="Times New Roman"/>
                <w:b/>
                <w:color w:val="000000"/>
                <w:rPrChange w:id="5026" w:author="uga" w:date="2017-03-04T13:55:00Z">
                  <w:rPr>
                    <w:ins w:id="5027" w:author="Sadaf Asrar" w:date="2017-02-28T10:50:00Z"/>
                    <w:rFonts w:ascii="Calibri" w:eastAsia="Times New Roman" w:hAnsi="Calibri" w:cs="Times New Roman"/>
                    <w:color w:val="000000"/>
                    <w:sz w:val="22"/>
                    <w:szCs w:val="22"/>
                  </w:rPr>
                </w:rPrChange>
              </w:rPr>
            </w:pPr>
            <w:ins w:id="5028" w:author="Sadaf Asrar" w:date="2017-02-28T10:50:00Z">
              <w:r w:rsidRPr="008D0F68">
                <w:rPr>
                  <w:rFonts w:ascii="Calibri" w:eastAsia="Times New Roman" w:hAnsi="Calibri" w:cs="Times New Roman"/>
                  <w:b/>
                  <w:color w:val="000000"/>
                  <w:rPrChange w:id="5029" w:author="uga" w:date="2017-03-04T13:55:00Z">
                    <w:rPr>
                      <w:rFonts w:ascii="Calibri" w:eastAsia="Times New Roman" w:hAnsi="Calibri" w:cs="Times New Roman"/>
                      <w:color w:val="000000"/>
                      <w:sz w:val="22"/>
                      <w:szCs w:val="22"/>
                    </w:rPr>
                  </w:rPrChange>
                </w:rPr>
                <w:t>0.3227915</w:t>
              </w:r>
            </w:ins>
          </w:p>
        </w:tc>
      </w:tr>
      <w:tr w:rsidR="00DC036E" w:rsidRPr="008D0F68" w14:paraId="0405779A" w14:textId="77777777" w:rsidTr="00E71239">
        <w:trPr>
          <w:cnfStyle w:val="000000100000" w:firstRow="0" w:lastRow="0" w:firstColumn="0" w:lastColumn="0" w:oddVBand="0" w:evenVBand="0" w:oddHBand="1" w:evenHBand="0" w:firstRowFirstColumn="0" w:firstRowLastColumn="0" w:lastRowFirstColumn="0" w:lastRowLastColumn="0"/>
          <w:trHeight w:hRule="exact" w:val="216"/>
          <w:jc w:val="center"/>
          <w:ins w:id="5030" w:author="Sadaf Asrar" w:date="2017-02-28T10:50:00Z"/>
          <w:trPrChange w:id="5031" w:author="uga" w:date="2017-03-04T15:03:00Z">
            <w:trPr>
              <w:trHeight w:val="330"/>
            </w:trPr>
          </w:trPrChange>
        </w:trPr>
        <w:tc>
          <w:tcPr>
            <w:cnfStyle w:val="001000000000" w:firstRow="0" w:lastRow="0" w:firstColumn="1" w:lastColumn="0" w:oddVBand="0" w:evenVBand="0" w:oddHBand="0" w:evenHBand="0" w:firstRowFirstColumn="0" w:firstRowLastColumn="0" w:lastRowFirstColumn="0" w:lastRowLastColumn="0"/>
            <w:tcW w:w="2155" w:type="dxa"/>
            <w:noWrap/>
            <w:hideMark/>
            <w:tcPrChange w:id="5032" w:author="uga" w:date="2017-03-04T15:03:00Z">
              <w:tcPr>
                <w:tcW w:w="15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62264A9" w14:textId="519DBDDA" w:rsidR="00DC036E" w:rsidRPr="008D0F68" w:rsidRDefault="00DC036E" w:rsidP="00501070">
            <w:pPr>
              <w:cnfStyle w:val="001000100000" w:firstRow="0" w:lastRow="0" w:firstColumn="1" w:lastColumn="0" w:oddVBand="0" w:evenVBand="0" w:oddHBand="1" w:evenHBand="0" w:firstRowFirstColumn="0" w:firstRowLastColumn="0" w:lastRowFirstColumn="0" w:lastRowLastColumn="0"/>
              <w:rPr>
                <w:ins w:id="5033" w:author="Sadaf Asrar" w:date="2017-02-28T10:50:00Z"/>
                <w:rFonts w:ascii="Calibri" w:eastAsia="Times New Roman" w:hAnsi="Calibri" w:cs="Times New Roman"/>
                <w:color w:val="000000"/>
                <w:rPrChange w:id="5034" w:author="uga" w:date="2017-03-04T13:55:00Z">
                  <w:rPr>
                    <w:ins w:id="5035" w:author="Sadaf Asrar" w:date="2017-02-28T10:50:00Z"/>
                    <w:rFonts w:ascii="Calibri" w:eastAsia="Times New Roman" w:hAnsi="Calibri" w:cs="Times New Roman"/>
                    <w:color w:val="000000"/>
                    <w:sz w:val="22"/>
                    <w:szCs w:val="22"/>
                  </w:rPr>
                </w:rPrChange>
              </w:rPr>
            </w:pPr>
            <w:ins w:id="5036" w:author="uga" w:date="2017-03-04T15:03:00Z">
              <w:r>
                <w:rPr>
                  <w:rFonts w:ascii="Calibri" w:eastAsia="Times New Roman" w:hAnsi="Calibri" w:cs="Calibri"/>
                  <w:color w:val="000000"/>
                </w:rPr>
                <w:t>M</w:t>
              </w:r>
              <w:r w:rsidRPr="004645F7">
                <w:rPr>
                  <w:rFonts w:ascii="Calibri" w:eastAsia="Times New Roman" w:hAnsi="Calibri" w:cs="Calibri"/>
                  <w:color w:val="000000"/>
                </w:rPr>
                <w:t>orning</w:t>
              </w:r>
            </w:ins>
            <w:ins w:id="5037" w:author="Sadaf Asrar" w:date="2017-02-28T10:50:00Z">
              <w:del w:id="5038" w:author="uga" w:date="2017-03-04T15:03:00Z">
                <w:r w:rsidRPr="008D0F68" w:rsidDel="00711873">
                  <w:rPr>
                    <w:rFonts w:ascii="Calibri" w:eastAsia="Times New Roman" w:hAnsi="Calibri" w:cs="Times New Roman"/>
                    <w:color w:val="000000"/>
                    <w:rPrChange w:id="5039" w:author="uga" w:date="2017-03-04T13:55:00Z">
                      <w:rPr>
                        <w:rFonts w:ascii="Calibri" w:eastAsia="Times New Roman" w:hAnsi="Calibri" w:cs="Times New Roman"/>
                        <w:color w:val="000000"/>
                        <w:sz w:val="22"/>
                        <w:szCs w:val="22"/>
                      </w:rPr>
                    </w:rPrChange>
                  </w:rPr>
                  <w:delText>morning</w:delText>
                </w:r>
              </w:del>
            </w:ins>
          </w:p>
        </w:tc>
        <w:tc>
          <w:tcPr>
            <w:tcW w:w="2430" w:type="dxa"/>
            <w:noWrap/>
            <w:hideMark/>
            <w:tcPrChange w:id="5040" w:author="uga" w:date="2017-03-04T15:03:00Z">
              <w:tcPr>
                <w:tcW w:w="2840" w:type="dxa"/>
                <w:tcBorders>
                  <w:top w:val="nil"/>
                  <w:left w:val="nil"/>
                  <w:bottom w:val="single" w:sz="4" w:space="0" w:color="auto"/>
                  <w:right w:val="single" w:sz="4" w:space="0" w:color="auto"/>
                </w:tcBorders>
                <w:shd w:val="clear" w:color="auto" w:fill="auto"/>
                <w:noWrap/>
                <w:vAlign w:val="bottom"/>
                <w:hideMark/>
              </w:tcPr>
            </w:tcPrChange>
          </w:tcPr>
          <w:p w14:paraId="407C71A6" w14:textId="73702F9A" w:rsidR="00DC036E" w:rsidRPr="008D0F68" w:rsidRDefault="00DC036E">
            <w:pPr>
              <w:jc w:val="right"/>
              <w:cnfStyle w:val="000000100000" w:firstRow="0" w:lastRow="0" w:firstColumn="0" w:lastColumn="0" w:oddVBand="0" w:evenVBand="0" w:oddHBand="1" w:evenHBand="0" w:firstRowFirstColumn="0" w:firstRowLastColumn="0" w:lastRowFirstColumn="0" w:lastRowLastColumn="0"/>
              <w:rPr>
                <w:ins w:id="5041" w:author="Sadaf Asrar" w:date="2017-02-28T10:50:00Z"/>
                <w:rFonts w:ascii="Calibri" w:eastAsia="Times New Roman" w:hAnsi="Calibri" w:cs="Times New Roman"/>
                <w:color w:val="000000"/>
                <w:rPrChange w:id="5042" w:author="uga" w:date="2017-03-04T13:55:00Z">
                  <w:rPr>
                    <w:ins w:id="5043" w:author="Sadaf Asrar" w:date="2017-02-28T10:50:00Z"/>
                    <w:rFonts w:ascii="Calibri" w:eastAsia="Times New Roman" w:hAnsi="Calibri" w:cs="Times New Roman"/>
                    <w:color w:val="000000"/>
                    <w:sz w:val="22"/>
                    <w:szCs w:val="22"/>
                  </w:rPr>
                </w:rPrChange>
              </w:rPr>
            </w:pPr>
            <w:ins w:id="5044" w:author="Sadaf Asrar" w:date="2017-02-28T10:50:00Z">
              <w:r w:rsidRPr="008D0F68">
                <w:rPr>
                  <w:rFonts w:ascii="Calibri" w:eastAsia="Times New Roman" w:hAnsi="Calibri" w:cs="Times New Roman"/>
                  <w:color w:val="000000"/>
                  <w:rPrChange w:id="5045" w:author="uga" w:date="2017-03-04T13:55:00Z">
                    <w:rPr>
                      <w:rFonts w:ascii="Calibri" w:eastAsia="Times New Roman" w:hAnsi="Calibri" w:cs="Times New Roman"/>
                      <w:color w:val="000000"/>
                      <w:sz w:val="22"/>
                      <w:szCs w:val="22"/>
                    </w:rPr>
                  </w:rPrChange>
                </w:rPr>
                <w:t>213</w:t>
              </w:r>
            </w:ins>
            <w:ins w:id="5046" w:author="Nelson Foster" w:date="2017-03-03T22:23:00Z">
              <w:r w:rsidRPr="008D0F68">
                <w:rPr>
                  <w:rFonts w:ascii="Calibri" w:eastAsia="Times New Roman" w:hAnsi="Calibri" w:cs="Times New Roman"/>
                  <w:color w:val="000000"/>
                  <w:rPrChange w:id="5047" w:author="uga" w:date="2017-03-04T13:55:00Z">
                    <w:rPr>
                      <w:rFonts w:ascii="Calibri" w:eastAsia="Times New Roman" w:hAnsi="Calibri" w:cs="Times New Roman"/>
                      <w:color w:val="000000"/>
                      <w:sz w:val="24"/>
                      <w:szCs w:val="24"/>
                    </w:rPr>
                  </w:rPrChange>
                </w:rPr>
                <w:t>,</w:t>
              </w:r>
            </w:ins>
            <w:ins w:id="5048" w:author="Sadaf Asrar" w:date="2017-02-28T10:50:00Z">
              <w:r w:rsidRPr="008D0F68">
                <w:rPr>
                  <w:rFonts w:ascii="Calibri" w:eastAsia="Times New Roman" w:hAnsi="Calibri" w:cs="Times New Roman"/>
                  <w:color w:val="000000"/>
                  <w:rPrChange w:id="5049" w:author="uga" w:date="2017-03-04T13:55:00Z">
                    <w:rPr>
                      <w:rFonts w:ascii="Calibri" w:eastAsia="Times New Roman" w:hAnsi="Calibri" w:cs="Times New Roman"/>
                      <w:color w:val="000000"/>
                      <w:sz w:val="22"/>
                      <w:szCs w:val="22"/>
                    </w:rPr>
                  </w:rPrChange>
                </w:rPr>
                <w:t>245</w:t>
              </w:r>
            </w:ins>
          </w:p>
        </w:tc>
        <w:tc>
          <w:tcPr>
            <w:tcW w:w="2070" w:type="dxa"/>
            <w:noWrap/>
            <w:hideMark/>
            <w:tcPrChange w:id="5050" w:author="uga" w:date="2017-03-04T15:03:00Z">
              <w:tcPr>
                <w:tcW w:w="1720" w:type="dxa"/>
                <w:tcBorders>
                  <w:top w:val="nil"/>
                  <w:left w:val="nil"/>
                  <w:bottom w:val="single" w:sz="4" w:space="0" w:color="auto"/>
                  <w:right w:val="single" w:sz="4" w:space="0" w:color="auto"/>
                </w:tcBorders>
                <w:shd w:val="clear" w:color="auto" w:fill="auto"/>
                <w:noWrap/>
                <w:vAlign w:val="bottom"/>
                <w:hideMark/>
              </w:tcPr>
            </w:tcPrChange>
          </w:tcPr>
          <w:p w14:paraId="0120C75F" w14:textId="0AD335E0" w:rsidR="00DC036E" w:rsidRPr="008D0F68" w:rsidRDefault="00DC036E">
            <w:pPr>
              <w:jc w:val="right"/>
              <w:cnfStyle w:val="000000100000" w:firstRow="0" w:lastRow="0" w:firstColumn="0" w:lastColumn="0" w:oddVBand="0" w:evenVBand="0" w:oddHBand="1" w:evenHBand="0" w:firstRowFirstColumn="0" w:firstRowLastColumn="0" w:lastRowFirstColumn="0" w:lastRowLastColumn="0"/>
              <w:rPr>
                <w:ins w:id="5051" w:author="Sadaf Asrar" w:date="2017-02-28T10:50:00Z"/>
                <w:rFonts w:ascii="Calibri" w:eastAsia="Times New Roman" w:hAnsi="Calibri" w:cs="Times New Roman"/>
                <w:color w:val="000000"/>
                <w:rPrChange w:id="5052" w:author="uga" w:date="2017-03-04T13:55:00Z">
                  <w:rPr>
                    <w:ins w:id="5053" w:author="Sadaf Asrar" w:date="2017-02-28T10:50:00Z"/>
                    <w:rFonts w:ascii="Calibri" w:eastAsia="Times New Roman" w:hAnsi="Calibri" w:cs="Times New Roman"/>
                    <w:color w:val="000000"/>
                    <w:sz w:val="22"/>
                    <w:szCs w:val="22"/>
                  </w:rPr>
                </w:rPrChange>
              </w:rPr>
            </w:pPr>
            <w:ins w:id="5054" w:author="Sadaf Asrar" w:date="2017-02-28T10:50:00Z">
              <w:r w:rsidRPr="008D0F68">
                <w:rPr>
                  <w:rFonts w:ascii="Calibri" w:eastAsia="Times New Roman" w:hAnsi="Calibri" w:cs="Times New Roman"/>
                  <w:color w:val="000000"/>
                  <w:rPrChange w:id="5055" w:author="uga" w:date="2017-03-04T13:55:00Z">
                    <w:rPr>
                      <w:rFonts w:ascii="Calibri" w:eastAsia="Times New Roman" w:hAnsi="Calibri" w:cs="Times New Roman"/>
                      <w:color w:val="000000"/>
                      <w:sz w:val="22"/>
                      <w:szCs w:val="22"/>
                    </w:rPr>
                  </w:rPrChange>
                </w:rPr>
                <w:t>44</w:t>
              </w:r>
            </w:ins>
            <w:ins w:id="5056" w:author="Nelson Foster" w:date="2017-03-03T22:23:00Z">
              <w:r w:rsidRPr="008D0F68">
                <w:rPr>
                  <w:rFonts w:ascii="Calibri" w:eastAsia="Times New Roman" w:hAnsi="Calibri" w:cs="Times New Roman"/>
                  <w:color w:val="000000"/>
                  <w:rPrChange w:id="5057" w:author="uga" w:date="2017-03-04T13:55:00Z">
                    <w:rPr>
                      <w:rFonts w:ascii="Calibri" w:eastAsia="Times New Roman" w:hAnsi="Calibri" w:cs="Times New Roman"/>
                      <w:color w:val="000000"/>
                      <w:sz w:val="24"/>
                      <w:szCs w:val="24"/>
                    </w:rPr>
                  </w:rPrChange>
                </w:rPr>
                <w:t>,</w:t>
              </w:r>
            </w:ins>
            <w:ins w:id="5058" w:author="Sadaf Asrar" w:date="2017-02-28T10:50:00Z">
              <w:r w:rsidRPr="008D0F68">
                <w:rPr>
                  <w:rFonts w:ascii="Calibri" w:eastAsia="Times New Roman" w:hAnsi="Calibri" w:cs="Times New Roman"/>
                  <w:color w:val="000000"/>
                  <w:rPrChange w:id="5059" w:author="uga" w:date="2017-03-04T13:55:00Z">
                    <w:rPr>
                      <w:rFonts w:ascii="Calibri" w:eastAsia="Times New Roman" w:hAnsi="Calibri" w:cs="Times New Roman"/>
                      <w:color w:val="000000"/>
                      <w:sz w:val="22"/>
                      <w:szCs w:val="22"/>
                    </w:rPr>
                  </w:rPrChange>
                </w:rPr>
                <w:t>871</w:t>
              </w:r>
            </w:ins>
          </w:p>
        </w:tc>
        <w:tc>
          <w:tcPr>
            <w:tcW w:w="2160" w:type="dxa"/>
            <w:noWrap/>
            <w:hideMark/>
            <w:tcPrChange w:id="5060" w:author="uga" w:date="2017-03-04T15:03:00Z">
              <w:tcPr>
                <w:tcW w:w="2260" w:type="dxa"/>
                <w:tcBorders>
                  <w:top w:val="nil"/>
                  <w:left w:val="nil"/>
                  <w:bottom w:val="single" w:sz="4" w:space="0" w:color="auto"/>
                  <w:right w:val="single" w:sz="4" w:space="0" w:color="auto"/>
                </w:tcBorders>
                <w:shd w:val="clear" w:color="auto" w:fill="auto"/>
                <w:noWrap/>
                <w:vAlign w:val="bottom"/>
                <w:hideMark/>
              </w:tcPr>
            </w:tcPrChange>
          </w:tcPr>
          <w:p w14:paraId="618D47B9" w14:textId="77777777" w:rsidR="00DC036E" w:rsidRPr="008D0F68" w:rsidRDefault="00DC036E">
            <w:pPr>
              <w:jc w:val="right"/>
              <w:cnfStyle w:val="000000100000" w:firstRow="0" w:lastRow="0" w:firstColumn="0" w:lastColumn="0" w:oddVBand="0" w:evenVBand="0" w:oddHBand="1" w:evenHBand="0" w:firstRowFirstColumn="0" w:firstRowLastColumn="0" w:lastRowFirstColumn="0" w:lastRowLastColumn="0"/>
              <w:rPr>
                <w:ins w:id="5061" w:author="Sadaf Asrar" w:date="2017-02-28T10:50:00Z"/>
                <w:rFonts w:ascii="Calibri" w:eastAsia="Times New Roman" w:hAnsi="Calibri" w:cs="Times New Roman"/>
                <w:color w:val="000000"/>
                <w:rPrChange w:id="5062" w:author="uga" w:date="2017-03-04T13:55:00Z">
                  <w:rPr>
                    <w:ins w:id="5063" w:author="Sadaf Asrar" w:date="2017-02-28T10:50:00Z"/>
                    <w:rFonts w:ascii="Calibri" w:eastAsia="Times New Roman" w:hAnsi="Calibri" w:cs="Times New Roman"/>
                    <w:color w:val="000000"/>
                    <w:sz w:val="22"/>
                    <w:szCs w:val="22"/>
                  </w:rPr>
                </w:rPrChange>
              </w:rPr>
            </w:pPr>
            <w:ins w:id="5064" w:author="Sadaf Asrar" w:date="2017-02-28T10:50:00Z">
              <w:r w:rsidRPr="008D0F68">
                <w:rPr>
                  <w:rFonts w:ascii="Calibri" w:eastAsia="Times New Roman" w:hAnsi="Calibri" w:cs="Times New Roman"/>
                  <w:color w:val="000000"/>
                  <w:rPrChange w:id="5065" w:author="uga" w:date="2017-03-04T13:55:00Z">
                    <w:rPr>
                      <w:rFonts w:ascii="Calibri" w:eastAsia="Times New Roman" w:hAnsi="Calibri" w:cs="Times New Roman"/>
                      <w:color w:val="000000"/>
                      <w:sz w:val="22"/>
                      <w:szCs w:val="22"/>
                    </w:rPr>
                  </w:rPrChange>
                </w:rPr>
                <w:t>0.2104199</w:t>
              </w:r>
            </w:ins>
          </w:p>
        </w:tc>
      </w:tr>
      <w:tr w:rsidR="00DC036E" w:rsidRPr="008D0F68" w14:paraId="65E4ACBD" w14:textId="77777777" w:rsidTr="00E71239">
        <w:trPr>
          <w:trHeight w:hRule="exact" w:val="216"/>
          <w:jc w:val="center"/>
          <w:ins w:id="5066" w:author="Sadaf Asrar" w:date="2017-02-28T10:50:00Z"/>
          <w:trPrChange w:id="5067" w:author="uga" w:date="2017-03-04T15:03:00Z">
            <w:trPr>
              <w:trHeight w:val="330"/>
            </w:trPr>
          </w:trPrChange>
        </w:trPr>
        <w:tc>
          <w:tcPr>
            <w:cnfStyle w:val="001000000000" w:firstRow="0" w:lastRow="0" w:firstColumn="1" w:lastColumn="0" w:oddVBand="0" w:evenVBand="0" w:oddHBand="0" w:evenHBand="0" w:firstRowFirstColumn="0" w:firstRowLastColumn="0" w:lastRowFirstColumn="0" w:lastRowLastColumn="0"/>
            <w:tcW w:w="2155" w:type="dxa"/>
            <w:noWrap/>
            <w:hideMark/>
            <w:tcPrChange w:id="5068" w:author="uga" w:date="2017-03-04T15:03:00Z">
              <w:tcPr>
                <w:tcW w:w="15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0CA0365" w14:textId="477BAF2B" w:rsidR="00DC036E" w:rsidRPr="008D0F68" w:rsidRDefault="00DC036E" w:rsidP="00501070">
            <w:pPr>
              <w:rPr>
                <w:ins w:id="5069" w:author="Sadaf Asrar" w:date="2017-02-28T10:50:00Z"/>
                <w:rFonts w:ascii="Calibri" w:eastAsia="Times New Roman" w:hAnsi="Calibri" w:cs="Times New Roman"/>
                <w:color w:val="000000"/>
                <w:rPrChange w:id="5070" w:author="uga" w:date="2017-03-04T13:55:00Z">
                  <w:rPr>
                    <w:ins w:id="5071" w:author="Sadaf Asrar" w:date="2017-02-28T10:50:00Z"/>
                    <w:rFonts w:ascii="Calibri" w:eastAsia="Times New Roman" w:hAnsi="Calibri" w:cs="Times New Roman"/>
                    <w:color w:val="000000"/>
                    <w:sz w:val="22"/>
                    <w:szCs w:val="22"/>
                  </w:rPr>
                </w:rPrChange>
              </w:rPr>
            </w:pPr>
            <w:ins w:id="5072" w:author="uga" w:date="2017-03-04T15:03:00Z">
              <w:r>
                <w:rPr>
                  <w:rFonts w:ascii="Calibri" w:eastAsia="Times New Roman" w:hAnsi="Calibri" w:cs="Calibri"/>
                  <w:color w:val="000000"/>
                </w:rPr>
                <w:t>N</w:t>
              </w:r>
              <w:r w:rsidRPr="004645F7">
                <w:rPr>
                  <w:rFonts w:ascii="Calibri" w:eastAsia="Times New Roman" w:hAnsi="Calibri" w:cs="Calibri"/>
                  <w:color w:val="000000"/>
                </w:rPr>
                <w:t>ight</w:t>
              </w:r>
            </w:ins>
            <w:ins w:id="5073" w:author="Sadaf Asrar" w:date="2017-02-28T10:50:00Z">
              <w:del w:id="5074" w:author="uga" w:date="2017-03-04T15:03:00Z">
                <w:r w:rsidRPr="008D0F68" w:rsidDel="00711873">
                  <w:rPr>
                    <w:rFonts w:ascii="Calibri" w:eastAsia="Times New Roman" w:hAnsi="Calibri" w:cs="Times New Roman"/>
                    <w:color w:val="000000"/>
                    <w:rPrChange w:id="5075" w:author="uga" w:date="2017-03-04T13:55:00Z">
                      <w:rPr>
                        <w:rFonts w:ascii="Calibri" w:eastAsia="Times New Roman" w:hAnsi="Calibri" w:cs="Times New Roman"/>
                        <w:color w:val="000000"/>
                        <w:sz w:val="22"/>
                        <w:szCs w:val="22"/>
                      </w:rPr>
                    </w:rPrChange>
                  </w:rPr>
                  <w:delText>night</w:delText>
                </w:r>
              </w:del>
            </w:ins>
          </w:p>
        </w:tc>
        <w:tc>
          <w:tcPr>
            <w:tcW w:w="2430" w:type="dxa"/>
            <w:noWrap/>
            <w:hideMark/>
            <w:tcPrChange w:id="5076" w:author="uga" w:date="2017-03-04T15:03:00Z">
              <w:tcPr>
                <w:tcW w:w="2840" w:type="dxa"/>
                <w:tcBorders>
                  <w:top w:val="nil"/>
                  <w:left w:val="nil"/>
                  <w:bottom w:val="single" w:sz="4" w:space="0" w:color="auto"/>
                  <w:right w:val="single" w:sz="4" w:space="0" w:color="auto"/>
                </w:tcBorders>
                <w:shd w:val="clear" w:color="auto" w:fill="auto"/>
                <w:noWrap/>
                <w:vAlign w:val="bottom"/>
                <w:hideMark/>
              </w:tcPr>
            </w:tcPrChange>
          </w:tcPr>
          <w:p w14:paraId="40F1193A" w14:textId="31DF0CB3" w:rsidR="00DC036E" w:rsidRPr="008D0F68" w:rsidRDefault="00DC036E">
            <w:pPr>
              <w:jc w:val="right"/>
              <w:cnfStyle w:val="000000000000" w:firstRow="0" w:lastRow="0" w:firstColumn="0" w:lastColumn="0" w:oddVBand="0" w:evenVBand="0" w:oddHBand="0" w:evenHBand="0" w:firstRowFirstColumn="0" w:firstRowLastColumn="0" w:lastRowFirstColumn="0" w:lastRowLastColumn="0"/>
              <w:rPr>
                <w:ins w:id="5077" w:author="Sadaf Asrar" w:date="2017-02-28T10:50:00Z"/>
                <w:rFonts w:ascii="Calibri" w:eastAsia="Times New Roman" w:hAnsi="Calibri" w:cs="Times New Roman"/>
                <w:color w:val="000000"/>
                <w:rPrChange w:id="5078" w:author="uga" w:date="2017-03-04T13:55:00Z">
                  <w:rPr>
                    <w:ins w:id="5079" w:author="Sadaf Asrar" w:date="2017-02-28T10:50:00Z"/>
                    <w:rFonts w:ascii="Calibri" w:eastAsia="Times New Roman" w:hAnsi="Calibri" w:cs="Times New Roman"/>
                    <w:color w:val="000000"/>
                    <w:sz w:val="22"/>
                    <w:szCs w:val="22"/>
                  </w:rPr>
                </w:rPrChange>
              </w:rPr>
            </w:pPr>
            <w:ins w:id="5080" w:author="Sadaf Asrar" w:date="2017-02-28T10:50:00Z">
              <w:r w:rsidRPr="008D0F68">
                <w:rPr>
                  <w:rFonts w:ascii="Calibri" w:eastAsia="Times New Roman" w:hAnsi="Calibri" w:cs="Times New Roman"/>
                  <w:color w:val="000000"/>
                  <w:rPrChange w:id="5081" w:author="uga" w:date="2017-03-04T13:55:00Z">
                    <w:rPr>
                      <w:rFonts w:ascii="Calibri" w:eastAsia="Times New Roman" w:hAnsi="Calibri" w:cs="Times New Roman"/>
                      <w:color w:val="000000"/>
                      <w:sz w:val="22"/>
                      <w:szCs w:val="22"/>
                    </w:rPr>
                  </w:rPrChange>
                </w:rPr>
                <w:t>134</w:t>
              </w:r>
            </w:ins>
            <w:ins w:id="5082" w:author="Nelson Foster" w:date="2017-03-03T22:23:00Z">
              <w:r w:rsidRPr="008D0F68">
                <w:rPr>
                  <w:rFonts w:ascii="Calibri" w:eastAsia="Times New Roman" w:hAnsi="Calibri" w:cs="Times New Roman"/>
                  <w:color w:val="000000"/>
                  <w:rPrChange w:id="5083" w:author="uga" w:date="2017-03-04T13:55:00Z">
                    <w:rPr>
                      <w:rFonts w:ascii="Calibri" w:eastAsia="Times New Roman" w:hAnsi="Calibri" w:cs="Times New Roman"/>
                      <w:color w:val="000000"/>
                      <w:sz w:val="24"/>
                      <w:szCs w:val="24"/>
                    </w:rPr>
                  </w:rPrChange>
                </w:rPr>
                <w:t>,</w:t>
              </w:r>
            </w:ins>
            <w:ins w:id="5084" w:author="Sadaf Asrar" w:date="2017-02-28T10:50:00Z">
              <w:r w:rsidRPr="008D0F68">
                <w:rPr>
                  <w:rFonts w:ascii="Calibri" w:eastAsia="Times New Roman" w:hAnsi="Calibri" w:cs="Times New Roman"/>
                  <w:color w:val="000000"/>
                  <w:rPrChange w:id="5085" w:author="uga" w:date="2017-03-04T13:55:00Z">
                    <w:rPr>
                      <w:rFonts w:ascii="Calibri" w:eastAsia="Times New Roman" w:hAnsi="Calibri" w:cs="Times New Roman"/>
                      <w:color w:val="000000"/>
                      <w:sz w:val="22"/>
                      <w:szCs w:val="22"/>
                    </w:rPr>
                  </w:rPrChange>
                </w:rPr>
                <w:t>328</w:t>
              </w:r>
            </w:ins>
          </w:p>
        </w:tc>
        <w:tc>
          <w:tcPr>
            <w:tcW w:w="2070" w:type="dxa"/>
            <w:noWrap/>
            <w:hideMark/>
            <w:tcPrChange w:id="5086" w:author="uga" w:date="2017-03-04T15:03:00Z">
              <w:tcPr>
                <w:tcW w:w="1720" w:type="dxa"/>
                <w:tcBorders>
                  <w:top w:val="nil"/>
                  <w:left w:val="nil"/>
                  <w:bottom w:val="single" w:sz="4" w:space="0" w:color="auto"/>
                  <w:right w:val="single" w:sz="4" w:space="0" w:color="auto"/>
                </w:tcBorders>
                <w:shd w:val="clear" w:color="auto" w:fill="auto"/>
                <w:noWrap/>
                <w:vAlign w:val="bottom"/>
                <w:hideMark/>
              </w:tcPr>
            </w:tcPrChange>
          </w:tcPr>
          <w:p w14:paraId="7C61903F" w14:textId="63C687F3" w:rsidR="00DC036E" w:rsidRPr="008D0F68" w:rsidRDefault="00DC036E">
            <w:pPr>
              <w:jc w:val="right"/>
              <w:cnfStyle w:val="000000000000" w:firstRow="0" w:lastRow="0" w:firstColumn="0" w:lastColumn="0" w:oddVBand="0" w:evenVBand="0" w:oddHBand="0" w:evenHBand="0" w:firstRowFirstColumn="0" w:firstRowLastColumn="0" w:lastRowFirstColumn="0" w:lastRowLastColumn="0"/>
              <w:rPr>
                <w:ins w:id="5087" w:author="Sadaf Asrar" w:date="2017-02-28T10:50:00Z"/>
                <w:rFonts w:ascii="Calibri" w:eastAsia="Times New Roman" w:hAnsi="Calibri" w:cs="Times New Roman"/>
                <w:color w:val="000000"/>
                <w:rPrChange w:id="5088" w:author="uga" w:date="2017-03-04T13:55:00Z">
                  <w:rPr>
                    <w:ins w:id="5089" w:author="Sadaf Asrar" w:date="2017-02-28T10:50:00Z"/>
                    <w:rFonts w:ascii="Calibri" w:eastAsia="Times New Roman" w:hAnsi="Calibri" w:cs="Times New Roman"/>
                    <w:color w:val="000000"/>
                    <w:sz w:val="22"/>
                    <w:szCs w:val="22"/>
                  </w:rPr>
                </w:rPrChange>
              </w:rPr>
            </w:pPr>
            <w:ins w:id="5090" w:author="Sadaf Asrar" w:date="2017-02-28T10:50:00Z">
              <w:r w:rsidRPr="008D0F68">
                <w:rPr>
                  <w:rFonts w:ascii="Calibri" w:eastAsia="Times New Roman" w:hAnsi="Calibri" w:cs="Times New Roman"/>
                  <w:color w:val="000000"/>
                  <w:rPrChange w:id="5091" w:author="uga" w:date="2017-03-04T13:55:00Z">
                    <w:rPr>
                      <w:rFonts w:ascii="Calibri" w:eastAsia="Times New Roman" w:hAnsi="Calibri" w:cs="Times New Roman"/>
                      <w:color w:val="000000"/>
                      <w:sz w:val="22"/>
                      <w:szCs w:val="22"/>
                    </w:rPr>
                  </w:rPrChange>
                </w:rPr>
                <w:t>42</w:t>
              </w:r>
            </w:ins>
            <w:ins w:id="5092" w:author="Nelson Foster" w:date="2017-03-03T22:23:00Z">
              <w:r w:rsidRPr="008D0F68">
                <w:rPr>
                  <w:rFonts w:ascii="Calibri" w:eastAsia="Times New Roman" w:hAnsi="Calibri" w:cs="Times New Roman"/>
                  <w:color w:val="000000"/>
                  <w:rPrChange w:id="5093" w:author="uga" w:date="2017-03-04T13:55:00Z">
                    <w:rPr>
                      <w:rFonts w:ascii="Calibri" w:eastAsia="Times New Roman" w:hAnsi="Calibri" w:cs="Times New Roman"/>
                      <w:color w:val="000000"/>
                      <w:sz w:val="24"/>
                      <w:szCs w:val="24"/>
                    </w:rPr>
                  </w:rPrChange>
                </w:rPr>
                <w:t>,</w:t>
              </w:r>
            </w:ins>
            <w:ins w:id="5094" w:author="Sadaf Asrar" w:date="2017-02-28T10:50:00Z">
              <w:r w:rsidRPr="008D0F68">
                <w:rPr>
                  <w:rFonts w:ascii="Calibri" w:eastAsia="Times New Roman" w:hAnsi="Calibri" w:cs="Times New Roman"/>
                  <w:color w:val="000000"/>
                  <w:rPrChange w:id="5095" w:author="uga" w:date="2017-03-04T13:55:00Z">
                    <w:rPr>
                      <w:rFonts w:ascii="Calibri" w:eastAsia="Times New Roman" w:hAnsi="Calibri" w:cs="Times New Roman"/>
                      <w:color w:val="000000"/>
                      <w:sz w:val="22"/>
                      <w:szCs w:val="22"/>
                    </w:rPr>
                  </w:rPrChange>
                </w:rPr>
                <w:t>535</w:t>
              </w:r>
            </w:ins>
          </w:p>
        </w:tc>
        <w:tc>
          <w:tcPr>
            <w:tcW w:w="2160" w:type="dxa"/>
            <w:noWrap/>
            <w:hideMark/>
            <w:tcPrChange w:id="5096" w:author="uga" w:date="2017-03-04T15:03:00Z">
              <w:tcPr>
                <w:tcW w:w="2260" w:type="dxa"/>
                <w:tcBorders>
                  <w:top w:val="nil"/>
                  <w:left w:val="nil"/>
                  <w:bottom w:val="single" w:sz="4" w:space="0" w:color="auto"/>
                  <w:right w:val="single" w:sz="4" w:space="0" w:color="auto"/>
                </w:tcBorders>
                <w:shd w:val="clear" w:color="auto" w:fill="auto"/>
                <w:noWrap/>
                <w:vAlign w:val="bottom"/>
                <w:hideMark/>
              </w:tcPr>
            </w:tcPrChange>
          </w:tcPr>
          <w:p w14:paraId="45E7BA58" w14:textId="77777777" w:rsidR="00DC036E" w:rsidRPr="008D0F68" w:rsidRDefault="00DC036E">
            <w:pPr>
              <w:jc w:val="right"/>
              <w:cnfStyle w:val="000000000000" w:firstRow="0" w:lastRow="0" w:firstColumn="0" w:lastColumn="0" w:oddVBand="0" w:evenVBand="0" w:oddHBand="0" w:evenHBand="0" w:firstRowFirstColumn="0" w:firstRowLastColumn="0" w:lastRowFirstColumn="0" w:lastRowLastColumn="0"/>
              <w:rPr>
                <w:ins w:id="5097" w:author="Sadaf Asrar" w:date="2017-02-28T10:50:00Z"/>
                <w:rFonts w:ascii="Calibri" w:eastAsia="Times New Roman" w:hAnsi="Calibri" w:cs="Times New Roman"/>
                <w:color w:val="000000"/>
                <w:rPrChange w:id="5098" w:author="uga" w:date="2017-03-04T13:55:00Z">
                  <w:rPr>
                    <w:ins w:id="5099" w:author="Sadaf Asrar" w:date="2017-02-28T10:50:00Z"/>
                    <w:rFonts w:ascii="Calibri" w:eastAsia="Times New Roman" w:hAnsi="Calibri" w:cs="Times New Roman"/>
                    <w:color w:val="000000"/>
                    <w:sz w:val="22"/>
                    <w:szCs w:val="22"/>
                  </w:rPr>
                </w:rPrChange>
              </w:rPr>
            </w:pPr>
            <w:ins w:id="5100" w:author="Sadaf Asrar" w:date="2017-02-28T10:50:00Z">
              <w:r w:rsidRPr="008D0F68">
                <w:rPr>
                  <w:rFonts w:ascii="Calibri" w:eastAsia="Times New Roman" w:hAnsi="Calibri" w:cs="Times New Roman"/>
                  <w:color w:val="000000"/>
                  <w:rPrChange w:id="5101" w:author="uga" w:date="2017-03-04T13:55:00Z">
                    <w:rPr>
                      <w:rFonts w:ascii="Calibri" w:eastAsia="Times New Roman" w:hAnsi="Calibri" w:cs="Times New Roman"/>
                      <w:color w:val="000000"/>
                      <w:sz w:val="22"/>
                      <w:szCs w:val="22"/>
                    </w:rPr>
                  </w:rPrChange>
                </w:rPr>
                <w:t>0.3166503</w:t>
              </w:r>
            </w:ins>
          </w:p>
        </w:tc>
      </w:tr>
    </w:tbl>
    <w:p w14:paraId="58104C79" w14:textId="51CFD479" w:rsidR="001D1489" w:rsidRDefault="001D1489" w:rsidP="00AF1395">
      <w:pPr>
        <w:spacing w:line="240" w:lineRule="auto"/>
        <w:rPr>
          <w:rFonts w:ascii="Calibri" w:hAnsi="Calibri" w:cs="Calibri"/>
          <w:i w:val="0"/>
          <w:sz w:val="22"/>
          <w:szCs w:val="22"/>
        </w:rPr>
      </w:pPr>
    </w:p>
    <w:p w14:paraId="3F03AE28" w14:textId="7721D348" w:rsidR="00AF1395" w:rsidRDefault="00AF1395" w:rsidP="00AF1395">
      <w:pPr>
        <w:spacing w:line="240" w:lineRule="auto"/>
        <w:rPr>
          <w:rFonts w:ascii="Calibri" w:hAnsi="Calibri" w:cs="Calibri"/>
          <w:i w:val="0"/>
          <w:sz w:val="22"/>
          <w:szCs w:val="22"/>
        </w:rPr>
      </w:pPr>
      <w:r w:rsidRPr="00AF1395">
        <w:rPr>
          <w:rFonts w:ascii="Calibri" w:hAnsi="Calibri" w:cs="Calibri"/>
          <w:noProof/>
          <w:sz w:val="22"/>
          <w:szCs w:val="22"/>
        </w:rPr>
        <w:drawing>
          <wp:inline distT="0" distB="0" distL="0" distR="0" wp14:anchorId="67B35D20" wp14:editId="7B990961">
            <wp:extent cx="5943600" cy="12287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43600" cy="1228725"/>
                    </a:xfrm>
                    <a:prstGeom prst="rect">
                      <a:avLst/>
                    </a:prstGeom>
                  </pic:spPr>
                </pic:pic>
              </a:graphicData>
            </a:graphic>
          </wp:inline>
        </w:drawing>
      </w:r>
    </w:p>
    <w:p w14:paraId="0B3D0DD9" w14:textId="6DFC009D" w:rsidR="00AF1395" w:rsidRDefault="00AF1395" w:rsidP="00AF1395">
      <w:pPr>
        <w:spacing w:line="240" w:lineRule="auto"/>
        <w:jc w:val="center"/>
        <w:rPr>
          <w:rFonts w:ascii="Calibri" w:hAnsi="Calibri" w:cs="Calibri"/>
          <w:i w:val="0"/>
          <w:sz w:val="22"/>
          <w:szCs w:val="22"/>
        </w:rPr>
      </w:pPr>
      <w:r w:rsidRPr="00AF1395">
        <w:rPr>
          <w:rFonts w:ascii="Calibri" w:hAnsi="Calibri" w:cs="Calibri"/>
          <w:noProof/>
          <w:sz w:val="22"/>
          <w:szCs w:val="22"/>
        </w:rPr>
        <w:drawing>
          <wp:inline distT="0" distB="0" distL="0" distR="0" wp14:anchorId="77B081FD" wp14:editId="472BB57B">
            <wp:extent cx="4073437" cy="3609694"/>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115819" cy="3647251"/>
                    </a:xfrm>
                    <a:prstGeom prst="rect">
                      <a:avLst/>
                    </a:prstGeom>
                  </pic:spPr>
                </pic:pic>
              </a:graphicData>
            </a:graphic>
          </wp:inline>
        </w:drawing>
      </w:r>
    </w:p>
    <w:p w14:paraId="40490517" w14:textId="77777777" w:rsidR="00AF1395" w:rsidRDefault="00AF1395" w:rsidP="00AF1395">
      <w:pPr>
        <w:spacing w:line="240" w:lineRule="auto"/>
        <w:rPr>
          <w:rFonts w:ascii="Calibri" w:hAnsi="Calibri" w:cs="Calibri"/>
          <w:i w:val="0"/>
          <w:sz w:val="22"/>
          <w:szCs w:val="22"/>
        </w:rPr>
      </w:pPr>
    </w:p>
    <w:p w14:paraId="4C55133B" w14:textId="45C82927" w:rsidR="00AF1395" w:rsidRDefault="00AF1395" w:rsidP="00AF1395">
      <w:pPr>
        <w:spacing w:line="240" w:lineRule="auto"/>
        <w:jc w:val="center"/>
        <w:rPr>
          <w:rFonts w:ascii="Calibri" w:hAnsi="Calibri" w:cs="Calibri"/>
          <w:i w:val="0"/>
          <w:sz w:val="22"/>
          <w:szCs w:val="22"/>
        </w:rPr>
      </w:pPr>
    </w:p>
    <w:p w14:paraId="76CF8A09" w14:textId="7F98F5C3" w:rsidR="00AF1395" w:rsidRPr="00AF1395" w:rsidRDefault="00AF1395" w:rsidP="00AF1395">
      <w:pPr>
        <w:spacing w:line="240" w:lineRule="auto"/>
        <w:rPr>
          <w:rFonts w:ascii="Calibri" w:hAnsi="Calibri" w:cs="Calibri"/>
          <w:i w:val="0"/>
          <w:sz w:val="22"/>
          <w:szCs w:val="22"/>
        </w:rPr>
      </w:pPr>
    </w:p>
    <w:p w14:paraId="1FB61406" w14:textId="71742475" w:rsidR="00AF1395" w:rsidRDefault="00AF1395" w:rsidP="00AF1395">
      <w:pPr>
        <w:spacing w:line="240" w:lineRule="auto"/>
        <w:rPr>
          <w:rFonts w:ascii="Calibri" w:hAnsi="Calibri" w:cs="Calibri"/>
          <w:sz w:val="22"/>
          <w:szCs w:val="22"/>
        </w:rPr>
      </w:pPr>
    </w:p>
    <w:p w14:paraId="35ABF18C" w14:textId="76DC5220" w:rsidR="00AF1395" w:rsidRDefault="00AF1395" w:rsidP="00AF1395">
      <w:pPr>
        <w:spacing w:line="240" w:lineRule="auto"/>
        <w:jc w:val="center"/>
        <w:rPr>
          <w:rFonts w:ascii="Calibri" w:hAnsi="Calibri" w:cs="Calibri"/>
          <w:sz w:val="22"/>
          <w:szCs w:val="22"/>
        </w:rPr>
      </w:pPr>
    </w:p>
    <w:p w14:paraId="205E6B4B" w14:textId="77777777" w:rsidR="00AF1395" w:rsidRDefault="00AF1395" w:rsidP="00AF1395">
      <w:pPr>
        <w:spacing w:line="240" w:lineRule="auto"/>
        <w:jc w:val="center"/>
        <w:rPr>
          <w:rFonts w:ascii="Calibri" w:hAnsi="Calibri" w:cs="Calibri"/>
          <w:sz w:val="22"/>
          <w:szCs w:val="22"/>
        </w:rPr>
      </w:pPr>
    </w:p>
    <w:p w14:paraId="6146D125" w14:textId="5D3AB4EF" w:rsidR="00AF1395" w:rsidRDefault="00AF1395" w:rsidP="00AF1395">
      <w:pPr>
        <w:spacing w:line="240" w:lineRule="auto"/>
        <w:jc w:val="center"/>
        <w:rPr>
          <w:rFonts w:ascii="Calibri" w:hAnsi="Calibri" w:cs="Calibri"/>
          <w:sz w:val="22"/>
          <w:szCs w:val="22"/>
        </w:rPr>
      </w:pPr>
    </w:p>
    <w:p w14:paraId="0686527F" w14:textId="77777777" w:rsidR="00AF1395" w:rsidRDefault="00AF1395" w:rsidP="00AF1395">
      <w:pPr>
        <w:spacing w:line="240" w:lineRule="auto"/>
        <w:jc w:val="center"/>
        <w:rPr>
          <w:rFonts w:ascii="Calibri" w:hAnsi="Calibri" w:cs="Calibri"/>
          <w:sz w:val="22"/>
          <w:szCs w:val="22"/>
        </w:rPr>
      </w:pPr>
    </w:p>
    <w:p w14:paraId="74D25B6B" w14:textId="77777777" w:rsidR="00AF1395" w:rsidRDefault="00AF1395" w:rsidP="00ED5EF9">
      <w:pPr>
        <w:spacing w:line="240" w:lineRule="auto"/>
        <w:rPr>
          <w:rFonts w:ascii="Calibri" w:hAnsi="Calibri" w:cs="Calibri"/>
          <w:sz w:val="22"/>
          <w:szCs w:val="22"/>
        </w:rPr>
      </w:pPr>
      <w:bookmarkStart w:id="5102" w:name="_GoBack"/>
      <w:bookmarkEnd w:id="5102"/>
    </w:p>
    <w:p w14:paraId="450A160D" w14:textId="77777777" w:rsidR="00AF1395" w:rsidRPr="004645F7" w:rsidDel="004645F7" w:rsidRDefault="00AF1395">
      <w:pPr>
        <w:spacing w:line="240" w:lineRule="auto"/>
        <w:rPr>
          <w:ins w:id="5103" w:author="Sadaf Asrar" w:date="2017-02-28T10:48:00Z"/>
          <w:del w:id="5104" w:author="uga" w:date="2017-03-04T14:03:00Z"/>
          <w:rFonts w:ascii="Calibri" w:hAnsi="Calibri" w:cs="Calibri"/>
          <w:sz w:val="22"/>
          <w:szCs w:val="22"/>
          <w:rPrChange w:id="5105" w:author="uga" w:date="2017-03-04T14:04:00Z">
            <w:rPr>
              <w:ins w:id="5106" w:author="Sadaf Asrar" w:date="2017-02-28T10:48:00Z"/>
              <w:del w:id="5107" w:author="uga" w:date="2017-03-04T14:03:00Z"/>
            </w:rPr>
          </w:rPrChange>
        </w:rPr>
        <w:pPrChange w:id="5108" w:author="uga" w:date="2017-03-04T14:04:00Z">
          <w:pPr/>
        </w:pPrChange>
      </w:pPr>
    </w:p>
    <w:p w14:paraId="364ACFF3" w14:textId="1FCADA6D" w:rsidR="00F26118" w:rsidDel="004645F7" w:rsidRDefault="00F26118">
      <w:pPr>
        <w:spacing w:line="240" w:lineRule="auto"/>
        <w:jc w:val="center"/>
        <w:rPr>
          <w:del w:id="5109" w:author="uga" w:date="2017-03-04T14:03:00Z"/>
          <w:rFonts w:ascii="Calibri" w:hAnsi="Calibri" w:cs="Calibri"/>
          <w:b/>
          <w:sz w:val="22"/>
          <w:szCs w:val="22"/>
        </w:rPr>
        <w:pPrChange w:id="5110" w:author="uga" w:date="2017-03-04T14:04:00Z">
          <w:pPr/>
        </w:pPrChange>
      </w:pPr>
    </w:p>
    <w:p w14:paraId="686323A7" w14:textId="3D5FA254" w:rsidR="009F58E5" w:rsidRPr="00717571" w:rsidDel="00717571" w:rsidRDefault="009F58E5">
      <w:pPr>
        <w:spacing w:line="240" w:lineRule="auto"/>
        <w:rPr>
          <w:ins w:id="5111" w:author="Nelson Foster" w:date="2017-03-04T14:38:00Z"/>
          <w:del w:id="5112" w:author="uga" w:date="2017-03-04T15:05:00Z"/>
          <w:rFonts w:ascii="Calibri" w:hAnsi="Calibri" w:cs="Calibri"/>
          <w:b/>
          <w:sz w:val="22"/>
          <w:szCs w:val="22"/>
          <w:rPrChange w:id="5113" w:author="uga" w:date="2017-03-04T15:05:00Z">
            <w:rPr>
              <w:ins w:id="5114" w:author="Nelson Foster" w:date="2017-03-04T14:38:00Z"/>
              <w:del w:id="5115" w:author="uga" w:date="2017-03-04T15:05:00Z"/>
              <w:rFonts w:ascii="Calibri" w:hAnsi="Calibri" w:cs="Calibri"/>
              <w:b/>
              <w:sz w:val="22"/>
              <w:szCs w:val="22"/>
              <w:highlight w:val="yellow"/>
            </w:rPr>
          </w:rPrChange>
        </w:rPr>
        <w:pPrChange w:id="5116" w:author="uga" w:date="2017-03-04T15:05:00Z">
          <w:pPr/>
        </w:pPrChange>
      </w:pPr>
    </w:p>
    <w:p w14:paraId="3E5BBBEC" w14:textId="442A48DC" w:rsidR="009F58E5" w:rsidRPr="00717571" w:rsidDel="00717571" w:rsidRDefault="009F58E5">
      <w:pPr>
        <w:spacing w:line="240" w:lineRule="auto"/>
        <w:jc w:val="center"/>
        <w:rPr>
          <w:ins w:id="5117" w:author="Nelson Foster" w:date="2017-03-04T14:38:00Z"/>
          <w:del w:id="5118" w:author="uga" w:date="2017-03-04T15:05:00Z"/>
          <w:rFonts w:ascii="Calibri" w:hAnsi="Calibri" w:cs="Calibri"/>
          <w:b/>
          <w:sz w:val="22"/>
          <w:szCs w:val="22"/>
          <w:rPrChange w:id="5119" w:author="uga" w:date="2017-03-04T15:05:00Z">
            <w:rPr>
              <w:ins w:id="5120" w:author="Nelson Foster" w:date="2017-03-04T14:38:00Z"/>
              <w:del w:id="5121" w:author="uga" w:date="2017-03-04T15:05:00Z"/>
              <w:rFonts w:ascii="Calibri" w:hAnsi="Calibri" w:cs="Calibri"/>
              <w:b/>
              <w:sz w:val="22"/>
              <w:szCs w:val="22"/>
              <w:highlight w:val="yellow"/>
            </w:rPr>
          </w:rPrChange>
        </w:rPr>
        <w:pPrChange w:id="5122" w:author="uga" w:date="2017-03-04T14:04:00Z">
          <w:pPr/>
        </w:pPrChange>
      </w:pPr>
    </w:p>
    <w:p w14:paraId="6045290B" w14:textId="253A01C8" w:rsidR="009F58E5" w:rsidRPr="00717571" w:rsidDel="00717571" w:rsidRDefault="009F58E5">
      <w:pPr>
        <w:spacing w:line="240" w:lineRule="auto"/>
        <w:jc w:val="center"/>
        <w:rPr>
          <w:ins w:id="5123" w:author="Nelson Foster" w:date="2017-03-04T14:38:00Z"/>
          <w:del w:id="5124" w:author="uga" w:date="2017-03-04T15:05:00Z"/>
          <w:rFonts w:ascii="Calibri" w:hAnsi="Calibri" w:cs="Calibri"/>
          <w:b/>
          <w:sz w:val="22"/>
          <w:szCs w:val="22"/>
          <w:rPrChange w:id="5125" w:author="uga" w:date="2017-03-04T15:05:00Z">
            <w:rPr>
              <w:ins w:id="5126" w:author="Nelson Foster" w:date="2017-03-04T14:38:00Z"/>
              <w:del w:id="5127" w:author="uga" w:date="2017-03-04T15:05:00Z"/>
              <w:rFonts w:ascii="Calibri" w:hAnsi="Calibri" w:cs="Calibri"/>
              <w:b/>
              <w:sz w:val="22"/>
              <w:szCs w:val="22"/>
              <w:highlight w:val="yellow"/>
            </w:rPr>
          </w:rPrChange>
        </w:rPr>
        <w:pPrChange w:id="5128" w:author="uga" w:date="2017-03-04T14:04:00Z">
          <w:pPr/>
        </w:pPrChange>
      </w:pPr>
    </w:p>
    <w:p w14:paraId="584482CE" w14:textId="3D6311AD" w:rsidR="009F58E5" w:rsidRPr="00717571" w:rsidDel="00717571" w:rsidRDefault="009F58E5">
      <w:pPr>
        <w:spacing w:line="240" w:lineRule="auto"/>
        <w:jc w:val="center"/>
        <w:rPr>
          <w:ins w:id="5129" w:author="Nelson Foster" w:date="2017-03-04T14:38:00Z"/>
          <w:del w:id="5130" w:author="uga" w:date="2017-03-04T15:05:00Z"/>
          <w:rFonts w:ascii="Calibri" w:hAnsi="Calibri" w:cs="Calibri"/>
          <w:b/>
          <w:sz w:val="22"/>
          <w:szCs w:val="22"/>
          <w:rPrChange w:id="5131" w:author="uga" w:date="2017-03-04T15:05:00Z">
            <w:rPr>
              <w:ins w:id="5132" w:author="Nelson Foster" w:date="2017-03-04T14:38:00Z"/>
              <w:del w:id="5133" w:author="uga" w:date="2017-03-04T15:05:00Z"/>
              <w:rFonts w:ascii="Calibri" w:hAnsi="Calibri" w:cs="Calibri"/>
              <w:b/>
              <w:sz w:val="22"/>
              <w:szCs w:val="22"/>
              <w:highlight w:val="yellow"/>
            </w:rPr>
          </w:rPrChange>
        </w:rPr>
        <w:pPrChange w:id="5134" w:author="uga" w:date="2017-03-04T14:04:00Z">
          <w:pPr/>
        </w:pPrChange>
      </w:pPr>
    </w:p>
    <w:p w14:paraId="575B03AF" w14:textId="1CA9E048" w:rsidR="009F58E5" w:rsidRPr="00717571" w:rsidDel="00717571" w:rsidRDefault="009F58E5">
      <w:pPr>
        <w:spacing w:line="240" w:lineRule="auto"/>
        <w:jc w:val="center"/>
        <w:rPr>
          <w:ins w:id="5135" w:author="Nelson Foster" w:date="2017-03-04T14:38:00Z"/>
          <w:del w:id="5136" w:author="uga" w:date="2017-03-04T15:05:00Z"/>
          <w:rFonts w:ascii="Calibri" w:hAnsi="Calibri" w:cs="Calibri"/>
          <w:b/>
          <w:sz w:val="22"/>
          <w:szCs w:val="22"/>
          <w:rPrChange w:id="5137" w:author="uga" w:date="2017-03-04T15:05:00Z">
            <w:rPr>
              <w:ins w:id="5138" w:author="Nelson Foster" w:date="2017-03-04T14:38:00Z"/>
              <w:del w:id="5139" w:author="uga" w:date="2017-03-04T15:05:00Z"/>
              <w:rFonts w:ascii="Calibri" w:hAnsi="Calibri" w:cs="Calibri"/>
              <w:b/>
              <w:sz w:val="22"/>
              <w:szCs w:val="22"/>
              <w:highlight w:val="yellow"/>
            </w:rPr>
          </w:rPrChange>
        </w:rPr>
        <w:pPrChange w:id="5140" w:author="uga" w:date="2017-03-04T14:04:00Z">
          <w:pPr/>
        </w:pPrChange>
      </w:pPr>
    </w:p>
    <w:p w14:paraId="59A92B29" w14:textId="3C0DFA1B" w:rsidR="009F58E5" w:rsidRPr="00717571" w:rsidDel="00717571" w:rsidRDefault="009F58E5">
      <w:pPr>
        <w:spacing w:line="240" w:lineRule="auto"/>
        <w:jc w:val="center"/>
        <w:rPr>
          <w:ins w:id="5141" w:author="Nelson Foster" w:date="2017-03-04T14:38:00Z"/>
          <w:del w:id="5142" w:author="uga" w:date="2017-03-04T15:05:00Z"/>
          <w:rFonts w:ascii="Calibri" w:hAnsi="Calibri" w:cs="Calibri"/>
          <w:b/>
          <w:sz w:val="22"/>
          <w:szCs w:val="22"/>
          <w:rPrChange w:id="5143" w:author="uga" w:date="2017-03-04T15:05:00Z">
            <w:rPr>
              <w:ins w:id="5144" w:author="Nelson Foster" w:date="2017-03-04T14:38:00Z"/>
              <w:del w:id="5145" w:author="uga" w:date="2017-03-04T15:05:00Z"/>
              <w:rFonts w:ascii="Calibri" w:hAnsi="Calibri" w:cs="Calibri"/>
              <w:b/>
              <w:sz w:val="22"/>
              <w:szCs w:val="22"/>
              <w:highlight w:val="yellow"/>
            </w:rPr>
          </w:rPrChange>
        </w:rPr>
        <w:pPrChange w:id="5146" w:author="uga" w:date="2017-03-04T14:04:00Z">
          <w:pPr/>
        </w:pPrChange>
      </w:pPr>
    </w:p>
    <w:p w14:paraId="49E9B4E3" w14:textId="7F40B060" w:rsidR="009F58E5" w:rsidRPr="00717571" w:rsidDel="00717571" w:rsidRDefault="009F58E5">
      <w:pPr>
        <w:spacing w:line="240" w:lineRule="auto"/>
        <w:jc w:val="center"/>
        <w:rPr>
          <w:ins w:id="5147" w:author="Nelson Foster" w:date="2017-03-04T14:38:00Z"/>
          <w:del w:id="5148" w:author="uga" w:date="2017-03-04T15:05:00Z"/>
          <w:rFonts w:ascii="Calibri" w:hAnsi="Calibri" w:cs="Calibri"/>
          <w:b/>
          <w:sz w:val="22"/>
          <w:szCs w:val="22"/>
          <w:rPrChange w:id="5149" w:author="uga" w:date="2017-03-04T15:05:00Z">
            <w:rPr>
              <w:ins w:id="5150" w:author="Nelson Foster" w:date="2017-03-04T14:38:00Z"/>
              <w:del w:id="5151" w:author="uga" w:date="2017-03-04T15:05:00Z"/>
              <w:rFonts w:ascii="Calibri" w:hAnsi="Calibri" w:cs="Calibri"/>
              <w:b/>
              <w:sz w:val="22"/>
              <w:szCs w:val="22"/>
              <w:highlight w:val="yellow"/>
            </w:rPr>
          </w:rPrChange>
        </w:rPr>
        <w:pPrChange w:id="5152" w:author="uga" w:date="2017-03-04T14:04:00Z">
          <w:pPr/>
        </w:pPrChange>
      </w:pPr>
    </w:p>
    <w:p w14:paraId="25CD3F02" w14:textId="6FBB5985" w:rsidR="009F58E5" w:rsidRPr="00717571" w:rsidDel="00717571" w:rsidRDefault="009F58E5">
      <w:pPr>
        <w:spacing w:line="240" w:lineRule="auto"/>
        <w:jc w:val="center"/>
        <w:rPr>
          <w:ins w:id="5153" w:author="Nelson Foster" w:date="2017-03-04T14:38:00Z"/>
          <w:del w:id="5154" w:author="uga" w:date="2017-03-04T15:05:00Z"/>
          <w:rFonts w:ascii="Calibri" w:hAnsi="Calibri" w:cs="Calibri"/>
          <w:b/>
          <w:sz w:val="22"/>
          <w:szCs w:val="22"/>
          <w:rPrChange w:id="5155" w:author="uga" w:date="2017-03-04T15:05:00Z">
            <w:rPr>
              <w:ins w:id="5156" w:author="Nelson Foster" w:date="2017-03-04T14:38:00Z"/>
              <w:del w:id="5157" w:author="uga" w:date="2017-03-04T15:05:00Z"/>
              <w:rFonts w:ascii="Calibri" w:hAnsi="Calibri" w:cs="Calibri"/>
              <w:b/>
              <w:sz w:val="22"/>
              <w:szCs w:val="22"/>
              <w:highlight w:val="yellow"/>
            </w:rPr>
          </w:rPrChange>
        </w:rPr>
        <w:pPrChange w:id="5158" w:author="uga" w:date="2017-03-04T14:04:00Z">
          <w:pPr/>
        </w:pPrChange>
      </w:pPr>
    </w:p>
    <w:p w14:paraId="4DF701B3" w14:textId="01662CE5" w:rsidR="009F58E5" w:rsidRPr="00717571" w:rsidDel="00717571" w:rsidRDefault="009F58E5">
      <w:pPr>
        <w:spacing w:line="240" w:lineRule="auto"/>
        <w:jc w:val="center"/>
        <w:rPr>
          <w:ins w:id="5159" w:author="Nelson Foster" w:date="2017-03-04T14:38:00Z"/>
          <w:del w:id="5160" w:author="uga" w:date="2017-03-04T15:05:00Z"/>
          <w:rFonts w:ascii="Calibri" w:hAnsi="Calibri" w:cs="Calibri"/>
          <w:b/>
          <w:sz w:val="22"/>
          <w:szCs w:val="22"/>
          <w:rPrChange w:id="5161" w:author="uga" w:date="2017-03-04T15:05:00Z">
            <w:rPr>
              <w:ins w:id="5162" w:author="Nelson Foster" w:date="2017-03-04T14:38:00Z"/>
              <w:del w:id="5163" w:author="uga" w:date="2017-03-04T15:05:00Z"/>
              <w:rFonts w:ascii="Calibri" w:hAnsi="Calibri" w:cs="Calibri"/>
              <w:b/>
              <w:sz w:val="22"/>
              <w:szCs w:val="22"/>
              <w:highlight w:val="yellow"/>
            </w:rPr>
          </w:rPrChange>
        </w:rPr>
        <w:pPrChange w:id="5164" w:author="uga" w:date="2017-03-04T14:04:00Z">
          <w:pPr/>
        </w:pPrChange>
      </w:pPr>
    </w:p>
    <w:p w14:paraId="1808FEEE" w14:textId="47D4FE1F" w:rsidR="009F58E5" w:rsidRPr="00717571" w:rsidDel="00717571" w:rsidRDefault="009F58E5">
      <w:pPr>
        <w:spacing w:line="240" w:lineRule="auto"/>
        <w:jc w:val="center"/>
        <w:rPr>
          <w:ins w:id="5165" w:author="Nelson Foster" w:date="2017-03-04T14:38:00Z"/>
          <w:del w:id="5166" w:author="uga" w:date="2017-03-04T15:05:00Z"/>
          <w:rFonts w:ascii="Calibri" w:hAnsi="Calibri" w:cs="Calibri"/>
          <w:b/>
          <w:sz w:val="22"/>
          <w:szCs w:val="22"/>
          <w:rPrChange w:id="5167" w:author="uga" w:date="2017-03-04T15:05:00Z">
            <w:rPr>
              <w:ins w:id="5168" w:author="Nelson Foster" w:date="2017-03-04T14:38:00Z"/>
              <w:del w:id="5169" w:author="uga" w:date="2017-03-04T15:05:00Z"/>
              <w:rFonts w:ascii="Calibri" w:hAnsi="Calibri" w:cs="Calibri"/>
              <w:b/>
              <w:sz w:val="22"/>
              <w:szCs w:val="22"/>
              <w:highlight w:val="yellow"/>
            </w:rPr>
          </w:rPrChange>
        </w:rPr>
        <w:pPrChange w:id="5170" w:author="uga" w:date="2017-03-04T14:04:00Z">
          <w:pPr/>
        </w:pPrChange>
      </w:pPr>
    </w:p>
    <w:p w14:paraId="2C28AE34" w14:textId="5125B631" w:rsidR="009F58E5" w:rsidRPr="00717571" w:rsidDel="00717571" w:rsidRDefault="009F58E5">
      <w:pPr>
        <w:spacing w:line="240" w:lineRule="auto"/>
        <w:jc w:val="center"/>
        <w:rPr>
          <w:ins w:id="5171" w:author="Nelson Foster" w:date="2017-03-04T14:38:00Z"/>
          <w:del w:id="5172" w:author="uga" w:date="2017-03-04T15:05:00Z"/>
          <w:rFonts w:ascii="Calibri" w:hAnsi="Calibri" w:cs="Calibri"/>
          <w:b/>
          <w:sz w:val="22"/>
          <w:szCs w:val="22"/>
          <w:rPrChange w:id="5173" w:author="uga" w:date="2017-03-04T15:05:00Z">
            <w:rPr>
              <w:ins w:id="5174" w:author="Nelson Foster" w:date="2017-03-04T14:38:00Z"/>
              <w:del w:id="5175" w:author="uga" w:date="2017-03-04T15:05:00Z"/>
              <w:rFonts w:ascii="Calibri" w:hAnsi="Calibri" w:cs="Calibri"/>
              <w:b/>
              <w:sz w:val="22"/>
              <w:szCs w:val="22"/>
              <w:highlight w:val="yellow"/>
            </w:rPr>
          </w:rPrChange>
        </w:rPr>
        <w:pPrChange w:id="5176" w:author="uga" w:date="2017-03-04T14:04:00Z">
          <w:pPr/>
        </w:pPrChange>
      </w:pPr>
    </w:p>
    <w:p w14:paraId="2FAFCE25" w14:textId="2ECB4D52" w:rsidR="009F58E5" w:rsidRPr="00717571" w:rsidDel="00717571" w:rsidRDefault="009F58E5">
      <w:pPr>
        <w:spacing w:line="240" w:lineRule="auto"/>
        <w:jc w:val="center"/>
        <w:rPr>
          <w:ins w:id="5177" w:author="Nelson Foster" w:date="2017-03-04T14:38:00Z"/>
          <w:del w:id="5178" w:author="uga" w:date="2017-03-04T15:05:00Z"/>
          <w:rFonts w:ascii="Calibri" w:hAnsi="Calibri" w:cs="Calibri"/>
          <w:b/>
          <w:sz w:val="22"/>
          <w:szCs w:val="22"/>
          <w:rPrChange w:id="5179" w:author="uga" w:date="2017-03-04T15:05:00Z">
            <w:rPr>
              <w:ins w:id="5180" w:author="Nelson Foster" w:date="2017-03-04T14:38:00Z"/>
              <w:del w:id="5181" w:author="uga" w:date="2017-03-04T15:05:00Z"/>
              <w:rFonts w:ascii="Calibri" w:hAnsi="Calibri" w:cs="Calibri"/>
              <w:b/>
              <w:sz w:val="22"/>
              <w:szCs w:val="22"/>
              <w:highlight w:val="yellow"/>
            </w:rPr>
          </w:rPrChange>
        </w:rPr>
        <w:pPrChange w:id="5182" w:author="uga" w:date="2017-03-04T14:04:00Z">
          <w:pPr/>
        </w:pPrChange>
      </w:pPr>
    </w:p>
    <w:p w14:paraId="06841F56" w14:textId="19855A38" w:rsidR="009F58E5" w:rsidDel="00717571" w:rsidRDefault="00717571">
      <w:pPr>
        <w:spacing w:line="240" w:lineRule="auto"/>
        <w:jc w:val="center"/>
        <w:rPr>
          <w:ins w:id="5183" w:author="Nelson Foster" w:date="2017-03-04T14:38:00Z"/>
          <w:del w:id="5184" w:author="uga" w:date="2017-03-04T15:05:00Z"/>
          <w:rFonts w:ascii="Calibri" w:hAnsi="Calibri" w:cs="Calibri"/>
          <w:b/>
          <w:sz w:val="22"/>
          <w:szCs w:val="22"/>
          <w:highlight w:val="yellow"/>
        </w:rPr>
        <w:pPrChange w:id="5185" w:author="uga" w:date="2017-03-04T14:04:00Z">
          <w:pPr/>
        </w:pPrChange>
      </w:pPr>
      <w:ins w:id="5186" w:author="uga" w:date="2017-03-04T15:05:00Z">
        <w:r w:rsidRPr="00717571" w:rsidDel="00717571">
          <w:rPr>
            <w:rFonts w:ascii="Calibri" w:hAnsi="Calibri" w:cs="Calibri"/>
            <w:b/>
            <w:sz w:val="22"/>
            <w:szCs w:val="22"/>
            <w:rPrChange w:id="5187" w:author="uga" w:date="2017-03-04T15:05:00Z">
              <w:rPr>
                <w:rFonts w:ascii="Calibri" w:hAnsi="Calibri" w:cs="Calibri"/>
                <w:b/>
                <w:sz w:val="22"/>
                <w:szCs w:val="22"/>
                <w:highlight w:val="yellow"/>
              </w:rPr>
            </w:rPrChange>
          </w:rPr>
          <w:t xml:space="preserve"> </w:t>
        </w:r>
      </w:ins>
    </w:p>
    <w:p w14:paraId="12495D44" w14:textId="5ABE3E6B" w:rsidR="00F76517" w:rsidRPr="004645F7" w:rsidDel="00DD337F" w:rsidRDefault="00F76517">
      <w:pPr>
        <w:spacing w:line="240" w:lineRule="auto"/>
        <w:rPr>
          <w:del w:id="5188" w:author="Nelson Foster" w:date="2017-03-03T22:24:00Z"/>
          <w:rFonts w:ascii="Calibri" w:hAnsi="Calibri" w:cs="Calibri"/>
          <w:b/>
          <w:sz w:val="22"/>
          <w:szCs w:val="22"/>
          <w:highlight w:val="yellow"/>
          <w:rPrChange w:id="5189" w:author="uga" w:date="2017-03-04T14:04:00Z">
            <w:rPr>
              <w:del w:id="5190" w:author="Nelson Foster" w:date="2017-03-03T22:24:00Z"/>
              <w:highlight w:val="yellow"/>
            </w:rPr>
          </w:rPrChange>
        </w:rPr>
        <w:pPrChange w:id="5191" w:author="uga" w:date="2017-03-04T14:04:00Z">
          <w:pPr/>
        </w:pPrChange>
      </w:pPr>
      <w:del w:id="5192" w:author="Nelson Foster" w:date="2017-03-03T22:24:00Z">
        <w:r w:rsidRPr="004645F7" w:rsidDel="00DD337F">
          <w:rPr>
            <w:rFonts w:ascii="Calibri" w:hAnsi="Calibri" w:cs="Calibri"/>
            <w:b/>
            <w:sz w:val="22"/>
            <w:szCs w:val="22"/>
            <w:highlight w:val="yellow"/>
            <w:rPrChange w:id="5193" w:author="uga" w:date="2017-03-04T14:04:00Z">
              <w:rPr>
                <w:highlight w:val="yellow"/>
              </w:rPr>
            </w:rPrChange>
          </w:rPr>
          <w:delText xml:space="preserve">[INTEGRATE THIS PROCESS INTO THE NARRATIVE] </w:delText>
        </w:r>
      </w:del>
    </w:p>
    <w:p w14:paraId="2DA0BA54" w14:textId="2DEDE8DE" w:rsidR="00F76517" w:rsidRPr="004645F7" w:rsidDel="00DD337F" w:rsidRDefault="00F76517">
      <w:pPr>
        <w:spacing w:after="120" w:line="240" w:lineRule="auto"/>
        <w:rPr>
          <w:del w:id="5194" w:author="Nelson Foster" w:date="2017-03-03T22:24:00Z"/>
          <w:rFonts w:ascii="Calibri" w:hAnsi="Calibri" w:cs="Calibri"/>
          <w:b/>
          <w:sz w:val="22"/>
          <w:szCs w:val="22"/>
          <w:rPrChange w:id="5195" w:author="uga" w:date="2017-03-04T14:04:00Z">
            <w:rPr>
              <w:del w:id="5196" w:author="Nelson Foster" w:date="2017-03-03T22:24:00Z"/>
            </w:rPr>
          </w:rPrChange>
        </w:rPr>
        <w:pPrChange w:id="5197" w:author="uga" w:date="2017-03-04T14:04:00Z">
          <w:pPr>
            <w:spacing w:after="120" w:line="259" w:lineRule="auto"/>
          </w:pPr>
        </w:pPrChange>
      </w:pPr>
      <w:del w:id="5198" w:author="Nelson Foster" w:date="2017-03-03T22:24:00Z">
        <w:r w:rsidRPr="004645F7" w:rsidDel="00DD337F">
          <w:rPr>
            <w:rFonts w:ascii="Calibri" w:hAnsi="Calibri" w:cs="Calibri"/>
            <w:b/>
            <w:sz w:val="22"/>
            <w:szCs w:val="22"/>
            <w:highlight w:val="yellow"/>
            <w:rPrChange w:id="5199" w:author="uga" w:date="2017-03-04T14:04:00Z">
              <w:rPr>
                <w:highlight w:val="yellow"/>
              </w:rPr>
            </w:rPrChange>
          </w:rPr>
          <w:delText xml:space="preserve">“For each of the five core activities, you must engage in the following steps. Iterating through this three-step process is what we call the </w:delText>
        </w:r>
        <w:r w:rsidR="000F75D3" w:rsidRPr="004645F7" w:rsidDel="00DD337F">
          <w:rPr>
            <w:rFonts w:ascii="Calibri" w:hAnsi="Calibri" w:cs="Calibri"/>
            <w:b/>
            <w:sz w:val="22"/>
            <w:szCs w:val="22"/>
            <w:highlight w:val="yellow"/>
            <w:rPrChange w:id="5200" w:author="uga" w:date="2017-03-04T14:04:00Z">
              <w:rPr>
                <w:highlight w:val="yellow"/>
              </w:rPr>
            </w:rPrChange>
          </w:rPr>
          <w:delText>‘</w:delText>
        </w:r>
        <w:r w:rsidRPr="004645F7" w:rsidDel="00DD337F">
          <w:rPr>
            <w:rFonts w:ascii="Calibri" w:hAnsi="Calibri" w:cs="Calibri"/>
            <w:b/>
            <w:sz w:val="22"/>
            <w:szCs w:val="22"/>
            <w:highlight w:val="yellow"/>
            <w:rPrChange w:id="5201" w:author="uga" w:date="2017-03-04T14:04:00Z">
              <w:rPr>
                <w:highlight w:val="yellow"/>
              </w:rPr>
            </w:rPrChange>
          </w:rPr>
          <w:delText>epicycle of data analysis</w:delText>
        </w:r>
        <w:r w:rsidR="000F75D3" w:rsidRPr="004645F7" w:rsidDel="00DD337F">
          <w:rPr>
            <w:rFonts w:ascii="Calibri" w:hAnsi="Calibri" w:cs="Calibri"/>
            <w:b/>
            <w:sz w:val="22"/>
            <w:szCs w:val="22"/>
            <w:highlight w:val="yellow"/>
            <w:rPrChange w:id="5202" w:author="uga" w:date="2017-03-04T14:04:00Z">
              <w:rPr>
                <w:highlight w:val="yellow"/>
              </w:rPr>
            </w:rPrChange>
          </w:rPr>
          <w:delText>’”</w:delText>
        </w:r>
        <w:r w:rsidRPr="004645F7" w:rsidDel="00DD337F">
          <w:rPr>
            <w:rFonts w:ascii="Calibri" w:hAnsi="Calibri" w:cs="Calibri"/>
            <w:b/>
            <w:sz w:val="22"/>
            <w:szCs w:val="22"/>
            <w:rPrChange w:id="5203" w:author="uga" w:date="2017-03-04T14:04:00Z">
              <w:rPr/>
            </w:rPrChange>
          </w:rPr>
          <w:delText xml:space="preserve"> </w:delText>
        </w:r>
      </w:del>
    </w:p>
    <w:p w14:paraId="0A18E284" w14:textId="399EC4C7" w:rsidR="00F76517" w:rsidRPr="004645F7" w:rsidDel="00DD337F" w:rsidRDefault="00F76517">
      <w:pPr>
        <w:spacing w:after="120" w:line="240" w:lineRule="auto"/>
        <w:rPr>
          <w:del w:id="5204" w:author="Nelson Foster" w:date="2017-03-03T22:24:00Z"/>
          <w:rFonts w:ascii="Calibri" w:hAnsi="Calibri" w:cs="Calibri"/>
          <w:b/>
          <w:sz w:val="22"/>
          <w:szCs w:val="22"/>
          <w:rPrChange w:id="5205" w:author="uga" w:date="2017-03-04T14:04:00Z">
            <w:rPr>
              <w:del w:id="5206" w:author="Nelson Foster" w:date="2017-03-03T22:24:00Z"/>
              <w:b/>
            </w:rPr>
          </w:rPrChange>
        </w:rPr>
        <w:pPrChange w:id="5207" w:author="uga" w:date="2017-03-04T14:04:00Z">
          <w:pPr>
            <w:spacing w:after="120" w:line="259" w:lineRule="auto"/>
          </w:pPr>
        </w:pPrChange>
      </w:pPr>
      <w:del w:id="5208" w:author="Nelson Foster" w:date="2017-03-03T22:24:00Z">
        <w:r w:rsidRPr="004645F7" w:rsidDel="00DD337F">
          <w:rPr>
            <w:rFonts w:ascii="Calibri" w:hAnsi="Calibri" w:cs="Calibri"/>
            <w:b/>
            <w:sz w:val="22"/>
            <w:szCs w:val="22"/>
            <w:rPrChange w:id="5209" w:author="uga" w:date="2017-03-04T14:04:00Z">
              <w:rPr>
                <w:b/>
              </w:rPr>
            </w:rPrChange>
          </w:rPr>
          <w:delText>Setting Expectations</w:delText>
        </w:r>
      </w:del>
    </w:p>
    <w:p w14:paraId="613CACCE" w14:textId="7D290488" w:rsidR="000F75D3" w:rsidRPr="004645F7" w:rsidDel="00DD337F" w:rsidRDefault="000F75D3">
      <w:pPr>
        <w:spacing w:after="120" w:line="240" w:lineRule="auto"/>
        <w:rPr>
          <w:del w:id="5210" w:author="Nelson Foster" w:date="2017-03-03T22:24:00Z"/>
          <w:rFonts w:ascii="Calibri" w:hAnsi="Calibri" w:cs="Calibri"/>
          <w:b/>
          <w:sz w:val="22"/>
          <w:szCs w:val="22"/>
          <w:rPrChange w:id="5211" w:author="uga" w:date="2017-03-04T14:04:00Z">
            <w:rPr>
              <w:del w:id="5212" w:author="Nelson Foster" w:date="2017-03-03T22:24:00Z"/>
              <w:b/>
            </w:rPr>
          </w:rPrChange>
        </w:rPr>
        <w:pPrChange w:id="5213" w:author="uga" w:date="2017-03-04T14:04:00Z">
          <w:pPr>
            <w:spacing w:after="120" w:line="259" w:lineRule="auto"/>
          </w:pPr>
        </w:pPrChange>
      </w:pPr>
      <w:del w:id="5214" w:author="Nelson Foster" w:date="2017-03-03T22:24:00Z">
        <w:r w:rsidRPr="004645F7" w:rsidDel="00DD337F">
          <w:rPr>
            <w:rFonts w:ascii="Calibri" w:hAnsi="Calibri" w:cs="Calibri"/>
            <w:b/>
            <w:sz w:val="22"/>
            <w:szCs w:val="22"/>
            <w:rPrChange w:id="5215" w:author="uga" w:date="2017-03-04T14:04:00Z">
              <w:rPr>
                <w:b/>
              </w:rPr>
            </w:rPrChange>
          </w:rPr>
          <w:delText>Collecting information (data),</w:delText>
        </w:r>
      </w:del>
    </w:p>
    <w:p w14:paraId="0431BB7E" w14:textId="299FD5FC" w:rsidR="000F75D3" w:rsidRPr="004645F7" w:rsidDel="00DD337F" w:rsidRDefault="000F75D3">
      <w:pPr>
        <w:spacing w:after="120" w:line="240" w:lineRule="auto"/>
        <w:rPr>
          <w:del w:id="5216" w:author="Nelson Foster" w:date="2017-03-03T22:24:00Z"/>
          <w:rFonts w:ascii="Calibri" w:hAnsi="Calibri" w:cs="Calibri"/>
          <w:b/>
          <w:sz w:val="22"/>
          <w:szCs w:val="22"/>
          <w:rPrChange w:id="5217" w:author="uga" w:date="2017-03-04T14:04:00Z">
            <w:rPr>
              <w:del w:id="5218" w:author="Nelson Foster" w:date="2017-03-03T22:24:00Z"/>
              <w:b/>
            </w:rPr>
          </w:rPrChange>
        </w:rPr>
        <w:pPrChange w:id="5219" w:author="uga" w:date="2017-03-04T14:04:00Z">
          <w:pPr>
            <w:spacing w:after="120" w:line="259" w:lineRule="auto"/>
          </w:pPr>
        </w:pPrChange>
      </w:pPr>
      <w:del w:id="5220" w:author="Nelson Foster" w:date="2017-03-03T22:24:00Z">
        <w:r w:rsidRPr="004645F7" w:rsidDel="00DD337F">
          <w:rPr>
            <w:rFonts w:ascii="Calibri" w:hAnsi="Calibri" w:cs="Calibri"/>
            <w:b/>
            <w:sz w:val="22"/>
            <w:szCs w:val="22"/>
            <w:rPrChange w:id="5221" w:author="uga" w:date="2017-03-04T14:04:00Z">
              <w:rPr>
                <w:b/>
              </w:rPr>
            </w:rPrChange>
          </w:rPr>
          <w:delText>Revising your expectations or fixing the data so your data and expectations match</w:delText>
        </w:r>
      </w:del>
    </w:p>
    <w:p w14:paraId="5CCECA3F" w14:textId="41DA1699" w:rsidR="000F75D3" w:rsidRPr="004645F7" w:rsidDel="00DD337F" w:rsidRDefault="000F75D3">
      <w:pPr>
        <w:spacing w:after="120" w:line="240" w:lineRule="auto"/>
        <w:rPr>
          <w:del w:id="5222" w:author="Nelson Foster" w:date="2017-03-03T22:24:00Z"/>
          <w:rFonts w:ascii="Calibri" w:hAnsi="Calibri" w:cs="Calibri"/>
          <w:b/>
          <w:sz w:val="22"/>
          <w:szCs w:val="22"/>
          <w:rPrChange w:id="5223" w:author="uga" w:date="2017-03-04T14:04:00Z">
            <w:rPr>
              <w:del w:id="5224" w:author="Nelson Foster" w:date="2017-03-03T22:24:00Z"/>
              <w:b/>
            </w:rPr>
          </w:rPrChange>
        </w:rPr>
        <w:pPrChange w:id="5225" w:author="uga" w:date="2017-03-04T14:04:00Z">
          <w:pPr>
            <w:spacing w:after="120" w:line="259" w:lineRule="auto"/>
          </w:pPr>
        </w:pPrChange>
      </w:pPr>
      <w:del w:id="5226" w:author="Nelson Foster" w:date="2017-03-03T22:24:00Z">
        <w:r w:rsidRPr="004645F7" w:rsidDel="00DD337F">
          <w:rPr>
            <w:rFonts w:ascii="Calibri" w:hAnsi="Calibri" w:cs="Calibri"/>
            <w:b/>
            <w:sz w:val="22"/>
            <w:szCs w:val="22"/>
            <w:rPrChange w:id="5227" w:author="uga" w:date="2017-03-04T14:04:00Z">
              <w:rPr>
                <w:b/>
              </w:rPr>
            </w:rPrChange>
          </w:rPr>
          <w:delText>Setting Expectations</w:delText>
        </w:r>
      </w:del>
    </w:p>
    <w:p w14:paraId="168C3010" w14:textId="56ACAE12" w:rsidR="00A2791B" w:rsidRPr="004645F7" w:rsidDel="00DD337F" w:rsidRDefault="00A2791B">
      <w:pPr>
        <w:spacing w:after="120" w:line="240" w:lineRule="auto"/>
        <w:rPr>
          <w:del w:id="5228" w:author="Nelson Foster" w:date="2017-03-03T22:24:00Z"/>
          <w:rFonts w:ascii="Calibri" w:hAnsi="Calibri" w:cs="Calibri"/>
          <w:b/>
          <w:sz w:val="22"/>
          <w:szCs w:val="22"/>
          <w:rPrChange w:id="5229" w:author="uga" w:date="2017-03-04T14:04:00Z">
            <w:rPr>
              <w:del w:id="5230" w:author="Nelson Foster" w:date="2017-03-03T22:24:00Z"/>
            </w:rPr>
          </w:rPrChange>
        </w:rPr>
        <w:pPrChange w:id="5231" w:author="uga" w:date="2017-03-04T14:04:00Z">
          <w:pPr>
            <w:spacing w:after="120" w:line="259" w:lineRule="auto"/>
          </w:pPr>
        </w:pPrChange>
      </w:pPr>
      <w:del w:id="5232" w:author="Nelson Foster" w:date="2017-03-03T22:24:00Z">
        <w:r w:rsidRPr="004645F7" w:rsidDel="00DD337F">
          <w:rPr>
            <w:rFonts w:ascii="Calibri" w:hAnsi="Calibri" w:cs="Calibri"/>
            <w:b/>
            <w:sz w:val="22"/>
            <w:szCs w:val="22"/>
            <w:rPrChange w:id="5233" w:author="uga" w:date="2017-03-04T14:04:00Z">
              <w:rPr/>
            </w:rPrChange>
          </w:rPr>
          <w:delText xml:space="preserve">We expected to have a tabular dataset with several variables and observations relating to motor vehicle collisions in New York City.  In analyzing the dataset, we expected there to be some “NA” values due to variances in how diligent Police or dispatch personnel are in being thorough in their reports. We also expected there to be several variables that could be used in exploratory data analysis to </w:delText>
        </w:r>
      </w:del>
    </w:p>
    <w:p w14:paraId="1B1C8731" w14:textId="73E0F2B2" w:rsidR="00A2791B" w:rsidRPr="004645F7" w:rsidDel="00DD337F" w:rsidRDefault="00A2791B">
      <w:pPr>
        <w:spacing w:after="120" w:line="240" w:lineRule="auto"/>
        <w:rPr>
          <w:del w:id="5234" w:author="Nelson Foster" w:date="2017-03-03T22:24:00Z"/>
          <w:rFonts w:ascii="Calibri" w:hAnsi="Calibri" w:cs="Calibri"/>
          <w:b/>
          <w:sz w:val="22"/>
          <w:szCs w:val="22"/>
          <w:rPrChange w:id="5235" w:author="uga" w:date="2017-03-04T14:04:00Z">
            <w:rPr>
              <w:del w:id="5236" w:author="Nelson Foster" w:date="2017-03-03T22:24:00Z"/>
              <w:b/>
            </w:rPr>
          </w:rPrChange>
        </w:rPr>
        <w:pPrChange w:id="5237" w:author="uga" w:date="2017-03-04T14:04:00Z">
          <w:pPr>
            <w:spacing w:after="120" w:line="259" w:lineRule="auto"/>
          </w:pPr>
        </w:pPrChange>
      </w:pPr>
    </w:p>
    <w:p w14:paraId="1C5DF533" w14:textId="753FD8CF" w:rsidR="00965896" w:rsidRPr="004645F7" w:rsidDel="00DD337F" w:rsidRDefault="00F76517">
      <w:pPr>
        <w:spacing w:after="120" w:line="240" w:lineRule="auto"/>
        <w:rPr>
          <w:del w:id="5238" w:author="Nelson Foster" w:date="2017-03-03T22:24:00Z"/>
          <w:rFonts w:ascii="Calibri" w:hAnsi="Calibri" w:cs="Calibri"/>
          <w:b/>
          <w:sz w:val="22"/>
          <w:szCs w:val="22"/>
          <w:rPrChange w:id="5239" w:author="uga" w:date="2017-03-04T14:04:00Z">
            <w:rPr>
              <w:del w:id="5240" w:author="Nelson Foster" w:date="2017-03-03T22:24:00Z"/>
              <w:b/>
            </w:rPr>
          </w:rPrChange>
        </w:rPr>
        <w:pPrChange w:id="5241" w:author="uga" w:date="2017-03-04T14:04:00Z">
          <w:pPr>
            <w:spacing w:after="120" w:line="259" w:lineRule="auto"/>
          </w:pPr>
        </w:pPrChange>
      </w:pPr>
      <w:del w:id="5242" w:author="Nelson Foster" w:date="2017-03-03T22:24:00Z">
        <w:r w:rsidRPr="004645F7" w:rsidDel="00DD337F">
          <w:rPr>
            <w:rFonts w:ascii="Calibri" w:hAnsi="Calibri" w:cs="Calibri"/>
            <w:b/>
            <w:sz w:val="22"/>
            <w:szCs w:val="22"/>
            <w:rPrChange w:id="5243" w:author="uga" w:date="2017-03-04T14:04:00Z">
              <w:rPr>
                <w:b/>
              </w:rPr>
            </w:rPrChange>
          </w:rPr>
          <w:delText xml:space="preserve">Collecting information (data), </w:delText>
        </w:r>
      </w:del>
    </w:p>
    <w:p w14:paraId="42C8144C" w14:textId="2D6D6BA5" w:rsidR="00965896" w:rsidRPr="004645F7" w:rsidDel="00DD337F" w:rsidRDefault="00965896">
      <w:pPr>
        <w:spacing w:after="120" w:line="240" w:lineRule="auto"/>
        <w:rPr>
          <w:del w:id="5244" w:author="Nelson Foster" w:date="2017-03-03T22:24:00Z"/>
          <w:rFonts w:ascii="Calibri" w:hAnsi="Calibri" w:cs="Calibri"/>
          <w:b/>
          <w:sz w:val="22"/>
          <w:szCs w:val="22"/>
          <w:rPrChange w:id="5245" w:author="uga" w:date="2017-03-04T14:04:00Z">
            <w:rPr>
              <w:del w:id="5246" w:author="Nelson Foster" w:date="2017-03-03T22:24:00Z"/>
              <w:b/>
            </w:rPr>
          </w:rPrChange>
        </w:rPr>
        <w:pPrChange w:id="5247" w:author="uga" w:date="2017-03-04T14:04:00Z">
          <w:pPr>
            <w:spacing w:after="120" w:line="259" w:lineRule="auto"/>
          </w:pPr>
        </w:pPrChange>
      </w:pPr>
      <w:del w:id="5248" w:author="Nelson Foster" w:date="2017-03-03T22:24:00Z">
        <w:r w:rsidRPr="004645F7" w:rsidDel="00DD337F">
          <w:rPr>
            <w:rFonts w:ascii="Calibri" w:hAnsi="Calibri" w:cs="Calibri"/>
            <w:b/>
            <w:sz w:val="22"/>
            <w:szCs w:val="22"/>
            <w:rPrChange w:id="5249" w:author="uga" w:date="2017-03-04T14:04:00Z">
              <w:rPr>
                <w:b/>
              </w:rPr>
            </w:rPrChange>
          </w:rPr>
          <w:delText>Revising your expectations or fixing the data so your data and expectations match</w:delText>
        </w:r>
      </w:del>
    </w:p>
    <w:p w14:paraId="5D6959A3" w14:textId="59C768E3" w:rsidR="00F76517" w:rsidRPr="004645F7" w:rsidDel="00DD337F" w:rsidRDefault="00F76517">
      <w:pPr>
        <w:spacing w:line="240" w:lineRule="auto"/>
        <w:rPr>
          <w:del w:id="5250" w:author="Nelson Foster" w:date="2017-03-03T22:24:00Z"/>
          <w:rFonts w:ascii="Calibri" w:hAnsi="Calibri" w:cs="Calibri"/>
          <w:b/>
          <w:sz w:val="22"/>
          <w:szCs w:val="22"/>
          <w:rPrChange w:id="5251" w:author="uga" w:date="2017-03-04T14:04:00Z">
            <w:rPr>
              <w:del w:id="5252" w:author="Nelson Foster" w:date="2017-03-03T22:24:00Z"/>
            </w:rPr>
          </w:rPrChange>
        </w:rPr>
        <w:pPrChange w:id="5253" w:author="uga" w:date="2017-03-04T14:04:00Z">
          <w:pPr/>
        </w:pPrChange>
      </w:pPr>
    </w:p>
    <w:p w14:paraId="789FAA75" w14:textId="520FC566" w:rsidR="0086409F" w:rsidRPr="004645F7" w:rsidDel="00DD337F" w:rsidRDefault="0086409F">
      <w:pPr>
        <w:numPr>
          <w:ilvl w:val="0"/>
          <w:numId w:val="4"/>
        </w:numPr>
        <w:spacing w:line="240" w:lineRule="auto"/>
        <w:rPr>
          <w:del w:id="5254" w:author="Nelson Foster" w:date="2017-03-03T22:24:00Z"/>
          <w:rFonts w:ascii="Calibri" w:hAnsi="Calibri" w:cs="Calibri"/>
          <w:b/>
          <w:sz w:val="22"/>
          <w:szCs w:val="22"/>
          <w:rPrChange w:id="5255" w:author="uga" w:date="2017-03-04T14:04:00Z">
            <w:rPr>
              <w:del w:id="5256" w:author="Nelson Foster" w:date="2017-03-03T22:24:00Z"/>
              <w:b/>
            </w:rPr>
          </w:rPrChange>
        </w:rPr>
        <w:pPrChange w:id="5257" w:author="uga" w:date="2017-03-04T14:04:00Z">
          <w:pPr>
            <w:numPr>
              <w:numId w:val="4"/>
            </w:numPr>
            <w:ind w:left="720" w:hanging="360"/>
          </w:pPr>
        </w:pPrChange>
      </w:pPr>
      <w:del w:id="5258" w:author="Nelson Foster" w:date="2017-03-03T22:24:00Z">
        <w:r w:rsidRPr="004645F7" w:rsidDel="00DD337F">
          <w:rPr>
            <w:rFonts w:ascii="Calibri" w:hAnsi="Calibri" w:cs="Calibri"/>
            <w:b/>
            <w:sz w:val="22"/>
            <w:szCs w:val="22"/>
            <w:rPrChange w:id="5259" w:author="uga" w:date="2017-03-04T14:04:00Z">
              <w:rPr>
                <w:b/>
              </w:rPr>
            </w:rPrChange>
          </w:rPr>
          <w:delText>Five core activities of data analysis</w:delText>
        </w:r>
      </w:del>
    </w:p>
    <w:p w14:paraId="464A5670" w14:textId="4214BA56" w:rsidR="0086409F" w:rsidRPr="004645F7" w:rsidDel="00DD337F" w:rsidRDefault="0086409F">
      <w:pPr>
        <w:spacing w:line="240" w:lineRule="auto"/>
        <w:ind w:left="720"/>
        <w:rPr>
          <w:del w:id="5260" w:author="Nelson Foster" w:date="2017-03-03T22:24:00Z"/>
          <w:rFonts w:ascii="Calibri" w:hAnsi="Calibri" w:cs="Calibri"/>
          <w:b/>
          <w:sz w:val="22"/>
          <w:szCs w:val="22"/>
          <w:rPrChange w:id="5261" w:author="uga" w:date="2017-03-04T14:04:00Z">
            <w:rPr>
              <w:del w:id="5262" w:author="Nelson Foster" w:date="2017-03-03T22:24:00Z"/>
              <w:b/>
            </w:rPr>
          </w:rPrChange>
        </w:rPr>
        <w:pPrChange w:id="5263" w:author="uga" w:date="2017-03-04T14:04:00Z">
          <w:pPr>
            <w:ind w:left="720"/>
          </w:pPr>
        </w:pPrChange>
      </w:pPr>
    </w:p>
    <w:p w14:paraId="205B38CD" w14:textId="303D5EBE" w:rsidR="0086409F" w:rsidRPr="004645F7" w:rsidDel="00DD337F" w:rsidRDefault="0086409F">
      <w:pPr>
        <w:numPr>
          <w:ilvl w:val="1"/>
          <w:numId w:val="4"/>
        </w:numPr>
        <w:spacing w:line="240" w:lineRule="auto"/>
        <w:rPr>
          <w:del w:id="5264" w:author="Nelson Foster" w:date="2017-03-03T22:24:00Z"/>
          <w:rFonts w:ascii="Calibri" w:hAnsi="Calibri" w:cs="Calibri"/>
          <w:b/>
          <w:sz w:val="22"/>
          <w:szCs w:val="22"/>
          <w:rPrChange w:id="5265" w:author="uga" w:date="2017-03-04T14:04:00Z">
            <w:rPr>
              <w:del w:id="5266" w:author="Nelson Foster" w:date="2017-03-03T22:24:00Z"/>
            </w:rPr>
          </w:rPrChange>
        </w:rPr>
        <w:pPrChange w:id="5267" w:author="uga" w:date="2017-03-04T14:04:00Z">
          <w:pPr>
            <w:numPr>
              <w:ilvl w:val="1"/>
              <w:numId w:val="4"/>
            </w:numPr>
            <w:ind w:left="1440" w:hanging="360"/>
          </w:pPr>
        </w:pPrChange>
      </w:pPr>
      <w:del w:id="5268" w:author="Nelson Foster" w:date="2017-03-03T22:24:00Z">
        <w:r w:rsidRPr="004645F7" w:rsidDel="00DD337F">
          <w:rPr>
            <w:rFonts w:ascii="Calibri" w:hAnsi="Calibri" w:cs="Calibri"/>
            <w:b/>
            <w:sz w:val="22"/>
            <w:szCs w:val="22"/>
            <w:rPrChange w:id="5269" w:author="uga" w:date="2017-03-04T14:04:00Z">
              <w:rPr/>
            </w:rPrChange>
          </w:rPr>
          <w:delText>Stating and refining the question</w:delText>
        </w:r>
      </w:del>
    </w:p>
    <w:p w14:paraId="669ED255" w14:textId="3D686F46" w:rsidR="0086409F" w:rsidRPr="004645F7" w:rsidDel="00DD337F" w:rsidRDefault="0086409F">
      <w:pPr>
        <w:numPr>
          <w:ilvl w:val="1"/>
          <w:numId w:val="4"/>
        </w:numPr>
        <w:spacing w:line="240" w:lineRule="auto"/>
        <w:rPr>
          <w:del w:id="5270" w:author="Nelson Foster" w:date="2017-03-03T22:24:00Z"/>
          <w:rFonts w:ascii="Calibri" w:hAnsi="Calibri" w:cs="Calibri"/>
          <w:b/>
          <w:sz w:val="22"/>
          <w:szCs w:val="22"/>
          <w:rPrChange w:id="5271" w:author="uga" w:date="2017-03-04T14:04:00Z">
            <w:rPr>
              <w:del w:id="5272" w:author="Nelson Foster" w:date="2017-03-03T22:24:00Z"/>
            </w:rPr>
          </w:rPrChange>
        </w:rPr>
        <w:pPrChange w:id="5273" w:author="uga" w:date="2017-03-04T14:04:00Z">
          <w:pPr>
            <w:numPr>
              <w:ilvl w:val="1"/>
              <w:numId w:val="4"/>
            </w:numPr>
            <w:ind w:left="1440" w:hanging="360"/>
          </w:pPr>
        </w:pPrChange>
      </w:pPr>
      <w:del w:id="5274" w:author="Nelson Foster" w:date="2017-03-03T22:24:00Z">
        <w:r w:rsidRPr="004645F7" w:rsidDel="00DD337F">
          <w:rPr>
            <w:rFonts w:ascii="Calibri" w:hAnsi="Calibri" w:cs="Calibri"/>
            <w:b/>
            <w:sz w:val="22"/>
            <w:szCs w:val="22"/>
            <w:rPrChange w:id="5275" w:author="uga" w:date="2017-03-04T14:04:00Z">
              <w:rPr/>
            </w:rPrChange>
          </w:rPr>
          <w:delText>Exploring the data</w:delText>
        </w:r>
      </w:del>
    </w:p>
    <w:p w14:paraId="75F7FA1E" w14:textId="6A819882" w:rsidR="0086409F" w:rsidRPr="004645F7" w:rsidDel="00DD337F" w:rsidRDefault="0086409F">
      <w:pPr>
        <w:numPr>
          <w:ilvl w:val="1"/>
          <w:numId w:val="4"/>
        </w:numPr>
        <w:spacing w:line="240" w:lineRule="auto"/>
        <w:rPr>
          <w:del w:id="5276" w:author="Nelson Foster" w:date="2017-03-03T22:24:00Z"/>
          <w:rFonts w:ascii="Calibri" w:hAnsi="Calibri" w:cs="Calibri"/>
          <w:b/>
          <w:sz w:val="22"/>
          <w:szCs w:val="22"/>
          <w:rPrChange w:id="5277" w:author="uga" w:date="2017-03-04T14:04:00Z">
            <w:rPr>
              <w:del w:id="5278" w:author="Nelson Foster" w:date="2017-03-03T22:24:00Z"/>
            </w:rPr>
          </w:rPrChange>
        </w:rPr>
        <w:pPrChange w:id="5279" w:author="uga" w:date="2017-03-04T14:04:00Z">
          <w:pPr>
            <w:numPr>
              <w:ilvl w:val="1"/>
              <w:numId w:val="4"/>
            </w:numPr>
            <w:ind w:left="1440" w:hanging="360"/>
          </w:pPr>
        </w:pPrChange>
      </w:pPr>
      <w:del w:id="5280" w:author="Nelson Foster" w:date="2017-03-03T22:24:00Z">
        <w:r w:rsidRPr="004645F7" w:rsidDel="00DD337F">
          <w:rPr>
            <w:rFonts w:ascii="Calibri" w:hAnsi="Calibri" w:cs="Calibri"/>
            <w:b/>
            <w:sz w:val="22"/>
            <w:szCs w:val="22"/>
            <w:rPrChange w:id="5281" w:author="uga" w:date="2017-03-04T14:04:00Z">
              <w:rPr/>
            </w:rPrChange>
          </w:rPr>
          <w:delText>Building formal statistical models</w:delText>
        </w:r>
      </w:del>
    </w:p>
    <w:p w14:paraId="454338AD" w14:textId="7BA325F6" w:rsidR="0086409F" w:rsidRPr="004645F7" w:rsidDel="00DD337F" w:rsidRDefault="0086409F">
      <w:pPr>
        <w:numPr>
          <w:ilvl w:val="1"/>
          <w:numId w:val="4"/>
        </w:numPr>
        <w:spacing w:line="240" w:lineRule="auto"/>
        <w:rPr>
          <w:del w:id="5282" w:author="Nelson Foster" w:date="2017-03-03T22:24:00Z"/>
          <w:rFonts w:ascii="Calibri" w:hAnsi="Calibri" w:cs="Calibri"/>
          <w:b/>
          <w:sz w:val="22"/>
          <w:szCs w:val="22"/>
          <w:rPrChange w:id="5283" w:author="uga" w:date="2017-03-04T14:04:00Z">
            <w:rPr>
              <w:del w:id="5284" w:author="Nelson Foster" w:date="2017-03-03T22:24:00Z"/>
            </w:rPr>
          </w:rPrChange>
        </w:rPr>
        <w:pPrChange w:id="5285" w:author="uga" w:date="2017-03-04T14:04:00Z">
          <w:pPr>
            <w:numPr>
              <w:ilvl w:val="1"/>
              <w:numId w:val="4"/>
            </w:numPr>
            <w:ind w:left="1440" w:hanging="360"/>
          </w:pPr>
        </w:pPrChange>
      </w:pPr>
      <w:del w:id="5286" w:author="Nelson Foster" w:date="2017-03-03T22:24:00Z">
        <w:r w:rsidRPr="004645F7" w:rsidDel="00DD337F">
          <w:rPr>
            <w:rFonts w:ascii="Calibri" w:hAnsi="Calibri" w:cs="Calibri"/>
            <w:b/>
            <w:sz w:val="22"/>
            <w:szCs w:val="22"/>
            <w:rPrChange w:id="5287" w:author="uga" w:date="2017-03-04T14:04:00Z">
              <w:rPr/>
            </w:rPrChange>
          </w:rPr>
          <w:delText xml:space="preserve">Interpreting the results </w:delText>
        </w:r>
      </w:del>
    </w:p>
    <w:p w14:paraId="3EE20E5A" w14:textId="69AE31ED" w:rsidR="0086409F" w:rsidRPr="004645F7" w:rsidDel="00DD337F" w:rsidRDefault="0086409F">
      <w:pPr>
        <w:numPr>
          <w:ilvl w:val="1"/>
          <w:numId w:val="4"/>
        </w:numPr>
        <w:spacing w:line="240" w:lineRule="auto"/>
        <w:rPr>
          <w:del w:id="5288" w:author="Nelson Foster" w:date="2017-03-03T22:24:00Z"/>
          <w:rFonts w:ascii="Calibri" w:hAnsi="Calibri" w:cs="Calibri"/>
          <w:b/>
          <w:sz w:val="22"/>
          <w:szCs w:val="22"/>
          <w:rPrChange w:id="5289" w:author="uga" w:date="2017-03-04T14:04:00Z">
            <w:rPr>
              <w:del w:id="5290" w:author="Nelson Foster" w:date="2017-03-03T22:24:00Z"/>
            </w:rPr>
          </w:rPrChange>
        </w:rPr>
        <w:pPrChange w:id="5291" w:author="uga" w:date="2017-03-04T14:04:00Z">
          <w:pPr>
            <w:numPr>
              <w:ilvl w:val="1"/>
              <w:numId w:val="4"/>
            </w:numPr>
            <w:ind w:left="1440" w:hanging="360"/>
          </w:pPr>
        </w:pPrChange>
      </w:pPr>
      <w:del w:id="5292" w:author="Nelson Foster" w:date="2017-03-03T22:24:00Z">
        <w:r w:rsidRPr="004645F7" w:rsidDel="00DD337F">
          <w:rPr>
            <w:rFonts w:ascii="Calibri" w:hAnsi="Calibri" w:cs="Calibri"/>
            <w:b/>
            <w:sz w:val="22"/>
            <w:szCs w:val="22"/>
            <w:rPrChange w:id="5293" w:author="uga" w:date="2017-03-04T14:04:00Z">
              <w:rPr/>
            </w:rPrChange>
          </w:rPr>
          <w:delText>Communicating the results</w:delText>
        </w:r>
        <w:r w:rsidR="00F76517" w:rsidRPr="004645F7" w:rsidDel="00DD337F">
          <w:rPr>
            <w:rFonts w:ascii="Calibri" w:hAnsi="Calibri" w:cs="Calibri"/>
            <w:b/>
            <w:sz w:val="22"/>
            <w:szCs w:val="22"/>
            <w:rPrChange w:id="5294" w:author="uga" w:date="2017-03-04T14:04:00Z">
              <w:rPr/>
            </w:rPrChange>
          </w:rPr>
          <w:delText>”</w:delText>
        </w:r>
      </w:del>
    </w:p>
    <w:p w14:paraId="02F273C5" w14:textId="7740EEC1" w:rsidR="000F75D3" w:rsidRPr="004645F7" w:rsidDel="00DD337F" w:rsidRDefault="000F75D3">
      <w:pPr>
        <w:spacing w:line="240" w:lineRule="auto"/>
        <w:rPr>
          <w:del w:id="5295" w:author="Nelson Foster" w:date="2017-03-03T22:27:00Z"/>
          <w:rFonts w:ascii="Calibri" w:hAnsi="Calibri" w:cs="Calibri"/>
          <w:b/>
          <w:sz w:val="22"/>
          <w:szCs w:val="22"/>
          <w:rPrChange w:id="5296" w:author="uga" w:date="2017-03-04T14:04:00Z">
            <w:rPr>
              <w:del w:id="5297" w:author="Nelson Foster" w:date="2017-03-03T22:27:00Z"/>
            </w:rPr>
          </w:rPrChange>
        </w:rPr>
        <w:pPrChange w:id="5298" w:author="uga" w:date="2017-03-04T14:04:00Z">
          <w:pPr/>
        </w:pPrChange>
      </w:pPr>
    </w:p>
    <w:p w14:paraId="2A4FF960" w14:textId="5AC109A5" w:rsidR="000F75D3" w:rsidRPr="004645F7" w:rsidDel="00DD337F" w:rsidRDefault="0069580E">
      <w:pPr>
        <w:spacing w:line="240" w:lineRule="auto"/>
        <w:rPr>
          <w:del w:id="5299" w:author="Nelson Foster" w:date="2017-03-03T22:27:00Z"/>
          <w:rFonts w:ascii="Calibri" w:hAnsi="Calibri" w:cs="Calibri"/>
          <w:b/>
          <w:sz w:val="22"/>
          <w:szCs w:val="22"/>
          <w:rPrChange w:id="5300" w:author="uga" w:date="2017-03-04T14:04:00Z">
            <w:rPr>
              <w:del w:id="5301" w:author="Nelson Foster" w:date="2017-03-03T22:27:00Z"/>
            </w:rPr>
          </w:rPrChange>
        </w:rPr>
        <w:pPrChange w:id="5302" w:author="uga" w:date="2017-03-04T14:04:00Z">
          <w:pPr/>
        </w:pPrChange>
      </w:pPr>
      <w:del w:id="5303" w:author="Nelson Foster" w:date="2017-03-03T22:27:00Z">
        <w:r w:rsidRPr="004645F7" w:rsidDel="00DD337F">
          <w:rPr>
            <w:rFonts w:ascii="Calibri" w:hAnsi="Calibri" w:cs="Calibri"/>
            <w:b/>
            <w:sz w:val="22"/>
            <w:szCs w:val="22"/>
            <w:rPrChange w:id="5304" w:author="uga" w:date="2017-03-04T14:04:00Z">
              <w:rPr/>
            </w:rPrChange>
          </w:rPr>
          <w:delText>Evaluating number of injuries and persons killed based on time of day</w:delText>
        </w:r>
        <w:r w:rsidR="004F2EAA" w:rsidRPr="004645F7" w:rsidDel="00DD337F">
          <w:rPr>
            <w:rFonts w:ascii="Calibri" w:hAnsi="Calibri" w:cs="Calibri"/>
            <w:b/>
            <w:sz w:val="22"/>
            <w:szCs w:val="22"/>
            <w:rPrChange w:id="5305" w:author="uga" w:date="2017-03-04T14:04:00Z">
              <w:rPr/>
            </w:rPrChange>
          </w:rPr>
          <w:delText>. Special emphasis on “rush hour”</w:delText>
        </w:r>
      </w:del>
    </w:p>
    <w:p w14:paraId="591EA32E" w14:textId="51598D99" w:rsidR="000F75D3" w:rsidRPr="004645F7" w:rsidDel="00DD337F" w:rsidRDefault="000F75D3">
      <w:pPr>
        <w:spacing w:line="240" w:lineRule="auto"/>
        <w:rPr>
          <w:del w:id="5306" w:author="Nelson Foster" w:date="2017-03-03T22:27:00Z"/>
          <w:rFonts w:ascii="Calibri" w:hAnsi="Calibri" w:cs="Calibri"/>
          <w:b/>
          <w:sz w:val="22"/>
          <w:szCs w:val="22"/>
          <w:rPrChange w:id="5307" w:author="uga" w:date="2017-03-04T14:04:00Z">
            <w:rPr>
              <w:del w:id="5308" w:author="Nelson Foster" w:date="2017-03-03T22:27:00Z"/>
            </w:rPr>
          </w:rPrChange>
        </w:rPr>
        <w:pPrChange w:id="5309" w:author="uga" w:date="2017-03-04T14:04:00Z">
          <w:pPr/>
        </w:pPrChange>
      </w:pPr>
    </w:p>
    <w:p w14:paraId="61CA8AFA" w14:textId="0D885937" w:rsidR="007A0CA5" w:rsidRPr="004645F7" w:rsidDel="00DD337F" w:rsidRDefault="007A0CA5">
      <w:pPr>
        <w:spacing w:line="240" w:lineRule="auto"/>
        <w:rPr>
          <w:del w:id="5310" w:author="Nelson Foster" w:date="2017-03-03T22:27:00Z"/>
          <w:rFonts w:ascii="Calibri" w:hAnsi="Calibri" w:cs="Calibri"/>
          <w:b/>
          <w:sz w:val="22"/>
          <w:szCs w:val="22"/>
          <w:rPrChange w:id="5311" w:author="uga" w:date="2017-03-04T14:04:00Z">
            <w:rPr>
              <w:del w:id="5312" w:author="Nelson Foster" w:date="2017-03-03T22:27:00Z"/>
              <w:b/>
            </w:rPr>
          </w:rPrChange>
        </w:rPr>
        <w:pPrChange w:id="5313" w:author="uga" w:date="2017-03-04T14:04:00Z">
          <w:pPr/>
        </w:pPrChange>
      </w:pPr>
      <w:del w:id="5314" w:author="Nelson Foster" w:date="2017-03-03T22:27:00Z">
        <w:r w:rsidRPr="004645F7" w:rsidDel="00DD337F">
          <w:rPr>
            <w:rFonts w:ascii="Calibri" w:hAnsi="Calibri" w:cs="Calibri"/>
            <w:b/>
            <w:sz w:val="22"/>
            <w:szCs w:val="22"/>
            <w:rPrChange w:id="5315" w:author="uga" w:date="2017-03-04T14:04:00Z">
              <w:rPr>
                <w:b/>
              </w:rPr>
            </w:rPrChange>
          </w:rPr>
          <w:delText xml:space="preserve">SMART </w:delText>
        </w:r>
      </w:del>
    </w:p>
    <w:p w14:paraId="7F068BFB" w14:textId="77777777" w:rsidR="0086409F" w:rsidRPr="004645F7" w:rsidDel="00DD337F" w:rsidRDefault="0086409F">
      <w:pPr>
        <w:spacing w:line="240" w:lineRule="auto"/>
        <w:rPr>
          <w:del w:id="5316" w:author="Nelson Foster" w:date="2017-03-03T22:26:00Z"/>
          <w:rFonts w:ascii="Calibri" w:hAnsi="Calibri" w:cs="Calibri"/>
          <w:b/>
          <w:sz w:val="22"/>
          <w:szCs w:val="22"/>
          <w:rPrChange w:id="5317" w:author="uga" w:date="2017-03-04T14:04:00Z">
            <w:rPr>
              <w:del w:id="5318" w:author="Nelson Foster" w:date="2017-03-03T22:26:00Z"/>
            </w:rPr>
          </w:rPrChange>
        </w:rPr>
        <w:pPrChange w:id="5319" w:author="uga" w:date="2017-03-04T14:04:00Z">
          <w:pPr/>
        </w:pPrChange>
      </w:pPr>
    </w:p>
    <w:p w14:paraId="5CFC4A5C" w14:textId="34499D96" w:rsidR="0048750A" w:rsidRPr="004645F7" w:rsidDel="00DD337F" w:rsidRDefault="005E23AE">
      <w:pPr>
        <w:spacing w:line="240" w:lineRule="auto"/>
        <w:rPr>
          <w:del w:id="5320" w:author="Nelson Foster" w:date="2017-03-03T22:27:00Z"/>
          <w:rFonts w:ascii="Calibri" w:hAnsi="Calibri" w:cs="Calibri"/>
          <w:b/>
          <w:i w:val="0"/>
          <w:sz w:val="22"/>
          <w:szCs w:val="22"/>
          <w:rPrChange w:id="5321" w:author="uga" w:date="2017-03-04T14:04:00Z">
            <w:rPr>
              <w:del w:id="5322" w:author="Nelson Foster" w:date="2017-03-03T22:27:00Z"/>
              <w:i w:val="0"/>
            </w:rPr>
          </w:rPrChange>
        </w:rPr>
        <w:pPrChange w:id="5323" w:author="uga" w:date="2017-03-04T14:04:00Z">
          <w:pPr>
            <w:ind w:left="360"/>
          </w:pPr>
        </w:pPrChange>
      </w:pPr>
      <w:del w:id="5324" w:author="Nelson Foster" w:date="2017-03-03T22:27:00Z">
        <w:r w:rsidRPr="004645F7" w:rsidDel="00DD337F">
          <w:rPr>
            <w:rFonts w:ascii="Calibri" w:hAnsi="Calibri" w:cs="Calibri"/>
            <w:b/>
            <w:sz w:val="22"/>
            <w:szCs w:val="22"/>
            <w:rPrChange w:id="5325" w:author="uga" w:date="2017-03-04T14:04:00Z">
              <w:rPr/>
            </w:rPrChange>
          </w:rPr>
          <w:delText xml:space="preserve">Specific </w:delText>
        </w:r>
      </w:del>
    </w:p>
    <w:p w14:paraId="617F0B80" w14:textId="77777777" w:rsidR="007A0CA5" w:rsidRPr="004645F7" w:rsidDel="00DD337F" w:rsidRDefault="007A0CA5">
      <w:pPr>
        <w:spacing w:line="240" w:lineRule="auto"/>
        <w:ind w:left="360"/>
        <w:rPr>
          <w:del w:id="5326" w:author="Nelson Foster" w:date="2017-03-03T22:26:00Z"/>
          <w:rFonts w:ascii="Calibri" w:hAnsi="Calibri" w:cs="Calibri"/>
          <w:b/>
          <w:sz w:val="22"/>
          <w:szCs w:val="22"/>
          <w:rPrChange w:id="5327" w:author="uga" w:date="2017-03-04T14:04:00Z">
            <w:rPr>
              <w:del w:id="5328" w:author="Nelson Foster" w:date="2017-03-03T22:26:00Z"/>
            </w:rPr>
          </w:rPrChange>
        </w:rPr>
        <w:pPrChange w:id="5329" w:author="uga" w:date="2017-03-04T14:04:00Z">
          <w:pPr>
            <w:ind w:left="360"/>
          </w:pPr>
        </w:pPrChange>
      </w:pPr>
    </w:p>
    <w:p w14:paraId="61E90B4F" w14:textId="3F671430" w:rsidR="007A0CA5" w:rsidRPr="004645F7" w:rsidDel="00DD337F" w:rsidRDefault="007A0CA5">
      <w:pPr>
        <w:spacing w:line="240" w:lineRule="auto"/>
        <w:rPr>
          <w:del w:id="5330" w:author="Nelson Foster" w:date="2017-03-03T22:27:00Z"/>
          <w:rFonts w:ascii="Calibri" w:hAnsi="Calibri" w:cs="Calibri"/>
          <w:b/>
          <w:sz w:val="22"/>
          <w:szCs w:val="22"/>
          <w:rPrChange w:id="5331" w:author="uga" w:date="2017-03-04T14:04:00Z">
            <w:rPr>
              <w:del w:id="5332" w:author="Nelson Foster" w:date="2017-03-03T22:27:00Z"/>
            </w:rPr>
          </w:rPrChange>
        </w:rPr>
        <w:pPrChange w:id="5333" w:author="uga" w:date="2017-03-04T14:04:00Z">
          <w:pPr>
            <w:ind w:left="360"/>
          </w:pPr>
        </w:pPrChange>
      </w:pPr>
      <w:del w:id="5334" w:author="Nelson Foster" w:date="2017-03-03T22:27:00Z">
        <w:r w:rsidRPr="004645F7" w:rsidDel="00DD337F">
          <w:rPr>
            <w:rFonts w:ascii="Calibri" w:hAnsi="Calibri" w:cs="Calibri"/>
            <w:b/>
            <w:sz w:val="22"/>
            <w:szCs w:val="22"/>
            <w:rPrChange w:id="5335" w:author="uga" w:date="2017-03-04T14:04:00Z">
              <w:rPr/>
            </w:rPrChange>
          </w:rPr>
          <w:delText xml:space="preserve">Our research question is specific in that it looks at the time variable to identify the most dangerous times of day for motor vehicle collisions in New York City, in particular those resulting in injury of death for motorists/vehicle occupants, pedestrians, and cyclists in </w:delText>
        </w:r>
      </w:del>
    </w:p>
    <w:p w14:paraId="3D7449B1" w14:textId="77777777" w:rsidR="007A0CA5" w:rsidRPr="004645F7" w:rsidDel="00DD337F" w:rsidRDefault="007A0CA5">
      <w:pPr>
        <w:spacing w:line="240" w:lineRule="auto"/>
        <w:ind w:left="720"/>
        <w:rPr>
          <w:del w:id="5336" w:author="Nelson Foster" w:date="2017-03-03T22:26:00Z"/>
          <w:rFonts w:ascii="Calibri" w:hAnsi="Calibri" w:cs="Calibri"/>
          <w:b/>
          <w:sz w:val="22"/>
          <w:szCs w:val="22"/>
          <w:rPrChange w:id="5337" w:author="uga" w:date="2017-03-04T14:04:00Z">
            <w:rPr>
              <w:del w:id="5338" w:author="Nelson Foster" w:date="2017-03-03T22:26:00Z"/>
            </w:rPr>
          </w:rPrChange>
        </w:rPr>
        <w:pPrChange w:id="5339" w:author="uga" w:date="2017-03-04T14:04:00Z">
          <w:pPr>
            <w:ind w:left="720"/>
          </w:pPr>
        </w:pPrChange>
      </w:pPr>
    </w:p>
    <w:p w14:paraId="55BDA0FC" w14:textId="2DD2345D" w:rsidR="0048750A" w:rsidRPr="004645F7" w:rsidDel="00DD337F" w:rsidRDefault="005E23AE">
      <w:pPr>
        <w:spacing w:line="240" w:lineRule="auto"/>
        <w:rPr>
          <w:del w:id="5340" w:author="Nelson Foster" w:date="2017-03-03T22:27:00Z"/>
          <w:rFonts w:ascii="Calibri" w:hAnsi="Calibri" w:cs="Calibri"/>
          <w:b/>
          <w:i w:val="0"/>
          <w:sz w:val="22"/>
          <w:szCs w:val="22"/>
          <w:rPrChange w:id="5341" w:author="uga" w:date="2017-03-04T14:04:00Z">
            <w:rPr>
              <w:del w:id="5342" w:author="Nelson Foster" w:date="2017-03-03T22:27:00Z"/>
              <w:i w:val="0"/>
            </w:rPr>
          </w:rPrChange>
        </w:rPr>
        <w:pPrChange w:id="5343" w:author="uga" w:date="2017-03-04T14:04:00Z">
          <w:pPr>
            <w:ind w:left="360"/>
          </w:pPr>
        </w:pPrChange>
      </w:pPr>
      <w:del w:id="5344" w:author="Nelson Foster" w:date="2017-03-03T22:27:00Z">
        <w:r w:rsidRPr="004645F7" w:rsidDel="00DD337F">
          <w:rPr>
            <w:rFonts w:ascii="Calibri" w:hAnsi="Calibri" w:cs="Calibri"/>
            <w:b/>
            <w:sz w:val="22"/>
            <w:szCs w:val="22"/>
            <w:rPrChange w:id="5345" w:author="uga" w:date="2017-03-04T14:04:00Z">
              <w:rPr/>
            </w:rPrChange>
          </w:rPr>
          <w:delText xml:space="preserve"> Measurable</w:delText>
        </w:r>
      </w:del>
    </w:p>
    <w:p w14:paraId="34C97E97" w14:textId="77777777" w:rsidR="007A0CA5" w:rsidRPr="004645F7" w:rsidDel="00DD337F" w:rsidRDefault="007A0CA5">
      <w:pPr>
        <w:spacing w:line="240" w:lineRule="auto"/>
        <w:ind w:left="360"/>
        <w:rPr>
          <w:del w:id="5346" w:author="Nelson Foster" w:date="2017-03-03T22:26:00Z"/>
          <w:rFonts w:ascii="Calibri" w:hAnsi="Calibri" w:cs="Calibri"/>
          <w:b/>
          <w:i w:val="0"/>
          <w:sz w:val="22"/>
          <w:szCs w:val="22"/>
          <w:rPrChange w:id="5347" w:author="uga" w:date="2017-03-04T14:04:00Z">
            <w:rPr>
              <w:del w:id="5348" w:author="Nelson Foster" w:date="2017-03-03T22:26:00Z"/>
              <w:i w:val="0"/>
            </w:rPr>
          </w:rPrChange>
        </w:rPr>
        <w:pPrChange w:id="5349" w:author="uga" w:date="2017-03-04T14:04:00Z">
          <w:pPr>
            <w:ind w:left="360"/>
          </w:pPr>
        </w:pPrChange>
      </w:pPr>
    </w:p>
    <w:p w14:paraId="310A3801" w14:textId="4D6BD5C5" w:rsidR="007A0CA5" w:rsidRPr="004645F7" w:rsidDel="00DD337F" w:rsidRDefault="007A0CA5">
      <w:pPr>
        <w:spacing w:line="240" w:lineRule="auto"/>
        <w:rPr>
          <w:del w:id="5350" w:author="Nelson Foster" w:date="2017-03-03T22:27:00Z"/>
          <w:rFonts w:ascii="Calibri" w:hAnsi="Calibri" w:cs="Calibri"/>
          <w:b/>
          <w:sz w:val="22"/>
          <w:szCs w:val="22"/>
          <w:rPrChange w:id="5351" w:author="uga" w:date="2017-03-04T14:04:00Z">
            <w:rPr>
              <w:del w:id="5352" w:author="Nelson Foster" w:date="2017-03-03T22:27:00Z"/>
            </w:rPr>
          </w:rPrChange>
        </w:rPr>
        <w:pPrChange w:id="5353" w:author="uga" w:date="2017-03-04T14:04:00Z">
          <w:pPr>
            <w:ind w:left="360"/>
          </w:pPr>
        </w:pPrChange>
      </w:pPr>
      <w:del w:id="5354" w:author="Nelson Foster" w:date="2017-03-03T22:27:00Z">
        <w:r w:rsidRPr="004645F7" w:rsidDel="00DD337F">
          <w:rPr>
            <w:rFonts w:ascii="Calibri" w:hAnsi="Calibri" w:cs="Calibri"/>
            <w:b/>
            <w:sz w:val="22"/>
            <w:szCs w:val="22"/>
            <w:rPrChange w:id="5355" w:author="uga" w:date="2017-03-04T14:04:00Z">
              <w:rPr/>
            </w:rPrChange>
          </w:rPr>
          <w:delText xml:space="preserve">Due to the high level of granularity in the metadata aggregated by the NYPD Motor Vehicle Collisions dataset, we are afforded 29 unique variables to evaluate nearly a million observations over the course of five years. This allows the time dimension to be applied to several other variables for measurable results. </w:delText>
        </w:r>
      </w:del>
    </w:p>
    <w:p w14:paraId="6F33E448" w14:textId="3CF4D41D" w:rsidR="007A0CA5" w:rsidRPr="004645F7" w:rsidDel="00DD337F" w:rsidRDefault="007A0CA5">
      <w:pPr>
        <w:spacing w:line="240" w:lineRule="auto"/>
        <w:ind w:left="360"/>
        <w:rPr>
          <w:del w:id="5356" w:author="Nelson Foster" w:date="2017-03-03T22:27:00Z"/>
          <w:rFonts w:ascii="Calibri" w:hAnsi="Calibri" w:cs="Calibri"/>
          <w:b/>
          <w:sz w:val="22"/>
          <w:szCs w:val="22"/>
          <w:rPrChange w:id="5357" w:author="uga" w:date="2017-03-04T14:04:00Z">
            <w:rPr>
              <w:del w:id="5358" w:author="Nelson Foster" w:date="2017-03-03T22:27:00Z"/>
            </w:rPr>
          </w:rPrChange>
        </w:rPr>
        <w:pPrChange w:id="5359" w:author="uga" w:date="2017-03-04T14:04:00Z">
          <w:pPr>
            <w:ind w:left="360"/>
          </w:pPr>
        </w:pPrChange>
      </w:pPr>
    </w:p>
    <w:p w14:paraId="6844E64B" w14:textId="177A2571" w:rsidR="007A0CA5" w:rsidRPr="004645F7" w:rsidDel="00DD337F" w:rsidRDefault="007A0CA5">
      <w:pPr>
        <w:spacing w:line="240" w:lineRule="auto"/>
        <w:ind w:left="360"/>
        <w:rPr>
          <w:del w:id="5360" w:author="Nelson Foster" w:date="2017-03-03T22:27:00Z"/>
          <w:rFonts w:ascii="Calibri" w:hAnsi="Calibri" w:cs="Calibri"/>
          <w:b/>
          <w:sz w:val="22"/>
          <w:szCs w:val="22"/>
          <w:rPrChange w:id="5361" w:author="uga" w:date="2017-03-04T14:04:00Z">
            <w:rPr>
              <w:del w:id="5362" w:author="Nelson Foster" w:date="2017-03-03T22:27:00Z"/>
            </w:rPr>
          </w:rPrChange>
        </w:rPr>
        <w:pPrChange w:id="5363" w:author="uga" w:date="2017-03-04T14:04:00Z">
          <w:pPr>
            <w:ind w:left="360"/>
          </w:pPr>
        </w:pPrChange>
      </w:pPr>
    </w:p>
    <w:p w14:paraId="3643C6CE" w14:textId="43FB2FC6" w:rsidR="007A0CA5" w:rsidRPr="004645F7" w:rsidDel="00DD337F" w:rsidRDefault="007A0CA5">
      <w:pPr>
        <w:spacing w:line="240" w:lineRule="auto"/>
        <w:ind w:left="360"/>
        <w:rPr>
          <w:del w:id="5364" w:author="Nelson Foster" w:date="2017-03-03T22:27:00Z"/>
          <w:rFonts w:ascii="Calibri" w:hAnsi="Calibri" w:cs="Calibri"/>
          <w:b/>
          <w:sz w:val="22"/>
          <w:szCs w:val="22"/>
          <w:rPrChange w:id="5365" w:author="uga" w:date="2017-03-04T14:04:00Z">
            <w:rPr>
              <w:del w:id="5366" w:author="Nelson Foster" w:date="2017-03-03T22:27:00Z"/>
            </w:rPr>
          </w:rPrChange>
        </w:rPr>
        <w:pPrChange w:id="5367" w:author="uga" w:date="2017-03-04T14:04:00Z">
          <w:pPr>
            <w:ind w:left="360"/>
          </w:pPr>
        </w:pPrChange>
      </w:pPr>
    </w:p>
    <w:p w14:paraId="30C6B107" w14:textId="49E79AA9" w:rsidR="0048750A" w:rsidRPr="004645F7" w:rsidDel="00DD337F" w:rsidRDefault="005E23AE">
      <w:pPr>
        <w:spacing w:line="240" w:lineRule="auto"/>
        <w:rPr>
          <w:del w:id="5368" w:author="Nelson Foster" w:date="2017-03-03T22:27:00Z"/>
          <w:rFonts w:ascii="Calibri" w:hAnsi="Calibri" w:cs="Calibri"/>
          <w:b/>
          <w:i w:val="0"/>
          <w:sz w:val="22"/>
          <w:szCs w:val="22"/>
          <w:rPrChange w:id="5369" w:author="uga" w:date="2017-03-04T14:04:00Z">
            <w:rPr>
              <w:del w:id="5370" w:author="Nelson Foster" w:date="2017-03-03T22:27:00Z"/>
              <w:i w:val="0"/>
            </w:rPr>
          </w:rPrChange>
        </w:rPr>
        <w:pPrChange w:id="5371" w:author="uga" w:date="2017-03-04T14:04:00Z">
          <w:pPr>
            <w:ind w:left="360"/>
          </w:pPr>
        </w:pPrChange>
      </w:pPr>
      <w:del w:id="5372" w:author="Nelson Foster" w:date="2017-03-03T22:27:00Z">
        <w:r w:rsidRPr="004645F7" w:rsidDel="00DD337F">
          <w:rPr>
            <w:rFonts w:ascii="Calibri" w:hAnsi="Calibri" w:cs="Calibri"/>
            <w:b/>
            <w:sz w:val="22"/>
            <w:szCs w:val="22"/>
            <w:rPrChange w:id="5373" w:author="uga" w:date="2017-03-04T14:04:00Z">
              <w:rPr/>
            </w:rPrChange>
          </w:rPr>
          <w:delText>Achievable</w:delText>
        </w:r>
      </w:del>
    </w:p>
    <w:p w14:paraId="612E9477" w14:textId="77777777" w:rsidR="007A0CA5" w:rsidRPr="004645F7" w:rsidDel="00DD337F" w:rsidRDefault="007A0CA5">
      <w:pPr>
        <w:spacing w:line="240" w:lineRule="auto"/>
        <w:ind w:left="360"/>
        <w:rPr>
          <w:del w:id="5374" w:author="Nelson Foster" w:date="2017-03-03T22:26:00Z"/>
          <w:rFonts w:ascii="Calibri" w:hAnsi="Calibri" w:cs="Calibri"/>
          <w:b/>
          <w:i w:val="0"/>
          <w:sz w:val="22"/>
          <w:szCs w:val="22"/>
          <w:rPrChange w:id="5375" w:author="uga" w:date="2017-03-04T14:04:00Z">
            <w:rPr>
              <w:del w:id="5376" w:author="Nelson Foster" w:date="2017-03-03T22:26:00Z"/>
              <w:i w:val="0"/>
            </w:rPr>
          </w:rPrChange>
        </w:rPr>
        <w:pPrChange w:id="5377" w:author="uga" w:date="2017-03-04T14:04:00Z">
          <w:pPr>
            <w:ind w:left="360"/>
          </w:pPr>
        </w:pPrChange>
      </w:pPr>
    </w:p>
    <w:p w14:paraId="50812CA8" w14:textId="0B295E1D" w:rsidR="00A2791B" w:rsidRPr="004645F7" w:rsidDel="00DD337F" w:rsidRDefault="00A2791B">
      <w:pPr>
        <w:spacing w:line="240" w:lineRule="auto"/>
        <w:rPr>
          <w:del w:id="5378" w:author="Nelson Foster" w:date="2017-03-03T22:27:00Z"/>
          <w:rFonts w:ascii="Calibri" w:hAnsi="Calibri" w:cs="Calibri"/>
          <w:b/>
          <w:sz w:val="22"/>
          <w:szCs w:val="22"/>
          <w:rPrChange w:id="5379" w:author="uga" w:date="2017-03-04T14:04:00Z">
            <w:rPr>
              <w:del w:id="5380" w:author="Nelson Foster" w:date="2017-03-03T22:27:00Z"/>
            </w:rPr>
          </w:rPrChange>
        </w:rPr>
        <w:pPrChange w:id="5381" w:author="uga" w:date="2017-03-04T14:04:00Z">
          <w:pPr>
            <w:ind w:left="360"/>
          </w:pPr>
        </w:pPrChange>
      </w:pPr>
      <w:del w:id="5382" w:author="Nelson Foster" w:date="2017-03-03T22:27:00Z">
        <w:r w:rsidRPr="004645F7" w:rsidDel="00DD337F">
          <w:rPr>
            <w:rFonts w:ascii="Calibri" w:hAnsi="Calibri" w:cs="Calibri"/>
            <w:b/>
            <w:sz w:val="22"/>
            <w:szCs w:val="22"/>
            <w:rPrChange w:id="5383" w:author="uga" w:date="2017-03-04T14:04:00Z">
              <w:rPr/>
            </w:rPrChange>
          </w:rPr>
          <w:delText xml:space="preserve">The dataset is a relatively small tabular formatted dataset, making analyzing the dataset is quite achievable so with conventional resources (RStudio, laptop computer).  Utilizing several packages in R to convert various data elements into quantifiable measures makes this achievable.  </w:delText>
        </w:r>
      </w:del>
    </w:p>
    <w:p w14:paraId="1B4C67CA" w14:textId="206B53F9" w:rsidR="00A2791B" w:rsidRPr="004645F7" w:rsidDel="00DD337F" w:rsidRDefault="00A2791B">
      <w:pPr>
        <w:spacing w:line="240" w:lineRule="auto"/>
        <w:ind w:left="360"/>
        <w:rPr>
          <w:del w:id="5384" w:author="Nelson Foster" w:date="2017-03-03T22:26:00Z"/>
          <w:rFonts w:ascii="Calibri" w:hAnsi="Calibri" w:cs="Calibri"/>
          <w:b/>
          <w:sz w:val="22"/>
          <w:szCs w:val="22"/>
          <w:rPrChange w:id="5385" w:author="uga" w:date="2017-03-04T14:04:00Z">
            <w:rPr>
              <w:del w:id="5386" w:author="Nelson Foster" w:date="2017-03-03T22:26:00Z"/>
            </w:rPr>
          </w:rPrChange>
        </w:rPr>
        <w:pPrChange w:id="5387" w:author="uga" w:date="2017-03-04T14:04:00Z">
          <w:pPr>
            <w:ind w:left="360"/>
          </w:pPr>
        </w:pPrChange>
      </w:pPr>
    </w:p>
    <w:p w14:paraId="7CC337E9" w14:textId="77777777" w:rsidR="007A0CA5" w:rsidRPr="004645F7" w:rsidDel="00DD337F" w:rsidRDefault="007A0CA5">
      <w:pPr>
        <w:spacing w:line="240" w:lineRule="auto"/>
        <w:ind w:left="360"/>
        <w:rPr>
          <w:del w:id="5388" w:author="Nelson Foster" w:date="2017-03-03T22:26:00Z"/>
          <w:rFonts w:ascii="Calibri" w:hAnsi="Calibri" w:cs="Calibri"/>
          <w:b/>
          <w:i w:val="0"/>
          <w:sz w:val="22"/>
          <w:szCs w:val="22"/>
          <w:rPrChange w:id="5389" w:author="uga" w:date="2017-03-04T14:04:00Z">
            <w:rPr>
              <w:del w:id="5390" w:author="Nelson Foster" w:date="2017-03-03T22:26:00Z"/>
              <w:i w:val="0"/>
            </w:rPr>
          </w:rPrChange>
        </w:rPr>
        <w:pPrChange w:id="5391" w:author="uga" w:date="2017-03-04T14:04:00Z">
          <w:pPr>
            <w:ind w:left="360"/>
          </w:pPr>
        </w:pPrChange>
      </w:pPr>
    </w:p>
    <w:p w14:paraId="070355EE" w14:textId="211C7653" w:rsidR="0048750A" w:rsidRPr="004645F7" w:rsidDel="00DD337F" w:rsidRDefault="005E23AE">
      <w:pPr>
        <w:spacing w:line="240" w:lineRule="auto"/>
        <w:rPr>
          <w:del w:id="5392" w:author="Nelson Foster" w:date="2017-03-03T22:27:00Z"/>
          <w:rFonts w:ascii="Calibri" w:hAnsi="Calibri" w:cs="Calibri"/>
          <w:b/>
          <w:i w:val="0"/>
          <w:sz w:val="22"/>
          <w:szCs w:val="22"/>
          <w:rPrChange w:id="5393" w:author="uga" w:date="2017-03-04T14:04:00Z">
            <w:rPr>
              <w:del w:id="5394" w:author="Nelson Foster" w:date="2017-03-03T22:27:00Z"/>
              <w:i w:val="0"/>
            </w:rPr>
          </w:rPrChange>
        </w:rPr>
        <w:pPrChange w:id="5395" w:author="uga" w:date="2017-03-04T14:04:00Z">
          <w:pPr>
            <w:ind w:left="360"/>
          </w:pPr>
        </w:pPrChange>
      </w:pPr>
      <w:del w:id="5396" w:author="Nelson Foster" w:date="2017-03-03T22:27:00Z">
        <w:r w:rsidRPr="004645F7" w:rsidDel="00DD337F">
          <w:rPr>
            <w:rFonts w:ascii="Calibri" w:hAnsi="Calibri" w:cs="Calibri"/>
            <w:b/>
            <w:sz w:val="22"/>
            <w:szCs w:val="22"/>
            <w:rPrChange w:id="5397" w:author="uga" w:date="2017-03-04T14:04:00Z">
              <w:rPr/>
            </w:rPrChange>
          </w:rPr>
          <w:delText>Relevant</w:delText>
        </w:r>
      </w:del>
    </w:p>
    <w:p w14:paraId="23BFA047" w14:textId="77777777" w:rsidR="007A0CA5" w:rsidRPr="004645F7" w:rsidDel="00DD337F" w:rsidRDefault="007A0CA5">
      <w:pPr>
        <w:spacing w:line="240" w:lineRule="auto"/>
        <w:ind w:left="360"/>
        <w:rPr>
          <w:del w:id="5398" w:author="Nelson Foster" w:date="2017-03-03T22:26:00Z"/>
          <w:rFonts w:ascii="Calibri" w:hAnsi="Calibri" w:cs="Calibri"/>
          <w:b/>
          <w:sz w:val="22"/>
          <w:szCs w:val="22"/>
          <w:rPrChange w:id="5399" w:author="uga" w:date="2017-03-04T14:04:00Z">
            <w:rPr>
              <w:del w:id="5400" w:author="Nelson Foster" w:date="2017-03-03T22:26:00Z"/>
            </w:rPr>
          </w:rPrChange>
        </w:rPr>
        <w:pPrChange w:id="5401" w:author="uga" w:date="2017-03-04T14:04:00Z">
          <w:pPr>
            <w:ind w:left="360"/>
          </w:pPr>
        </w:pPrChange>
      </w:pPr>
    </w:p>
    <w:p w14:paraId="55ED8E45" w14:textId="3F5EBC14" w:rsidR="007A0CA5" w:rsidRPr="004645F7" w:rsidDel="00DD337F" w:rsidRDefault="007A0CA5">
      <w:pPr>
        <w:spacing w:line="240" w:lineRule="auto"/>
        <w:rPr>
          <w:del w:id="5402" w:author="Nelson Foster" w:date="2017-03-03T22:27:00Z"/>
          <w:rFonts w:ascii="Calibri" w:hAnsi="Calibri" w:cs="Calibri"/>
          <w:b/>
          <w:sz w:val="22"/>
          <w:szCs w:val="22"/>
          <w:rPrChange w:id="5403" w:author="uga" w:date="2017-03-04T14:04:00Z">
            <w:rPr>
              <w:del w:id="5404" w:author="Nelson Foster" w:date="2017-03-03T22:27:00Z"/>
            </w:rPr>
          </w:rPrChange>
        </w:rPr>
        <w:pPrChange w:id="5405" w:author="uga" w:date="2017-03-04T14:04:00Z">
          <w:pPr>
            <w:ind w:left="360"/>
          </w:pPr>
        </w:pPrChange>
      </w:pPr>
      <w:del w:id="5406" w:author="Nelson Foster" w:date="2017-03-03T22:27:00Z">
        <w:r w:rsidRPr="004645F7" w:rsidDel="00DD337F">
          <w:rPr>
            <w:rFonts w:ascii="Calibri" w:hAnsi="Calibri" w:cs="Calibri"/>
            <w:b/>
            <w:sz w:val="22"/>
            <w:szCs w:val="22"/>
            <w:rPrChange w:id="5407" w:author="uga" w:date="2017-03-04T14:04:00Z">
              <w:rPr/>
            </w:rPrChange>
          </w:rPr>
          <w:delText xml:space="preserve">Our research question expands on existing research by conducting more extensive analysis on the time variable and how it correlates to other variables relating to injury or death due to being involved in a motor vehicle collision. </w:delText>
        </w:r>
      </w:del>
    </w:p>
    <w:p w14:paraId="097483B6" w14:textId="77777777" w:rsidR="007A0CA5" w:rsidRPr="004645F7" w:rsidDel="00DD337F" w:rsidRDefault="007A0CA5">
      <w:pPr>
        <w:spacing w:line="240" w:lineRule="auto"/>
        <w:ind w:left="360"/>
        <w:rPr>
          <w:del w:id="5408" w:author="Nelson Foster" w:date="2017-03-03T22:26:00Z"/>
          <w:rFonts w:ascii="Calibri" w:hAnsi="Calibri" w:cs="Calibri"/>
          <w:b/>
          <w:sz w:val="22"/>
          <w:szCs w:val="22"/>
          <w:rPrChange w:id="5409" w:author="uga" w:date="2017-03-04T14:04:00Z">
            <w:rPr>
              <w:del w:id="5410" w:author="Nelson Foster" w:date="2017-03-03T22:26:00Z"/>
            </w:rPr>
          </w:rPrChange>
        </w:rPr>
        <w:pPrChange w:id="5411" w:author="uga" w:date="2017-03-04T14:04:00Z">
          <w:pPr>
            <w:ind w:left="360"/>
          </w:pPr>
        </w:pPrChange>
      </w:pPr>
    </w:p>
    <w:p w14:paraId="5B1A1172" w14:textId="1C24CF3E" w:rsidR="007A0CA5" w:rsidRPr="004645F7" w:rsidDel="00DD337F" w:rsidRDefault="005E23AE">
      <w:pPr>
        <w:spacing w:line="240" w:lineRule="auto"/>
        <w:rPr>
          <w:del w:id="5412" w:author="Nelson Foster" w:date="2017-03-03T22:27:00Z"/>
          <w:rFonts w:ascii="Calibri" w:hAnsi="Calibri" w:cs="Calibri"/>
          <w:b/>
          <w:sz w:val="22"/>
          <w:szCs w:val="22"/>
          <w:rPrChange w:id="5413" w:author="uga" w:date="2017-03-04T14:04:00Z">
            <w:rPr>
              <w:del w:id="5414" w:author="Nelson Foster" w:date="2017-03-03T22:27:00Z"/>
            </w:rPr>
          </w:rPrChange>
        </w:rPr>
        <w:pPrChange w:id="5415" w:author="uga" w:date="2017-03-04T14:04:00Z">
          <w:pPr>
            <w:ind w:left="360"/>
          </w:pPr>
        </w:pPrChange>
      </w:pPr>
      <w:del w:id="5416" w:author="Nelson Foster" w:date="2017-03-03T22:27:00Z">
        <w:r w:rsidRPr="004645F7" w:rsidDel="00DD337F">
          <w:rPr>
            <w:rFonts w:ascii="Calibri" w:hAnsi="Calibri" w:cs="Calibri"/>
            <w:b/>
            <w:sz w:val="22"/>
            <w:szCs w:val="22"/>
            <w:rPrChange w:id="5417" w:author="uga" w:date="2017-03-04T14:04:00Z">
              <w:rPr/>
            </w:rPrChange>
          </w:rPr>
          <w:delText>Time-Oriented</w:delText>
        </w:r>
      </w:del>
    </w:p>
    <w:p w14:paraId="5B665BEE" w14:textId="77777777" w:rsidR="007A0CA5" w:rsidRPr="004645F7" w:rsidDel="00DD337F" w:rsidRDefault="007A0CA5">
      <w:pPr>
        <w:spacing w:line="240" w:lineRule="auto"/>
        <w:ind w:left="360"/>
        <w:rPr>
          <w:del w:id="5418" w:author="Nelson Foster" w:date="2017-03-03T22:26:00Z"/>
          <w:rFonts w:ascii="Calibri" w:hAnsi="Calibri" w:cs="Calibri"/>
          <w:b/>
          <w:sz w:val="22"/>
          <w:szCs w:val="22"/>
          <w:rPrChange w:id="5419" w:author="uga" w:date="2017-03-04T14:04:00Z">
            <w:rPr>
              <w:del w:id="5420" w:author="Nelson Foster" w:date="2017-03-03T22:26:00Z"/>
            </w:rPr>
          </w:rPrChange>
        </w:rPr>
        <w:pPrChange w:id="5421" w:author="uga" w:date="2017-03-04T14:04:00Z">
          <w:pPr>
            <w:ind w:left="360"/>
          </w:pPr>
        </w:pPrChange>
      </w:pPr>
    </w:p>
    <w:p w14:paraId="00E1A776" w14:textId="3AE17B38" w:rsidR="007A0CA5" w:rsidRPr="004645F7" w:rsidDel="00DD337F" w:rsidRDefault="007A0CA5">
      <w:pPr>
        <w:spacing w:line="240" w:lineRule="auto"/>
        <w:rPr>
          <w:del w:id="5422" w:author="Nelson Foster" w:date="2017-03-03T22:27:00Z"/>
          <w:rFonts w:ascii="Calibri" w:hAnsi="Calibri" w:cs="Calibri"/>
          <w:b/>
          <w:sz w:val="22"/>
          <w:szCs w:val="22"/>
          <w:rPrChange w:id="5423" w:author="uga" w:date="2017-03-04T14:04:00Z">
            <w:rPr>
              <w:del w:id="5424" w:author="Nelson Foster" w:date="2017-03-03T22:27:00Z"/>
            </w:rPr>
          </w:rPrChange>
        </w:rPr>
        <w:pPrChange w:id="5425" w:author="uga" w:date="2017-03-04T14:04:00Z">
          <w:pPr>
            <w:ind w:left="360"/>
          </w:pPr>
        </w:pPrChange>
      </w:pPr>
      <w:del w:id="5426" w:author="Nelson Foster" w:date="2017-03-03T22:27:00Z">
        <w:r w:rsidRPr="004645F7" w:rsidDel="00DD337F">
          <w:rPr>
            <w:rFonts w:ascii="Calibri" w:hAnsi="Calibri" w:cs="Calibri"/>
            <w:b/>
            <w:sz w:val="22"/>
            <w:szCs w:val="22"/>
            <w:rPrChange w:id="5427" w:author="uga" w:date="2017-03-04T14:04:00Z">
              <w:rPr/>
            </w:rPrChange>
          </w:rPr>
          <w:delText xml:space="preserve">Our research question is time oriented in that it is an aggregation of motor vehicle collisions from July 2012 to February 2017.  Though the dataset is updated weekly on New York City’s OpenData website, we took a snapshot of the data of February 2017 in order to have a finite dataset. Further, our analysis specifically focuses on the time </w:delText>
        </w:r>
        <w:r w:rsidR="00A2791B" w:rsidRPr="004645F7" w:rsidDel="00DD337F">
          <w:rPr>
            <w:rFonts w:ascii="Calibri" w:hAnsi="Calibri" w:cs="Calibri"/>
            <w:b/>
            <w:sz w:val="22"/>
            <w:szCs w:val="22"/>
            <w:rPrChange w:id="5428" w:author="uga" w:date="2017-03-04T14:04:00Z">
              <w:rPr/>
            </w:rPrChange>
          </w:rPr>
          <w:delText xml:space="preserve">variable, i.e., the time of day a collision occurred. </w:delText>
        </w:r>
      </w:del>
    </w:p>
    <w:p w14:paraId="25AC112B" w14:textId="77777777" w:rsidR="009028A5" w:rsidRPr="004645F7" w:rsidDel="003B2941" w:rsidRDefault="009028A5">
      <w:pPr>
        <w:spacing w:line="240" w:lineRule="auto"/>
        <w:rPr>
          <w:del w:id="5429" w:author="Nelson Foster" w:date="2017-03-02T20:06:00Z"/>
          <w:rFonts w:ascii="Calibri" w:hAnsi="Calibri" w:cs="Calibri"/>
          <w:b/>
          <w:sz w:val="22"/>
          <w:szCs w:val="22"/>
          <w:rPrChange w:id="5430" w:author="uga" w:date="2017-03-04T14:04:00Z">
            <w:rPr>
              <w:del w:id="5431" w:author="Nelson Foster" w:date="2017-03-02T20:06:00Z"/>
            </w:rPr>
          </w:rPrChange>
        </w:rPr>
        <w:pPrChange w:id="5432" w:author="uga" w:date="2017-03-04T14:04:00Z">
          <w:pPr/>
        </w:pPrChange>
      </w:pPr>
    </w:p>
    <w:p w14:paraId="551B62BB" w14:textId="77777777" w:rsidR="009028A5" w:rsidRPr="004645F7" w:rsidDel="003B2941" w:rsidRDefault="009028A5">
      <w:pPr>
        <w:spacing w:line="240" w:lineRule="auto"/>
        <w:jc w:val="center"/>
        <w:rPr>
          <w:del w:id="5433" w:author="Nelson Foster" w:date="2017-03-02T20:06:00Z"/>
          <w:rFonts w:ascii="Calibri" w:hAnsi="Calibri" w:cs="Calibri"/>
          <w:b/>
          <w:sz w:val="22"/>
          <w:szCs w:val="22"/>
          <w:rPrChange w:id="5434" w:author="uga" w:date="2017-03-04T14:04:00Z">
            <w:rPr>
              <w:del w:id="5435" w:author="Nelson Foster" w:date="2017-03-02T20:06:00Z"/>
            </w:rPr>
          </w:rPrChange>
        </w:rPr>
        <w:pPrChange w:id="5436" w:author="uga" w:date="2017-03-04T14:04:00Z">
          <w:pPr/>
        </w:pPrChange>
      </w:pPr>
    </w:p>
    <w:p w14:paraId="3BCAA639" w14:textId="6857A1C3" w:rsidR="00D84609" w:rsidRPr="004645F7" w:rsidRDefault="00D84609">
      <w:pPr>
        <w:spacing w:line="240" w:lineRule="auto"/>
        <w:jc w:val="center"/>
        <w:rPr>
          <w:ins w:id="5437" w:author="Nelson Foster" w:date="2017-03-02T20:03:00Z"/>
          <w:rFonts w:ascii="Calibri" w:hAnsi="Calibri" w:cs="Calibri"/>
          <w:b/>
          <w:sz w:val="22"/>
          <w:szCs w:val="22"/>
          <w:rPrChange w:id="5438" w:author="uga" w:date="2017-03-04T14:04:00Z">
            <w:rPr>
              <w:ins w:id="5439" w:author="Nelson Foster" w:date="2017-03-02T20:03:00Z"/>
              <w:sz w:val="24"/>
              <w:szCs w:val="24"/>
            </w:rPr>
          </w:rPrChange>
        </w:rPr>
        <w:pPrChange w:id="5440" w:author="uga" w:date="2017-03-04T14:04:00Z">
          <w:pPr/>
        </w:pPrChange>
      </w:pPr>
      <w:ins w:id="5441" w:author="Nelson Foster" w:date="2017-03-02T20:03:00Z">
        <w:r w:rsidRPr="004645F7">
          <w:rPr>
            <w:rFonts w:ascii="Calibri" w:hAnsi="Calibri" w:cs="Calibri"/>
            <w:b/>
            <w:sz w:val="22"/>
            <w:szCs w:val="22"/>
            <w:rPrChange w:id="5442" w:author="uga" w:date="2017-03-04T14:04:00Z">
              <w:rPr/>
            </w:rPrChange>
          </w:rPr>
          <w:t>Works Cited</w:t>
        </w:r>
      </w:ins>
    </w:p>
    <w:p w14:paraId="586FE12A" w14:textId="23C0E7DF" w:rsidR="003B2941" w:rsidRPr="004645F7" w:rsidRDefault="003B2941">
      <w:pPr>
        <w:pStyle w:val="ListParagraph"/>
        <w:numPr>
          <w:ilvl w:val="0"/>
          <w:numId w:val="25"/>
        </w:numPr>
        <w:spacing w:line="240" w:lineRule="auto"/>
        <w:rPr>
          <w:ins w:id="5443" w:author="Nelson Foster" w:date="2017-03-02T20:12:00Z"/>
          <w:rStyle w:val="Hyperlink"/>
          <w:rFonts w:ascii="Calibri" w:eastAsia="Times New Roman" w:hAnsi="Calibri" w:cs="Calibri"/>
          <w:color w:val="000000"/>
          <w:sz w:val="22"/>
          <w:szCs w:val="22"/>
          <w:u w:val="none"/>
          <w:shd w:val="clear" w:color="auto" w:fill="FFFFFF"/>
          <w:rPrChange w:id="5444" w:author="uga" w:date="2017-03-04T14:04:00Z">
            <w:rPr>
              <w:ins w:id="5445" w:author="Nelson Foster" w:date="2017-03-02T20:12:00Z"/>
              <w:rStyle w:val="Hyperlink"/>
            </w:rPr>
          </w:rPrChange>
        </w:rPr>
        <w:pPrChange w:id="5446" w:author="uga" w:date="2017-03-04T14:04:00Z">
          <w:pPr>
            <w:pStyle w:val="ListParagraph"/>
            <w:ind w:left="0"/>
          </w:pPr>
        </w:pPrChange>
      </w:pPr>
      <w:ins w:id="5447" w:author="Nelson Foster" w:date="2017-03-02T20:10:00Z">
        <w:r w:rsidRPr="004645F7">
          <w:rPr>
            <w:rFonts w:ascii="Calibri" w:hAnsi="Calibri" w:cs="Calibri"/>
            <w:sz w:val="22"/>
            <w:szCs w:val="22"/>
            <w:rPrChange w:id="5448" w:author="uga" w:date="2017-03-04T14:04:00Z">
              <w:rPr>
                <w:color w:val="0563C1" w:themeColor="hyperlink"/>
                <w:u w:val="single"/>
              </w:rPr>
            </w:rPrChange>
          </w:rPr>
          <w:t>Ascencio, Glenda (2016)</w:t>
        </w:r>
      </w:ins>
      <w:r w:rsidR="002B6C1A">
        <w:rPr>
          <w:rFonts w:ascii="Calibri" w:hAnsi="Calibri" w:cs="Calibri"/>
          <w:sz w:val="22"/>
          <w:szCs w:val="22"/>
        </w:rPr>
        <w:t xml:space="preserve">.  </w:t>
      </w:r>
      <w:ins w:id="5449" w:author="Nelson Foster" w:date="2017-03-02T20:10:00Z">
        <w:r w:rsidRPr="004645F7">
          <w:rPr>
            <w:rFonts w:ascii="Calibri" w:hAnsi="Calibri" w:cs="Calibri"/>
            <w:sz w:val="22"/>
            <w:szCs w:val="22"/>
            <w:rPrChange w:id="5450" w:author="uga" w:date="2017-03-04T14:04:00Z">
              <w:rPr/>
            </w:rPrChange>
          </w:rPr>
          <w:t xml:space="preserve">NYPD Motor Vehicle Collisions Research Part #1. Retrieved from </w:t>
        </w:r>
        <w:r w:rsidRPr="004645F7">
          <w:rPr>
            <w:rFonts w:ascii="Calibri" w:hAnsi="Calibri" w:cs="Calibri"/>
            <w:sz w:val="22"/>
            <w:szCs w:val="22"/>
            <w:rPrChange w:id="5451" w:author="uga" w:date="2017-03-04T14:04:00Z">
              <w:rPr>
                <w:rStyle w:val="Hyperlink"/>
              </w:rPr>
            </w:rPrChange>
          </w:rPr>
          <w:fldChar w:fldCharType="begin"/>
        </w:r>
        <w:r w:rsidRPr="004645F7">
          <w:rPr>
            <w:rFonts w:ascii="Calibri" w:hAnsi="Calibri" w:cs="Calibri"/>
            <w:sz w:val="22"/>
            <w:szCs w:val="22"/>
            <w:rPrChange w:id="5452" w:author="uga" w:date="2017-03-04T14:04:00Z">
              <w:rPr/>
            </w:rPrChange>
          </w:rPr>
          <w:instrText xml:space="preserve"> HYPERLINK "https://rstudio-pubs-static.s3.amazonaws.com/217730_0625ca1f20b34fe983efe07f786a73ee.html" </w:instrText>
        </w:r>
        <w:r w:rsidRPr="004645F7">
          <w:rPr>
            <w:rFonts w:ascii="Calibri" w:hAnsi="Calibri" w:cs="Calibri"/>
            <w:sz w:val="22"/>
            <w:szCs w:val="22"/>
            <w:rPrChange w:id="5453" w:author="uga" w:date="2017-03-04T14:04:00Z">
              <w:rPr>
                <w:rStyle w:val="Hyperlink"/>
              </w:rPr>
            </w:rPrChange>
          </w:rPr>
          <w:fldChar w:fldCharType="separate"/>
        </w:r>
        <w:r w:rsidRPr="004645F7">
          <w:rPr>
            <w:rStyle w:val="Hyperlink"/>
            <w:rFonts w:ascii="Calibri" w:hAnsi="Calibri" w:cs="Calibri"/>
            <w:sz w:val="22"/>
            <w:szCs w:val="22"/>
            <w:rPrChange w:id="5454" w:author="uga" w:date="2017-03-04T14:04:00Z">
              <w:rPr>
                <w:rStyle w:val="Hyperlink"/>
              </w:rPr>
            </w:rPrChange>
          </w:rPr>
          <w:t>https://rstudio-pubs-static.s3.amazonaws.com/217730_0625ca1f20b34fe983efe07f786a73ee.html</w:t>
        </w:r>
        <w:r w:rsidRPr="004645F7">
          <w:rPr>
            <w:rStyle w:val="Hyperlink"/>
            <w:rFonts w:ascii="Calibri" w:hAnsi="Calibri" w:cs="Calibri"/>
            <w:sz w:val="22"/>
            <w:szCs w:val="22"/>
            <w:rPrChange w:id="5455" w:author="uga" w:date="2017-03-04T14:04:00Z">
              <w:rPr>
                <w:rStyle w:val="Hyperlink"/>
              </w:rPr>
            </w:rPrChange>
          </w:rPr>
          <w:fldChar w:fldCharType="end"/>
        </w:r>
      </w:ins>
    </w:p>
    <w:p w14:paraId="2ED66E69" w14:textId="77777777" w:rsidR="003B2941" w:rsidRPr="004645F7" w:rsidRDefault="003B2941">
      <w:pPr>
        <w:pStyle w:val="ListParagraph"/>
        <w:spacing w:line="240" w:lineRule="auto"/>
        <w:rPr>
          <w:ins w:id="5456" w:author="Nelson Foster" w:date="2017-03-02T20:11:00Z"/>
          <w:rStyle w:val="Hyperlink"/>
          <w:rFonts w:ascii="Calibri" w:eastAsia="Times New Roman" w:hAnsi="Calibri" w:cs="Calibri"/>
          <w:color w:val="000000"/>
          <w:sz w:val="22"/>
          <w:szCs w:val="22"/>
          <w:u w:val="none"/>
          <w:shd w:val="clear" w:color="auto" w:fill="FFFFFF"/>
          <w:rPrChange w:id="5457" w:author="uga" w:date="2017-03-04T14:04:00Z">
            <w:rPr>
              <w:ins w:id="5458" w:author="Nelson Foster" w:date="2017-03-02T20:11:00Z"/>
              <w:rStyle w:val="Hyperlink"/>
            </w:rPr>
          </w:rPrChange>
        </w:rPr>
        <w:pPrChange w:id="5459" w:author="uga" w:date="2017-03-04T14:04:00Z">
          <w:pPr>
            <w:pStyle w:val="ListParagraph"/>
            <w:ind w:left="0"/>
          </w:pPr>
        </w:pPrChange>
      </w:pPr>
    </w:p>
    <w:p w14:paraId="340CA180" w14:textId="77777777" w:rsidR="003B2941" w:rsidRPr="004645F7" w:rsidRDefault="003B2941">
      <w:pPr>
        <w:pStyle w:val="ListParagraph"/>
        <w:spacing w:line="240" w:lineRule="auto"/>
        <w:rPr>
          <w:ins w:id="5460" w:author="Nelson Foster" w:date="2017-03-02T20:11:00Z"/>
          <w:rStyle w:val="Hyperlink"/>
          <w:rFonts w:ascii="Calibri" w:eastAsia="Times New Roman" w:hAnsi="Calibri" w:cs="Calibri"/>
          <w:color w:val="000000"/>
          <w:sz w:val="22"/>
          <w:szCs w:val="22"/>
          <w:u w:val="none"/>
          <w:shd w:val="clear" w:color="auto" w:fill="FFFFFF"/>
          <w:rPrChange w:id="5461" w:author="uga" w:date="2017-03-04T14:04:00Z">
            <w:rPr>
              <w:ins w:id="5462" w:author="Nelson Foster" w:date="2017-03-02T20:11:00Z"/>
              <w:rStyle w:val="Hyperlink"/>
            </w:rPr>
          </w:rPrChange>
        </w:rPr>
        <w:pPrChange w:id="5463" w:author="uga" w:date="2017-03-04T14:04:00Z">
          <w:pPr>
            <w:pStyle w:val="ListParagraph"/>
            <w:ind w:left="0"/>
          </w:pPr>
        </w:pPrChange>
      </w:pPr>
    </w:p>
    <w:p w14:paraId="53EFC01E" w14:textId="3A8C1FF7" w:rsidR="003B2941" w:rsidRPr="004645F7" w:rsidRDefault="003B2941">
      <w:pPr>
        <w:pStyle w:val="ListParagraph"/>
        <w:numPr>
          <w:ilvl w:val="0"/>
          <w:numId w:val="25"/>
        </w:numPr>
        <w:spacing w:line="240" w:lineRule="auto"/>
        <w:rPr>
          <w:ins w:id="5464" w:author="Nelson Foster" w:date="2017-03-02T20:11:00Z"/>
          <w:rStyle w:val="Hyperlink"/>
          <w:rFonts w:ascii="Calibri" w:eastAsia="Times New Roman" w:hAnsi="Calibri" w:cs="Calibri"/>
          <w:color w:val="000000"/>
          <w:sz w:val="22"/>
          <w:szCs w:val="22"/>
          <w:u w:val="none"/>
          <w:shd w:val="clear" w:color="auto" w:fill="FFFFFF"/>
          <w:rPrChange w:id="5465" w:author="uga" w:date="2017-03-04T14:04:00Z">
            <w:rPr>
              <w:ins w:id="5466" w:author="Nelson Foster" w:date="2017-03-02T20:11:00Z"/>
              <w:rStyle w:val="Hyperlink"/>
            </w:rPr>
          </w:rPrChange>
        </w:rPr>
        <w:pPrChange w:id="5467" w:author="uga" w:date="2017-03-04T14:04:00Z">
          <w:pPr/>
        </w:pPrChange>
      </w:pPr>
      <w:ins w:id="5468" w:author="Nelson Foster" w:date="2017-03-02T20:11:00Z">
        <w:r w:rsidRPr="004645F7">
          <w:rPr>
            <w:rFonts w:ascii="Calibri" w:hAnsi="Calibri" w:cs="Calibri"/>
            <w:sz w:val="22"/>
            <w:szCs w:val="22"/>
            <w:rPrChange w:id="5469" w:author="uga" w:date="2017-03-04T14:04:00Z">
              <w:rPr>
                <w:color w:val="0563C1" w:themeColor="hyperlink"/>
                <w:u w:val="single"/>
              </w:rPr>
            </w:rPrChange>
          </w:rPr>
          <w:t xml:space="preserve">Bilogur, Aleksey (2016). </w:t>
        </w:r>
      </w:ins>
      <w:r w:rsidR="002B6C1A">
        <w:rPr>
          <w:rFonts w:ascii="Calibri" w:hAnsi="Calibri" w:cs="Calibri"/>
          <w:sz w:val="22"/>
          <w:szCs w:val="22"/>
        </w:rPr>
        <w:t xml:space="preserve"> </w:t>
      </w:r>
      <w:ins w:id="5470" w:author="Nelson Foster" w:date="2017-03-02T20:11:00Z">
        <w:r w:rsidRPr="004645F7">
          <w:rPr>
            <w:rFonts w:ascii="Calibri" w:hAnsi="Calibri" w:cs="Calibri"/>
            <w:sz w:val="22"/>
            <w:szCs w:val="22"/>
            <w:rPrChange w:id="5471" w:author="uga" w:date="2017-03-04T14:04:00Z">
              <w:rPr/>
            </w:rPrChange>
          </w:rPr>
          <w:t xml:space="preserve">NYC Fatal Motor Vehicle Collisions Hotspots. Retrieved from </w:t>
        </w:r>
        <w:r w:rsidRPr="004645F7">
          <w:rPr>
            <w:rFonts w:ascii="Calibri" w:hAnsi="Calibri" w:cs="Calibri"/>
            <w:sz w:val="22"/>
            <w:szCs w:val="22"/>
            <w:rPrChange w:id="5472" w:author="uga" w:date="2017-03-04T14:04:00Z">
              <w:rPr>
                <w:rStyle w:val="Hyperlink"/>
              </w:rPr>
            </w:rPrChange>
          </w:rPr>
          <w:fldChar w:fldCharType="begin"/>
        </w:r>
        <w:r w:rsidRPr="004645F7">
          <w:rPr>
            <w:rFonts w:ascii="Calibri" w:hAnsi="Calibri" w:cs="Calibri"/>
            <w:sz w:val="22"/>
            <w:szCs w:val="22"/>
            <w:rPrChange w:id="5473" w:author="uga" w:date="2017-03-04T14:04:00Z">
              <w:rPr/>
            </w:rPrChange>
          </w:rPr>
          <w:instrText xml:space="preserve"> HYPERLINK "http://www.residentmar.io/2016/03/19/nyc-motor-vehicle-collisions.html" </w:instrText>
        </w:r>
        <w:r w:rsidRPr="004645F7">
          <w:rPr>
            <w:rFonts w:ascii="Calibri" w:hAnsi="Calibri" w:cs="Calibri"/>
            <w:sz w:val="22"/>
            <w:szCs w:val="22"/>
            <w:rPrChange w:id="5474" w:author="uga" w:date="2017-03-04T14:04:00Z">
              <w:rPr>
                <w:rStyle w:val="Hyperlink"/>
              </w:rPr>
            </w:rPrChange>
          </w:rPr>
          <w:fldChar w:fldCharType="separate"/>
        </w:r>
        <w:r w:rsidRPr="004645F7">
          <w:rPr>
            <w:rStyle w:val="Hyperlink"/>
            <w:rFonts w:ascii="Calibri" w:hAnsi="Calibri" w:cs="Calibri"/>
            <w:sz w:val="22"/>
            <w:szCs w:val="22"/>
            <w:rPrChange w:id="5475" w:author="uga" w:date="2017-03-04T14:04:00Z">
              <w:rPr>
                <w:rStyle w:val="Hyperlink"/>
              </w:rPr>
            </w:rPrChange>
          </w:rPr>
          <w:t>http://www.residentmar.io/2016/03/19/nyc-motor-vehicle-collisions.html</w:t>
        </w:r>
        <w:r w:rsidRPr="004645F7">
          <w:rPr>
            <w:rStyle w:val="Hyperlink"/>
            <w:rFonts w:ascii="Calibri" w:hAnsi="Calibri" w:cs="Calibri"/>
            <w:sz w:val="22"/>
            <w:szCs w:val="22"/>
            <w:rPrChange w:id="5476" w:author="uga" w:date="2017-03-04T14:04:00Z">
              <w:rPr>
                <w:rStyle w:val="Hyperlink"/>
              </w:rPr>
            </w:rPrChange>
          </w:rPr>
          <w:fldChar w:fldCharType="end"/>
        </w:r>
      </w:ins>
    </w:p>
    <w:p w14:paraId="2CF98B85" w14:textId="77777777" w:rsidR="003B2941" w:rsidRPr="004645F7" w:rsidRDefault="003B2941">
      <w:pPr>
        <w:spacing w:line="240" w:lineRule="auto"/>
        <w:rPr>
          <w:ins w:id="5477" w:author="Nelson Foster" w:date="2017-03-02T20:11:00Z"/>
          <w:rFonts w:ascii="Calibri" w:hAnsi="Calibri" w:cs="Calibri"/>
          <w:sz w:val="22"/>
          <w:szCs w:val="22"/>
          <w:rPrChange w:id="5478" w:author="uga" w:date="2017-03-04T14:04:00Z">
            <w:rPr>
              <w:ins w:id="5479" w:author="Nelson Foster" w:date="2017-03-02T20:11:00Z"/>
            </w:rPr>
          </w:rPrChange>
        </w:rPr>
        <w:pPrChange w:id="5480" w:author="uga" w:date="2017-03-04T14:04:00Z">
          <w:pPr>
            <w:pStyle w:val="ListParagraph"/>
            <w:numPr>
              <w:numId w:val="25"/>
            </w:numPr>
            <w:ind w:hanging="360"/>
          </w:pPr>
        </w:pPrChange>
      </w:pPr>
    </w:p>
    <w:p w14:paraId="40ABBD0B" w14:textId="2CB32B49" w:rsidR="003B2941" w:rsidRPr="004645F7" w:rsidRDefault="003B2941">
      <w:pPr>
        <w:pStyle w:val="ListParagraph"/>
        <w:numPr>
          <w:ilvl w:val="0"/>
          <w:numId w:val="25"/>
        </w:numPr>
        <w:spacing w:line="240" w:lineRule="auto"/>
        <w:rPr>
          <w:ins w:id="5481" w:author="Nelson Foster" w:date="2017-03-02T20:11:00Z"/>
          <w:rStyle w:val="Hyperlink"/>
          <w:rFonts w:ascii="Calibri" w:eastAsia="Times New Roman" w:hAnsi="Calibri" w:cs="Calibri"/>
          <w:color w:val="000000"/>
          <w:sz w:val="22"/>
          <w:szCs w:val="22"/>
          <w:u w:val="none"/>
          <w:shd w:val="clear" w:color="auto" w:fill="FFFFFF"/>
          <w:rPrChange w:id="5482" w:author="uga" w:date="2017-03-04T14:04:00Z">
            <w:rPr>
              <w:ins w:id="5483" w:author="Nelson Foster" w:date="2017-03-02T20:11:00Z"/>
              <w:rStyle w:val="Hyperlink"/>
            </w:rPr>
          </w:rPrChange>
        </w:rPr>
        <w:pPrChange w:id="5484" w:author="uga" w:date="2017-03-04T14:04:00Z">
          <w:pPr>
            <w:pStyle w:val="ListParagraph"/>
            <w:numPr>
              <w:numId w:val="23"/>
            </w:numPr>
            <w:ind w:hanging="360"/>
          </w:pPr>
        </w:pPrChange>
      </w:pPr>
      <w:ins w:id="5485" w:author="Nelson Foster" w:date="2017-03-02T20:11:00Z">
        <w:r w:rsidRPr="004645F7">
          <w:rPr>
            <w:rFonts w:ascii="Calibri" w:hAnsi="Calibri" w:cs="Calibri"/>
            <w:sz w:val="22"/>
            <w:szCs w:val="22"/>
            <w:rPrChange w:id="5486" w:author="uga" w:date="2017-03-04T14:04:00Z">
              <w:rPr>
                <w:color w:val="0563C1" w:themeColor="hyperlink"/>
                <w:u w:val="single"/>
              </w:rPr>
            </w:rPrChange>
          </w:rPr>
          <w:t xml:space="preserve">Pratt Institute, (2015). </w:t>
        </w:r>
      </w:ins>
      <w:r w:rsidR="002B6C1A">
        <w:rPr>
          <w:rFonts w:ascii="Calibri" w:hAnsi="Calibri" w:cs="Calibri"/>
          <w:sz w:val="22"/>
          <w:szCs w:val="22"/>
        </w:rPr>
        <w:t xml:space="preserve"> </w:t>
      </w:r>
      <w:ins w:id="5487" w:author="Nelson Foster" w:date="2017-03-02T20:11:00Z">
        <w:r w:rsidRPr="004645F7">
          <w:rPr>
            <w:rFonts w:ascii="Calibri" w:hAnsi="Calibri" w:cs="Calibri"/>
            <w:sz w:val="22"/>
            <w:szCs w:val="22"/>
            <w:rPrChange w:id="5488" w:author="uga" w:date="2017-03-04T14:04:00Z">
              <w:rPr>
                <w:color w:val="0563C1" w:themeColor="hyperlink"/>
                <w:u w:val="single"/>
              </w:rPr>
            </w:rPrChange>
          </w:rPr>
          <w:t xml:space="preserve">Visualizing Traffic Accidents on Staten Island. Retrieved from:  </w:t>
        </w:r>
        <w:r w:rsidRPr="004645F7">
          <w:rPr>
            <w:rFonts w:ascii="Calibri" w:hAnsi="Calibri" w:cs="Calibri"/>
            <w:sz w:val="22"/>
            <w:szCs w:val="22"/>
            <w:rPrChange w:id="5489" w:author="uga" w:date="2017-03-04T14:04:00Z">
              <w:rPr>
                <w:rStyle w:val="Hyperlink"/>
              </w:rPr>
            </w:rPrChange>
          </w:rPr>
          <w:fldChar w:fldCharType="begin"/>
        </w:r>
        <w:r w:rsidRPr="004645F7">
          <w:rPr>
            <w:rFonts w:ascii="Calibri" w:hAnsi="Calibri" w:cs="Calibri"/>
            <w:sz w:val="22"/>
            <w:szCs w:val="22"/>
            <w:rPrChange w:id="5490" w:author="uga" w:date="2017-03-04T14:04:00Z">
              <w:rPr/>
            </w:rPrChange>
          </w:rPr>
          <w:instrText xml:space="preserve"> HYPERLINK "http://research.prattsils.org/blog/coursework/information-visualization/visualizing-traffic-accidents-on-staten-island/" </w:instrText>
        </w:r>
        <w:r w:rsidRPr="004645F7">
          <w:rPr>
            <w:rFonts w:ascii="Calibri" w:hAnsi="Calibri" w:cs="Calibri"/>
            <w:sz w:val="22"/>
            <w:szCs w:val="22"/>
            <w:rPrChange w:id="5491" w:author="uga" w:date="2017-03-04T14:04:00Z">
              <w:rPr>
                <w:rStyle w:val="Hyperlink"/>
              </w:rPr>
            </w:rPrChange>
          </w:rPr>
          <w:fldChar w:fldCharType="separate"/>
        </w:r>
        <w:r w:rsidRPr="004645F7">
          <w:rPr>
            <w:rStyle w:val="Hyperlink"/>
            <w:rFonts w:ascii="Calibri" w:hAnsi="Calibri" w:cs="Calibri"/>
            <w:sz w:val="22"/>
            <w:szCs w:val="22"/>
            <w:rPrChange w:id="5492" w:author="uga" w:date="2017-03-04T14:04:00Z">
              <w:rPr>
                <w:rStyle w:val="Hyperlink"/>
              </w:rPr>
            </w:rPrChange>
          </w:rPr>
          <w:t>http://research.prattsils.org/blog/coursework/information-visualization/visualizing-traffic-accidents-on-staten-island/</w:t>
        </w:r>
        <w:r w:rsidRPr="004645F7">
          <w:rPr>
            <w:rStyle w:val="Hyperlink"/>
            <w:rFonts w:ascii="Calibri" w:hAnsi="Calibri" w:cs="Calibri"/>
            <w:sz w:val="22"/>
            <w:szCs w:val="22"/>
            <w:rPrChange w:id="5493" w:author="uga" w:date="2017-03-04T14:04:00Z">
              <w:rPr>
                <w:rStyle w:val="Hyperlink"/>
              </w:rPr>
            </w:rPrChange>
          </w:rPr>
          <w:fldChar w:fldCharType="end"/>
        </w:r>
      </w:ins>
    </w:p>
    <w:p w14:paraId="2CD35296" w14:textId="77777777" w:rsidR="003B2941" w:rsidRPr="004645F7" w:rsidRDefault="003B2941">
      <w:pPr>
        <w:spacing w:line="240" w:lineRule="auto"/>
        <w:rPr>
          <w:ins w:id="5494" w:author="Nelson Foster" w:date="2017-03-02T20:11:00Z"/>
          <w:rFonts w:ascii="Calibri" w:hAnsi="Calibri" w:cs="Calibri"/>
          <w:sz w:val="22"/>
          <w:szCs w:val="22"/>
          <w:rPrChange w:id="5495" w:author="uga" w:date="2017-03-04T14:04:00Z">
            <w:rPr>
              <w:ins w:id="5496" w:author="Nelson Foster" w:date="2017-03-02T20:11:00Z"/>
            </w:rPr>
          </w:rPrChange>
        </w:rPr>
        <w:pPrChange w:id="5497" w:author="uga" w:date="2017-03-04T14:04:00Z">
          <w:pPr>
            <w:pStyle w:val="ListParagraph"/>
            <w:numPr>
              <w:numId w:val="25"/>
            </w:numPr>
            <w:ind w:hanging="360"/>
          </w:pPr>
        </w:pPrChange>
      </w:pPr>
    </w:p>
    <w:p w14:paraId="11D0810E" w14:textId="067F96A3" w:rsidR="003B2941" w:rsidRPr="004645F7" w:rsidRDefault="003B2941">
      <w:pPr>
        <w:pStyle w:val="ListParagraph"/>
        <w:numPr>
          <w:ilvl w:val="0"/>
          <w:numId w:val="25"/>
        </w:numPr>
        <w:spacing w:line="240" w:lineRule="auto"/>
        <w:rPr>
          <w:ins w:id="5498" w:author="Nelson Foster" w:date="2017-03-02T20:11:00Z"/>
          <w:rStyle w:val="Hyperlink"/>
          <w:rFonts w:ascii="Calibri" w:eastAsia="Times New Roman" w:hAnsi="Calibri" w:cs="Calibri"/>
          <w:color w:val="000000"/>
          <w:sz w:val="22"/>
          <w:szCs w:val="22"/>
          <w:u w:val="none"/>
          <w:shd w:val="clear" w:color="auto" w:fill="FFFFFF"/>
          <w:rPrChange w:id="5499" w:author="uga" w:date="2017-03-04T14:04:00Z">
            <w:rPr>
              <w:ins w:id="5500" w:author="Nelson Foster" w:date="2017-03-02T20:11:00Z"/>
              <w:rStyle w:val="Hyperlink"/>
              <w:rFonts w:eastAsia="Times New Roman" w:cs="Arial"/>
              <w:sz w:val="21"/>
              <w:szCs w:val="21"/>
              <w:shd w:val="clear" w:color="auto" w:fill="FFFFFF"/>
            </w:rPr>
          </w:rPrChange>
        </w:rPr>
        <w:pPrChange w:id="5501" w:author="uga" w:date="2017-03-04T14:04:00Z">
          <w:pPr>
            <w:ind w:left="1440"/>
          </w:pPr>
        </w:pPrChange>
      </w:pPr>
      <w:ins w:id="5502" w:author="Nelson Foster" w:date="2017-03-02T20:10:00Z">
        <w:r w:rsidRPr="004645F7">
          <w:rPr>
            <w:rFonts w:ascii="Calibri" w:hAnsi="Calibri" w:cs="Calibri"/>
            <w:sz w:val="22"/>
            <w:szCs w:val="22"/>
            <w:rPrChange w:id="5503" w:author="uga" w:date="2017-03-04T14:04:00Z">
              <w:rPr>
                <w:color w:val="0563C1" w:themeColor="hyperlink"/>
                <w:u w:val="single"/>
              </w:rPr>
            </w:rPrChange>
          </w:rPr>
          <w:t xml:space="preserve">Google Big Query API, NYPD Motor Vehicle Collisions data.  (2016). </w:t>
        </w:r>
      </w:ins>
      <w:r w:rsidR="002B6C1A">
        <w:rPr>
          <w:rFonts w:ascii="Calibri" w:hAnsi="Calibri" w:cs="Calibri"/>
          <w:sz w:val="22"/>
          <w:szCs w:val="22"/>
        </w:rPr>
        <w:t xml:space="preserve"> </w:t>
      </w:r>
      <w:ins w:id="5504" w:author="Nelson Foster" w:date="2017-03-02T20:10:00Z">
        <w:r w:rsidRPr="004645F7">
          <w:rPr>
            <w:rFonts w:ascii="Calibri" w:hAnsi="Calibri" w:cs="Calibri"/>
            <w:sz w:val="22"/>
            <w:szCs w:val="22"/>
            <w:rPrChange w:id="5505" w:author="uga" w:date="2017-03-04T14:04:00Z">
              <w:rPr>
                <w:color w:val="0563C1" w:themeColor="hyperlink"/>
                <w:u w:val="single"/>
              </w:rPr>
            </w:rPrChange>
          </w:rPr>
          <w:t xml:space="preserve">Retrieved from </w:t>
        </w:r>
        <w:r w:rsidRPr="004645F7">
          <w:rPr>
            <w:rFonts w:ascii="Calibri" w:hAnsi="Calibri" w:cs="Calibri"/>
            <w:sz w:val="22"/>
            <w:szCs w:val="22"/>
            <w:rPrChange w:id="5506" w:author="uga" w:date="2017-03-04T14:04:00Z">
              <w:rPr>
                <w:rStyle w:val="Hyperlink"/>
                <w:rFonts w:eastAsia="Times New Roman" w:cs="Arial"/>
                <w:sz w:val="21"/>
                <w:szCs w:val="21"/>
                <w:shd w:val="clear" w:color="auto" w:fill="FFFFFF"/>
              </w:rPr>
            </w:rPrChange>
          </w:rPr>
          <w:fldChar w:fldCharType="begin"/>
        </w:r>
        <w:r w:rsidRPr="004645F7">
          <w:rPr>
            <w:rFonts w:ascii="Calibri" w:hAnsi="Calibri" w:cs="Calibri"/>
            <w:sz w:val="22"/>
            <w:szCs w:val="22"/>
            <w:rPrChange w:id="5507" w:author="uga" w:date="2017-03-04T14:04:00Z">
              <w:rPr/>
            </w:rPrChange>
          </w:rPr>
          <w:instrText xml:space="preserve"> HYPERLINK "https://cloud.google.com/bigquery/public-data/nypd-mv-collisions" </w:instrText>
        </w:r>
        <w:r w:rsidRPr="004645F7">
          <w:rPr>
            <w:rFonts w:ascii="Calibri" w:hAnsi="Calibri" w:cs="Calibri"/>
            <w:sz w:val="22"/>
            <w:szCs w:val="22"/>
            <w:rPrChange w:id="5508" w:author="uga" w:date="2017-03-04T14:04:00Z">
              <w:rPr>
                <w:rStyle w:val="Hyperlink"/>
                <w:rFonts w:eastAsia="Times New Roman" w:cs="Arial"/>
                <w:sz w:val="21"/>
                <w:szCs w:val="21"/>
                <w:shd w:val="clear" w:color="auto" w:fill="FFFFFF"/>
              </w:rPr>
            </w:rPrChange>
          </w:rPr>
          <w:fldChar w:fldCharType="separate"/>
        </w:r>
        <w:r w:rsidRPr="004645F7">
          <w:rPr>
            <w:rStyle w:val="Hyperlink"/>
            <w:rFonts w:ascii="Calibri" w:eastAsia="Times New Roman" w:hAnsi="Calibri" w:cs="Calibri"/>
            <w:sz w:val="22"/>
            <w:szCs w:val="22"/>
            <w:shd w:val="clear" w:color="auto" w:fill="FFFFFF"/>
            <w:rPrChange w:id="5509" w:author="uga" w:date="2017-03-04T14:04:00Z">
              <w:rPr>
                <w:rStyle w:val="Hyperlink"/>
                <w:rFonts w:eastAsia="Times New Roman" w:cs="Arial"/>
                <w:sz w:val="21"/>
                <w:szCs w:val="21"/>
                <w:shd w:val="clear" w:color="auto" w:fill="FFFFFF"/>
              </w:rPr>
            </w:rPrChange>
          </w:rPr>
          <w:t>https://cloud.google.com/bigquery/public-data/nypd-mv-collisions</w:t>
        </w:r>
        <w:r w:rsidRPr="004645F7">
          <w:rPr>
            <w:rStyle w:val="Hyperlink"/>
            <w:rFonts w:ascii="Calibri" w:eastAsia="Times New Roman" w:hAnsi="Calibri" w:cs="Calibri"/>
            <w:sz w:val="22"/>
            <w:szCs w:val="22"/>
            <w:shd w:val="clear" w:color="auto" w:fill="FFFFFF"/>
            <w:rPrChange w:id="5510" w:author="uga" w:date="2017-03-04T14:04:00Z">
              <w:rPr>
                <w:rStyle w:val="Hyperlink"/>
                <w:rFonts w:eastAsia="Times New Roman" w:cs="Arial"/>
                <w:sz w:val="21"/>
                <w:szCs w:val="21"/>
                <w:shd w:val="clear" w:color="auto" w:fill="FFFFFF"/>
              </w:rPr>
            </w:rPrChange>
          </w:rPr>
          <w:fldChar w:fldCharType="end"/>
        </w:r>
      </w:ins>
    </w:p>
    <w:p w14:paraId="4F57ACFB" w14:textId="77777777" w:rsidR="003B2941" w:rsidRPr="004645F7" w:rsidRDefault="003B2941">
      <w:pPr>
        <w:spacing w:line="240" w:lineRule="auto"/>
        <w:rPr>
          <w:ins w:id="5511" w:author="Nelson Foster" w:date="2017-03-02T20:11:00Z"/>
          <w:rFonts w:ascii="Calibri" w:hAnsi="Calibri" w:cs="Calibri"/>
          <w:sz w:val="22"/>
          <w:szCs w:val="22"/>
          <w:rPrChange w:id="5512" w:author="uga" w:date="2017-03-04T14:04:00Z">
            <w:rPr>
              <w:ins w:id="5513" w:author="Nelson Foster" w:date="2017-03-02T20:11:00Z"/>
            </w:rPr>
          </w:rPrChange>
        </w:rPr>
        <w:pPrChange w:id="5514" w:author="uga" w:date="2017-03-04T14:04:00Z">
          <w:pPr>
            <w:pStyle w:val="ListParagraph"/>
            <w:numPr>
              <w:numId w:val="25"/>
            </w:numPr>
            <w:ind w:hanging="360"/>
          </w:pPr>
        </w:pPrChange>
      </w:pPr>
    </w:p>
    <w:p w14:paraId="5FF0295F" w14:textId="6DC80FDE" w:rsidR="003B2941" w:rsidRPr="004645F7" w:rsidRDefault="003B2941">
      <w:pPr>
        <w:pStyle w:val="ListParagraph"/>
        <w:numPr>
          <w:ilvl w:val="0"/>
          <w:numId w:val="25"/>
        </w:numPr>
        <w:spacing w:line="240" w:lineRule="auto"/>
        <w:rPr>
          <w:ins w:id="5515" w:author="Nelson Foster" w:date="2017-03-02T20:11:00Z"/>
          <w:rFonts w:ascii="Calibri" w:eastAsia="Times New Roman" w:hAnsi="Calibri" w:cs="Calibri"/>
          <w:color w:val="000000"/>
          <w:sz w:val="22"/>
          <w:szCs w:val="22"/>
          <w:shd w:val="clear" w:color="auto" w:fill="FFFFFF"/>
          <w:rPrChange w:id="5516" w:author="uga" w:date="2017-03-04T14:04:00Z">
            <w:rPr>
              <w:ins w:id="5517" w:author="Nelson Foster" w:date="2017-03-02T20:11:00Z"/>
              <w:rFonts w:eastAsia="Times New Roman" w:cs="Courier New"/>
              <w:color w:val="000000"/>
              <w:shd w:val="clear" w:color="auto" w:fill="FFFFFF"/>
            </w:rPr>
          </w:rPrChange>
        </w:rPr>
        <w:pPrChange w:id="5518" w:author="uga" w:date="2017-03-04T14:04:00Z">
          <w:pPr>
            <w:ind w:left="1440"/>
          </w:pPr>
        </w:pPrChange>
      </w:pPr>
      <w:ins w:id="5519" w:author="Nelson Foster" w:date="2017-03-02T20:05:00Z">
        <w:r w:rsidRPr="004645F7">
          <w:rPr>
            <w:rFonts w:ascii="Calibri" w:hAnsi="Calibri" w:cs="Calibri"/>
            <w:sz w:val="22"/>
            <w:szCs w:val="22"/>
            <w:rPrChange w:id="5520" w:author="uga" w:date="2017-03-04T14:04:00Z">
              <w:rPr/>
            </w:rPrChange>
          </w:rPr>
          <w:t>New York City Police Department (NYPD)</w:t>
        </w:r>
        <w:r w:rsidRPr="004645F7">
          <w:rPr>
            <w:rFonts w:ascii="Calibri" w:eastAsia="Times New Roman" w:hAnsi="Calibri" w:cs="Calibri"/>
            <w:color w:val="000000"/>
            <w:sz w:val="22"/>
            <w:szCs w:val="22"/>
            <w:shd w:val="clear" w:color="auto" w:fill="FFFFFF"/>
            <w:rPrChange w:id="5521" w:author="uga" w:date="2017-03-04T14:04:00Z">
              <w:rPr>
                <w:rFonts w:eastAsia="Times New Roman" w:cs="Courier New"/>
                <w:color w:val="000000"/>
                <w:shd w:val="clear" w:color="auto" w:fill="FFFFFF"/>
              </w:rPr>
            </w:rPrChange>
          </w:rPr>
          <w:t>, (2008).</w:t>
        </w:r>
      </w:ins>
      <w:r w:rsidR="002B6C1A">
        <w:rPr>
          <w:rFonts w:ascii="Calibri" w:eastAsia="Times New Roman" w:hAnsi="Calibri" w:cs="Calibri"/>
          <w:color w:val="000000"/>
          <w:sz w:val="22"/>
          <w:szCs w:val="22"/>
          <w:shd w:val="clear" w:color="auto" w:fill="FFFFFF"/>
        </w:rPr>
        <w:t xml:space="preserve"> </w:t>
      </w:r>
      <w:ins w:id="5522" w:author="Nelson Foster" w:date="2017-03-02T20:05:00Z">
        <w:r w:rsidRPr="004645F7">
          <w:rPr>
            <w:rFonts w:ascii="Calibri" w:eastAsia="Times New Roman" w:hAnsi="Calibri" w:cs="Calibri"/>
            <w:color w:val="000000"/>
            <w:sz w:val="22"/>
            <w:szCs w:val="22"/>
            <w:rPrChange w:id="5523" w:author="uga" w:date="2017-03-04T14:04:00Z">
              <w:rPr>
                <w:rFonts w:eastAsia="Times New Roman" w:cs="Courier New"/>
                <w:color w:val="000000"/>
              </w:rPr>
            </w:rPrChange>
          </w:rPr>
          <w:t xml:space="preserve">NYPD Motor Vehicle collisions </w:t>
        </w:r>
        <w:r w:rsidRPr="004645F7">
          <w:rPr>
            <w:rFonts w:ascii="Calibri" w:eastAsia="Times New Roman" w:hAnsi="Calibri" w:cs="Calibri"/>
            <w:color w:val="000000"/>
            <w:sz w:val="22"/>
            <w:szCs w:val="22"/>
            <w:shd w:val="clear" w:color="auto" w:fill="FFFFFF"/>
            <w:rPrChange w:id="5524" w:author="uga" w:date="2017-03-04T14:04:00Z">
              <w:rPr>
                <w:rFonts w:eastAsia="Times New Roman" w:cs="Courier New"/>
                <w:color w:val="000000"/>
                <w:shd w:val="clear" w:color="auto" w:fill="FFFFFF"/>
              </w:rPr>
            </w:rPrChange>
          </w:rPr>
          <w:t xml:space="preserve">[Data file]. </w:t>
        </w:r>
        <w:r w:rsidRPr="004645F7">
          <w:rPr>
            <w:rFonts w:ascii="Calibri" w:hAnsi="Calibri" w:cs="Calibri"/>
            <w:sz w:val="22"/>
            <w:szCs w:val="22"/>
            <w:rPrChange w:id="5525" w:author="uga" w:date="2017-03-04T14:04:00Z">
              <w:rPr>
                <w:rStyle w:val="Hyperlink"/>
                <w:rFonts w:eastAsia="Times New Roman" w:cs="Courier New"/>
                <w:shd w:val="clear" w:color="auto" w:fill="FFFFFF"/>
              </w:rPr>
            </w:rPrChange>
          </w:rPr>
          <w:fldChar w:fldCharType="begin"/>
        </w:r>
        <w:r w:rsidRPr="004645F7">
          <w:rPr>
            <w:rFonts w:ascii="Calibri" w:hAnsi="Calibri" w:cs="Calibri"/>
            <w:sz w:val="22"/>
            <w:szCs w:val="22"/>
            <w:rPrChange w:id="5526" w:author="uga" w:date="2017-03-04T14:04:00Z">
              <w:rPr/>
            </w:rPrChange>
          </w:rPr>
          <w:instrText xml:space="preserve"> HYPERLINK "https://data.cityofnewyork.us/Public-Safety/NYPD-Motor-Vehicle-Collisions/h9gi-nx95/data" </w:instrText>
        </w:r>
        <w:r w:rsidRPr="004645F7">
          <w:rPr>
            <w:rFonts w:ascii="Calibri" w:hAnsi="Calibri" w:cs="Calibri"/>
            <w:sz w:val="22"/>
            <w:szCs w:val="22"/>
            <w:rPrChange w:id="5527" w:author="uga" w:date="2017-03-04T14:04:00Z">
              <w:rPr>
                <w:rStyle w:val="Hyperlink"/>
                <w:rFonts w:eastAsia="Times New Roman" w:cs="Courier New"/>
                <w:shd w:val="clear" w:color="auto" w:fill="FFFFFF"/>
              </w:rPr>
            </w:rPrChange>
          </w:rPr>
          <w:fldChar w:fldCharType="separate"/>
        </w:r>
        <w:r w:rsidRPr="004645F7">
          <w:rPr>
            <w:rStyle w:val="Hyperlink"/>
            <w:rFonts w:ascii="Calibri" w:eastAsia="Times New Roman" w:hAnsi="Calibri" w:cs="Calibri"/>
            <w:sz w:val="22"/>
            <w:szCs w:val="22"/>
            <w:shd w:val="clear" w:color="auto" w:fill="FFFFFF"/>
            <w:rPrChange w:id="5528" w:author="uga" w:date="2017-03-04T14:04:00Z">
              <w:rPr>
                <w:rStyle w:val="Hyperlink"/>
                <w:rFonts w:eastAsia="Times New Roman" w:cs="Courier New"/>
                <w:shd w:val="clear" w:color="auto" w:fill="FFFFFF"/>
              </w:rPr>
            </w:rPrChange>
          </w:rPr>
          <w:t>https://data.cityofnewyork.us/Public-Safety/NYPD-Motor-Vehicle-Collisions/h9gi-nx95/data</w:t>
        </w:r>
        <w:r w:rsidRPr="004645F7">
          <w:rPr>
            <w:rStyle w:val="Hyperlink"/>
            <w:rFonts w:ascii="Calibri" w:eastAsia="Times New Roman" w:hAnsi="Calibri" w:cs="Calibri"/>
            <w:sz w:val="22"/>
            <w:szCs w:val="22"/>
            <w:shd w:val="clear" w:color="auto" w:fill="FFFFFF"/>
            <w:rPrChange w:id="5529" w:author="uga" w:date="2017-03-04T14:04:00Z">
              <w:rPr>
                <w:rStyle w:val="Hyperlink"/>
                <w:rFonts w:eastAsia="Times New Roman" w:cs="Courier New"/>
                <w:shd w:val="clear" w:color="auto" w:fill="FFFFFF"/>
              </w:rPr>
            </w:rPrChange>
          </w:rPr>
          <w:fldChar w:fldCharType="end"/>
        </w:r>
        <w:r w:rsidRPr="004645F7">
          <w:rPr>
            <w:rFonts w:ascii="Calibri" w:eastAsia="Times New Roman" w:hAnsi="Calibri" w:cs="Calibri"/>
            <w:color w:val="000000"/>
            <w:sz w:val="22"/>
            <w:szCs w:val="22"/>
            <w:shd w:val="clear" w:color="auto" w:fill="FFFFFF"/>
            <w:rPrChange w:id="5530" w:author="uga" w:date="2017-03-04T14:04:00Z">
              <w:rPr>
                <w:rFonts w:eastAsia="Times New Roman" w:cs="Courier New"/>
                <w:color w:val="000000"/>
                <w:shd w:val="clear" w:color="auto" w:fill="FFFFFF"/>
              </w:rPr>
            </w:rPrChange>
          </w:rPr>
          <w:t xml:space="preserve"> </w:t>
        </w:r>
      </w:ins>
    </w:p>
    <w:p w14:paraId="364BEC5B" w14:textId="77777777" w:rsidR="003B2941" w:rsidRPr="004645F7" w:rsidRDefault="003B2941">
      <w:pPr>
        <w:spacing w:line="240" w:lineRule="auto"/>
        <w:rPr>
          <w:ins w:id="5531" w:author="Nelson Foster" w:date="2017-03-02T20:11:00Z"/>
          <w:rFonts w:ascii="Calibri" w:hAnsi="Calibri" w:cs="Calibri"/>
          <w:sz w:val="22"/>
          <w:szCs w:val="22"/>
          <w:rPrChange w:id="5532" w:author="uga" w:date="2017-03-04T14:04:00Z">
            <w:rPr>
              <w:ins w:id="5533" w:author="Nelson Foster" w:date="2017-03-02T20:11:00Z"/>
            </w:rPr>
          </w:rPrChange>
        </w:rPr>
        <w:pPrChange w:id="5534" w:author="uga" w:date="2017-03-04T14:04:00Z">
          <w:pPr>
            <w:pStyle w:val="ListParagraph"/>
            <w:numPr>
              <w:numId w:val="25"/>
            </w:numPr>
            <w:ind w:hanging="360"/>
          </w:pPr>
        </w:pPrChange>
      </w:pPr>
    </w:p>
    <w:p w14:paraId="16A05C04" w14:textId="6FC4F1BB" w:rsidR="003B2941" w:rsidRPr="004645F7" w:rsidRDefault="003B2941">
      <w:pPr>
        <w:pStyle w:val="ListParagraph"/>
        <w:numPr>
          <w:ilvl w:val="0"/>
          <w:numId w:val="25"/>
        </w:numPr>
        <w:spacing w:line="240" w:lineRule="auto"/>
        <w:rPr>
          <w:ins w:id="5535" w:author="Nelson Foster" w:date="2017-03-02T20:07:00Z"/>
          <w:rFonts w:ascii="Calibri" w:eastAsia="Times New Roman" w:hAnsi="Calibri" w:cs="Calibri"/>
          <w:color w:val="000000"/>
          <w:sz w:val="22"/>
          <w:szCs w:val="22"/>
          <w:shd w:val="clear" w:color="auto" w:fill="FFFFFF"/>
          <w:rPrChange w:id="5536" w:author="uga" w:date="2017-03-04T14:04:00Z">
            <w:rPr>
              <w:ins w:id="5537" w:author="Nelson Foster" w:date="2017-03-02T20:07:00Z"/>
              <w:rFonts w:eastAsia="Times New Roman" w:cs="Times New Roman"/>
            </w:rPr>
          </w:rPrChange>
        </w:rPr>
        <w:pPrChange w:id="5538" w:author="uga" w:date="2017-03-04T14:04:00Z">
          <w:pPr>
            <w:ind w:left="1440"/>
          </w:pPr>
        </w:pPrChange>
      </w:pPr>
      <w:ins w:id="5539" w:author="Nelson Foster" w:date="2017-03-02T20:07:00Z">
        <w:r w:rsidRPr="004645F7">
          <w:rPr>
            <w:rFonts w:ascii="Calibri" w:hAnsi="Calibri" w:cs="Calibri"/>
            <w:sz w:val="22"/>
            <w:szCs w:val="22"/>
            <w:rPrChange w:id="5540" w:author="uga" w:date="2017-03-04T14:04:00Z">
              <w:rPr/>
            </w:rPrChange>
          </w:rPr>
          <w:t>Tyokogawa, Tohei</w:t>
        </w:r>
        <w:r w:rsidRPr="004645F7">
          <w:rPr>
            <w:rFonts w:ascii="Calibri" w:hAnsi="Calibri" w:cs="Calibri"/>
            <w:b/>
            <w:bCs/>
            <w:sz w:val="22"/>
            <w:szCs w:val="22"/>
            <w:rPrChange w:id="5541" w:author="uga" w:date="2017-03-04T14:04:00Z">
              <w:rPr>
                <w:b/>
                <w:bCs/>
              </w:rPr>
            </w:rPrChange>
          </w:rPr>
          <w:t xml:space="preserve"> </w:t>
        </w:r>
        <w:r w:rsidRPr="004645F7">
          <w:rPr>
            <w:rFonts w:ascii="Calibri" w:hAnsi="Calibri" w:cs="Calibri"/>
            <w:sz w:val="22"/>
            <w:szCs w:val="22"/>
            <w:rPrChange w:id="5542" w:author="uga" w:date="2017-03-04T14:04:00Z">
              <w:rPr/>
            </w:rPrChange>
          </w:rPr>
          <w:t>(2015).</w:t>
        </w:r>
      </w:ins>
      <w:r w:rsidR="002B6C1A">
        <w:rPr>
          <w:rFonts w:ascii="Calibri" w:hAnsi="Calibri" w:cs="Calibri"/>
          <w:sz w:val="22"/>
          <w:szCs w:val="22"/>
        </w:rPr>
        <w:t xml:space="preserve">  </w:t>
      </w:r>
      <w:ins w:id="5543" w:author="Nelson Foster" w:date="2017-03-02T20:07:00Z">
        <w:r w:rsidRPr="004645F7">
          <w:rPr>
            <w:rFonts w:ascii="Calibri" w:hAnsi="Calibri" w:cs="Calibri"/>
            <w:sz w:val="22"/>
            <w:szCs w:val="22"/>
            <w:rPrChange w:id="5544" w:author="uga" w:date="2017-03-04T14:04:00Z">
              <w:rPr/>
            </w:rPrChange>
          </w:rPr>
          <w:t xml:space="preserve">New York City Vehicle Collision Analysis. Retrieved from </w:t>
        </w:r>
        <w:r w:rsidRPr="004645F7">
          <w:rPr>
            <w:rFonts w:ascii="Calibri" w:hAnsi="Calibri" w:cs="Calibri"/>
            <w:sz w:val="22"/>
            <w:szCs w:val="22"/>
            <w:rPrChange w:id="5545" w:author="uga" w:date="2017-03-04T14:04:00Z">
              <w:rPr>
                <w:rStyle w:val="Hyperlink"/>
                <w:rFonts w:eastAsia="Times New Roman" w:cs="Times New Roman"/>
              </w:rPr>
            </w:rPrChange>
          </w:rPr>
          <w:fldChar w:fldCharType="begin"/>
        </w:r>
        <w:r w:rsidRPr="004645F7">
          <w:rPr>
            <w:rFonts w:ascii="Calibri" w:hAnsi="Calibri" w:cs="Calibri"/>
            <w:sz w:val="22"/>
            <w:szCs w:val="22"/>
            <w:rPrChange w:id="5546" w:author="uga" w:date="2017-03-04T14:04:00Z">
              <w:rPr/>
            </w:rPrChange>
          </w:rPr>
          <w:instrText xml:space="preserve"> HYPERLINK "http://tyokogawa.github.io/blog/NYC_vehicle_collision/" </w:instrText>
        </w:r>
        <w:r w:rsidRPr="004645F7">
          <w:rPr>
            <w:rFonts w:ascii="Calibri" w:hAnsi="Calibri" w:cs="Calibri"/>
            <w:sz w:val="22"/>
            <w:szCs w:val="22"/>
            <w:rPrChange w:id="5547" w:author="uga" w:date="2017-03-04T14:04:00Z">
              <w:rPr>
                <w:rStyle w:val="Hyperlink"/>
                <w:rFonts w:eastAsia="Times New Roman" w:cs="Times New Roman"/>
              </w:rPr>
            </w:rPrChange>
          </w:rPr>
          <w:fldChar w:fldCharType="separate"/>
        </w:r>
        <w:r w:rsidRPr="004645F7">
          <w:rPr>
            <w:rStyle w:val="Hyperlink"/>
            <w:rFonts w:ascii="Calibri" w:eastAsia="Times New Roman" w:hAnsi="Calibri" w:cs="Calibri"/>
            <w:sz w:val="22"/>
            <w:szCs w:val="22"/>
            <w:rPrChange w:id="5548" w:author="uga" w:date="2017-03-04T14:04:00Z">
              <w:rPr>
                <w:rStyle w:val="Hyperlink"/>
                <w:rFonts w:eastAsia="Times New Roman" w:cs="Times New Roman"/>
              </w:rPr>
            </w:rPrChange>
          </w:rPr>
          <w:t>http://tyokogawa.github.io/blog/NYC_vehicle_collision/</w:t>
        </w:r>
        <w:r w:rsidRPr="004645F7">
          <w:rPr>
            <w:rStyle w:val="Hyperlink"/>
            <w:rFonts w:ascii="Calibri" w:eastAsia="Times New Roman" w:hAnsi="Calibri" w:cs="Calibri"/>
            <w:sz w:val="22"/>
            <w:szCs w:val="22"/>
            <w:rPrChange w:id="5549" w:author="uga" w:date="2017-03-04T14:04:00Z">
              <w:rPr>
                <w:rStyle w:val="Hyperlink"/>
                <w:rFonts w:eastAsia="Times New Roman" w:cs="Times New Roman"/>
              </w:rPr>
            </w:rPrChange>
          </w:rPr>
          <w:fldChar w:fldCharType="end"/>
        </w:r>
      </w:ins>
    </w:p>
    <w:p w14:paraId="6D702399" w14:textId="77777777" w:rsidR="003B2941" w:rsidRPr="004645F7" w:rsidRDefault="003B2941">
      <w:pPr>
        <w:spacing w:line="240" w:lineRule="auto"/>
        <w:rPr>
          <w:ins w:id="5550" w:author="Nelson Foster" w:date="2017-03-02T20:08:00Z"/>
          <w:rFonts w:ascii="Calibri" w:hAnsi="Calibri" w:cs="Calibri"/>
          <w:i w:val="0"/>
          <w:sz w:val="22"/>
          <w:szCs w:val="22"/>
          <w:rPrChange w:id="5551" w:author="uga" w:date="2017-03-04T14:04:00Z">
            <w:rPr>
              <w:ins w:id="5552" w:author="Nelson Foster" w:date="2017-03-02T20:08:00Z"/>
              <w:i w:val="0"/>
              <w:sz w:val="24"/>
              <w:szCs w:val="24"/>
            </w:rPr>
          </w:rPrChange>
        </w:rPr>
        <w:pPrChange w:id="5553" w:author="uga" w:date="2017-03-04T14:04:00Z">
          <w:pPr/>
        </w:pPrChange>
      </w:pPr>
    </w:p>
    <w:p w14:paraId="5025341D" w14:textId="77777777" w:rsidR="003B2941" w:rsidRPr="004645F7" w:rsidRDefault="003B2941">
      <w:pPr>
        <w:spacing w:line="240" w:lineRule="auto"/>
        <w:rPr>
          <w:ins w:id="5554" w:author="Nelson Foster" w:date="2017-03-02T20:08:00Z"/>
          <w:rStyle w:val="Hyperlink"/>
          <w:rFonts w:ascii="Calibri" w:eastAsia="Times New Roman" w:hAnsi="Calibri" w:cs="Calibri"/>
          <w:sz w:val="22"/>
          <w:szCs w:val="22"/>
          <w:shd w:val="clear" w:color="auto" w:fill="FFFFFF"/>
          <w:rPrChange w:id="5555" w:author="uga" w:date="2017-03-04T14:04:00Z">
            <w:rPr>
              <w:ins w:id="5556" w:author="Nelson Foster" w:date="2017-03-02T20:08:00Z"/>
              <w:rStyle w:val="Hyperlink"/>
              <w:rFonts w:eastAsia="Times New Roman" w:cs="Arial"/>
              <w:sz w:val="21"/>
              <w:szCs w:val="21"/>
              <w:shd w:val="clear" w:color="auto" w:fill="FFFFFF"/>
            </w:rPr>
          </w:rPrChange>
        </w:rPr>
        <w:pPrChange w:id="5557" w:author="uga" w:date="2017-03-04T14:04:00Z">
          <w:pPr/>
        </w:pPrChange>
      </w:pPr>
    </w:p>
    <w:p w14:paraId="1536F981" w14:textId="77777777" w:rsidR="003B2941" w:rsidRPr="004645F7" w:rsidRDefault="003B2941">
      <w:pPr>
        <w:spacing w:line="240" w:lineRule="auto"/>
        <w:rPr>
          <w:ins w:id="5558" w:author="Nelson Foster" w:date="2017-03-02T20:09:00Z"/>
          <w:rFonts w:ascii="Calibri" w:hAnsi="Calibri" w:cs="Calibri"/>
          <w:sz w:val="22"/>
          <w:szCs w:val="22"/>
          <w:rPrChange w:id="5559" w:author="uga" w:date="2017-03-04T14:04:00Z">
            <w:rPr>
              <w:ins w:id="5560" w:author="Nelson Foster" w:date="2017-03-02T20:09:00Z"/>
            </w:rPr>
          </w:rPrChange>
        </w:rPr>
        <w:pPrChange w:id="5561" w:author="uga" w:date="2017-03-04T14:04:00Z">
          <w:pPr/>
        </w:pPrChange>
      </w:pPr>
    </w:p>
    <w:p w14:paraId="3E4D2429" w14:textId="431958D8" w:rsidR="003B2941" w:rsidRPr="004645F7" w:rsidRDefault="003B2941">
      <w:pPr>
        <w:pStyle w:val="ListParagraph"/>
        <w:spacing w:line="240" w:lineRule="auto"/>
        <w:rPr>
          <w:rFonts w:ascii="Calibri" w:hAnsi="Calibri" w:cs="Calibri"/>
          <w:i w:val="0"/>
          <w:sz w:val="22"/>
          <w:szCs w:val="22"/>
          <w:rPrChange w:id="5562" w:author="uga" w:date="2017-03-04T14:04:00Z">
            <w:rPr/>
          </w:rPrChange>
        </w:rPr>
        <w:pPrChange w:id="5563" w:author="uga" w:date="2017-03-04T14:04:00Z">
          <w:pPr/>
        </w:pPrChange>
      </w:pPr>
    </w:p>
    <w:sectPr w:rsidR="003B2941" w:rsidRPr="004645F7" w:rsidSect="00D84609">
      <w:footerReference w:type="even" r:id="rId13"/>
      <w:footerReference w:type="default" r:id="rId14"/>
      <w:pgSz w:w="12240" w:h="15840"/>
      <w:pgMar w:top="1440" w:right="1440" w:bottom="1440" w:left="1440" w:header="720" w:footer="720" w:gutter="0"/>
      <w:pgBorders w:display="firstPage">
        <w:top w:val="thinThickSmallGap" w:sz="24" w:space="1" w:color="2F5496" w:themeColor="accent1" w:themeShade="BF"/>
        <w:left w:val="thinThickSmallGap" w:sz="24" w:space="4" w:color="2F5496" w:themeColor="accent1" w:themeShade="BF"/>
        <w:bottom w:val="thickThinSmallGap" w:sz="24" w:space="1" w:color="2F5496" w:themeColor="accent1" w:themeShade="BF"/>
        <w:right w:val="thickThinSmallGap" w:sz="24" w:space="4" w:color="2F5496" w:themeColor="accent1" w:themeShade="BF"/>
      </w:pgBorders>
      <w:cols w:space="720"/>
      <w:titlePg/>
      <w:docGrid w:linePitch="360"/>
      <w:sectPrChange w:id="5581" w:author="Nelson Foster" w:date="2017-03-02T19:59:00Z">
        <w:sectPr w:rsidR="003B2941" w:rsidRPr="004645F7" w:rsidSect="00D84609">
          <w:pgMar w:top="1440" w:right="1440" w:bottom="1440" w:left="1440" w:header="720" w:footer="720" w:gutter="0"/>
          <w:pgBorders w:display="allPages">
            <w:top w:val="none" w:sz="0" w:space="0" w:color="auto"/>
            <w:left w:val="none" w:sz="0" w:space="0" w:color="auto"/>
            <w:bottom w:val="none" w:sz="0" w:space="0" w:color="auto"/>
            <w:right w:val="none" w:sz="0" w:space="0" w:color="auto"/>
          </w:pgBorders>
          <w:titlePg w:val="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6A225" w14:textId="77777777" w:rsidR="00FC6103" w:rsidRDefault="00FC6103" w:rsidP="00E6324B">
      <w:r>
        <w:separator/>
      </w:r>
    </w:p>
  </w:endnote>
  <w:endnote w:type="continuationSeparator" w:id="0">
    <w:p w14:paraId="2293FB36" w14:textId="77777777" w:rsidR="00FC6103" w:rsidRDefault="00FC6103" w:rsidP="00E6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83D01" w14:textId="77777777" w:rsidR="00B7392F" w:rsidRDefault="00B7392F" w:rsidP="000831FE">
    <w:pPr>
      <w:pStyle w:val="Footer"/>
      <w:framePr w:wrap="none" w:vAnchor="text" w:hAnchor="margin" w:xAlign="right" w:y="1"/>
      <w:rPr>
        <w:ins w:id="5564" w:author="Nelson Foster" w:date="2017-03-02T19:45:00Z"/>
        <w:rStyle w:val="PageNumber"/>
      </w:rPr>
    </w:pPr>
    <w:ins w:id="5565" w:author="Nelson Foster" w:date="2017-03-02T19:45:00Z">
      <w:r>
        <w:rPr>
          <w:rStyle w:val="PageNumber"/>
        </w:rPr>
        <w:fldChar w:fldCharType="begin"/>
      </w:r>
      <w:r>
        <w:rPr>
          <w:rStyle w:val="PageNumber"/>
        </w:rPr>
        <w:instrText xml:space="preserve">PAGE  </w:instrText>
      </w:r>
      <w:r>
        <w:rPr>
          <w:rStyle w:val="PageNumber"/>
        </w:rPr>
        <w:fldChar w:fldCharType="end"/>
      </w:r>
    </w:ins>
  </w:p>
  <w:p w14:paraId="771FA16A" w14:textId="77777777" w:rsidR="00B7392F" w:rsidRDefault="00B7392F">
    <w:pPr>
      <w:pStyle w:val="Footer"/>
      <w:ind w:right="360"/>
      <w:pPrChange w:id="5566" w:author="Nelson Foster" w:date="2017-03-02T19:4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544D0" w14:textId="137F5EC3" w:rsidR="00B7392F" w:rsidRDefault="00B7392F" w:rsidP="000831FE">
    <w:pPr>
      <w:pStyle w:val="Footer"/>
      <w:framePr w:wrap="none" w:vAnchor="text" w:hAnchor="margin" w:xAlign="right" w:y="1"/>
      <w:rPr>
        <w:ins w:id="5567" w:author="Nelson Foster" w:date="2017-03-02T19:45:00Z"/>
        <w:rStyle w:val="PageNumber"/>
      </w:rPr>
    </w:pPr>
    <w:ins w:id="5568" w:author="Nelson Foster" w:date="2017-03-02T19:45:00Z">
      <w:r>
        <w:rPr>
          <w:rStyle w:val="PageNumber"/>
        </w:rPr>
        <w:fldChar w:fldCharType="begin"/>
      </w:r>
      <w:r>
        <w:rPr>
          <w:rStyle w:val="PageNumber"/>
        </w:rPr>
        <w:instrText xml:space="preserve">PAGE  </w:instrText>
      </w:r>
    </w:ins>
    <w:r>
      <w:rPr>
        <w:rStyle w:val="PageNumber"/>
      </w:rPr>
      <w:fldChar w:fldCharType="separate"/>
    </w:r>
    <w:r w:rsidR="009C61EE">
      <w:rPr>
        <w:rStyle w:val="PageNumber"/>
        <w:noProof/>
      </w:rPr>
      <w:t>10</w:t>
    </w:r>
    <w:ins w:id="5569" w:author="Nelson Foster" w:date="2017-03-02T19:45:00Z">
      <w:r>
        <w:rPr>
          <w:rStyle w:val="PageNumber"/>
        </w:rPr>
        <w:fldChar w:fldCharType="end"/>
      </w:r>
    </w:ins>
  </w:p>
  <w:p w14:paraId="3E913EB1" w14:textId="2F9E7F8C" w:rsidR="00B7392F" w:rsidRDefault="00B7392F">
    <w:pPr>
      <w:pStyle w:val="Footer"/>
      <w:ind w:right="360"/>
      <w:pPrChange w:id="5570" w:author="Nelson Foster" w:date="2017-03-02T19:45:00Z">
        <w:pPr>
          <w:pStyle w:val="Footer"/>
        </w:pPr>
      </w:pPrChange>
    </w:pPr>
    <w:ins w:id="5571" w:author="Nelson Foster" w:date="2017-03-02T19:45:00Z">
      <w:r>
        <w:t>Asrar, Foster, &amp; Yu</w:t>
      </w:r>
    </w:ins>
    <w:ins w:id="5572" w:author="Nelson Foster" w:date="2017-03-02T19:44:00Z">
      <w:r>
        <w:ptab w:relativeTo="margin" w:alignment="center" w:leader="none"/>
      </w:r>
    </w:ins>
    <w:ins w:id="5573" w:author="Nelson Foster" w:date="2017-03-02T19:45:00Z">
      <w:del w:id="5574" w:author="uga" w:date="2017-03-04T15:13:00Z">
        <w:r w:rsidDel="009B2979">
          <w:delText>Thurs</w:delText>
        </w:r>
      </w:del>
    </w:ins>
    <w:ins w:id="5575" w:author="uga" w:date="2017-03-04T15:13:00Z">
      <w:r>
        <w:t>Mon</w:t>
      </w:r>
    </w:ins>
    <w:ins w:id="5576" w:author="Nelson Foster" w:date="2017-03-02T19:45:00Z">
      <w:r>
        <w:t xml:space="preserve">day, March </w:t>
      </w:r>
      <w:del w:id="5577" w:author="uga" w:date="2017-03-04T15:13:00Z">
        <w:r w:rsidDel="009B2979">
          <w:delText>2</w:delText>
        </w:r>
      </w:del>
    </w:ins>
    <w:ins w:id="5578" w:author="uga" w:date="2017-03-04T15:13:00Z">
      <w:r>
        <w:t>6</w:t>
      </w:r>
    </w:ins>
    <w:ins w:id="5579" w:author="Nelson Foster" w:date="2017-03-02T19:45:00Z">
      <w:r>
        <w:t>, 2017</w:t>
      </w:r>
    </w:ins>
    <w:ins w:id="5580" w:author="Nelson Foster" w:date="2017-03-02T19:44:00Z">
      <w:r>
        <w:ptab w:relativeTo="margin" w:alignment="right" w:leader="none"/>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75EA2" w14:textId="77777777" w:rsidR="00FC6103" w:rsidRDefault="00FC6103" w:rsidP="00E6324B">
      <w:r>
        <w:separator/>
      </w:r>
    </w:p>
  </w:footnote>
  <w:footnote w:type="continuationSeparator" w:id="0">
    <w:p w14:paraId="4723C922" w14:textId="77777777" w:rsidR="00FC6103" w:rsidRDefault="00FC6103" w:rsidP="00E632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77D1"/>
    <w:multiLevelType w:val="hybridMultilevel"/>
    <w:tmpl w:val="B7524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B08AA"/>
    <w:multiLevelType w:val="hybridMultilevel"/>
    <w:tmpl w:val="8A846384"/>
    <w:lvl w:ilvl="0" w:tplc="6B54DBC4">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E65EA"/>
    <w:multiLevelType w:val="hybridMultilevel"/>
    <w:tmpl w:val="290659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18E799A"/>
    <w:multiLevelType w:val="hybridMultilevel"/>
    <w:tmpl w:val="A5AE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D212F"/>
    <w:multiLevelType w:val="hybridMultilevel"/>
    <w:tmpl w:val="70D63F9E"/>
    <w:lvl w:ilvl="0" w:tplc="DE22495A">
      <w:start w:val="1"/>
      <w:numFmt w:val="bullet"/>
      <w:lvlText w:val=""/>
      <w:lvlJc w:val="left"/>
      <w:pPr>
        <w:ind w:left="1404" w:hanging="420"/>
      </w:pPr>
      <w:rPr>
        <w:rFonts w:ascii="Symbol" w:hAnsi="Symbol" w:hint="default"/>
        <w:sz w:val="24"/>
        <w:szCs w:val="24"/>
      </w:rPr>
    </w:lvl>
    <w:lvl w:ilvl="1" w:tplc="04090003" w:tentative="1">
      <w:start w:val="1"/>
      <w:numFmt w:val="bullet"/>
      <w:lvlText w:val=""/>
      <w:lvlJc w:val="left"/>
      <w:pPr>
        <w:ind w:left="1332" w:hanging="420"/>
      </w:pPr>
      <w:rPr>
        <w:rFonts w:ascii="Wingdings" w:hAnsi="Wingdings" w:hint="default"/>
      </w:rPr>
    </w:lvl>
    <w:lvl w:ilvl="2" w:tplc="04090005" w:tentative="1">
      <w:start w:val="1"/>
      <w:numFmt w:val="bullet"/>
      <w:lvlText w:val=""/>
      <w:lvlJc w:val="left"/>
      <w:pPr>
        <w:ind w:left="1752" w:hanging="420"/>
      </w:pPr>
      <w:rPr>
        <w:rFonts w:ascii="Wingdings" w:hAnsi="Wingdings" w:hint="default"/>
      </w:rPr>
    </w:lvl>
    <w:lvl w:ilvl="3" w:tplc="04090001" w:tentative="1">
      <w:start w:val="1"/>
      <w:numFmt w:val="bullet"/>
      <w:lvlText w:val=""/>
      <w:lvlJc w:val="left"/>
      <w:pPr>
        <w:ind w:left="2172" w:hanging="420"/>
      </w:pPr>
      <w:rPr>
        <w:rFonts w:ascii="Wingdings" w:hAnsi="Wingdings" w:hint="default"/>
      </w:rPr>
    </w:lvl>
    <w:lvl w:ilvl="4" w:tplc="04090003" w:tentative="1">
      <w:start w:val="1"/>
      <w:numFmt w:val="bullet"/>
      <w:lvlText w:val=""/>
      <w:lvlJc w:val="left"/>
      <w:pPr>
        <w:ind w:left="2592" w:hanging="420"/>
      </w:pPr>
      <w:rPr>
        <w:rFonts w:ascii="Wingdings" w:hAnsi="Wingdings" w:hint="default"/>
      </w:rPr>
    </w:lvl>
    <w:lvl w:ilvl="5" w:tplc="04090005" w:tentative="1">
      <w:start w:val="1"/>
      <w:numFmt w:val="bullet"/>
      <w:lvlText w:val=""/>
      <w:lvlJc w:val="left"/>
      <w:pPr>
        <w:ind w:left="3012" w:hanging="420"/>
      </w:pPr>
      <w:rPr>
        <w:rFonts w:ascii="Wingdings" w:hAnsi="Wingdings" w:hint="default"/>
      </w:rPr>
    </w:lvl>
    <w:lvl w:ilvl="6" w:tplc="04090001" w:tentative="1">
      <w:start w:val="1"/>
      <w:numFmt w:val="bullet"/>
      <w:lvlText w:val=""/>
      <w:lvlJc w:val="left"/>
      <w:pPr>
        <w:ind w:left="3432" w:hanging="420"/>
      </w:pPr>
      <w:rPr>
        <w:rFonts w:ascii="Wingdings" w:hAnsi="Wingdings" w:hint="default"/>
      </w:rPr>
    </w:lvl>
    <w:lvl w:ilvl="7" w:tplc="04090003" w:tentative="1">
      <w:start w:val="1"/>
      <w:numFmt w:val="bullet"/>
      <w:lvlText w:val=""/>
      <w:lvlJc w:val="left"/>
      <w:pPr>
        <w:ind w:left="3852" w:hanging="420"/>
      </w:pPr>
      <w:rPr>
        <w:rFonts w:ascii="Wingdings" w:hAnsi="Wingdings" w:hint="default"/>
      </w:rPr>
    </w:lvl>
    <w:lvl w:ilvl="8" w:tplc="04090005" w:tentative="1">
      <w:start w:val="1"/>
      <w:numFmt w:val="bullet"/>
      <w:lvlText w:val=""/>
      <w:lvlJc w:val="left"/>
      <w:pPr>
        <w:ind w:left="4272" w:hanging="420"/>
      </w:pPr>
      <w:rPr>
        <w:rFonts w:ascii="Wingdings" w:hAnsi="Wingdings" w:hint="default"/>
      </w:rPr>
    </w:lvl>
  </w:abstractNum>
  <w:abstractNum w:abstractNumId="5">
    <w:nsid w:val="26583A00"/>
    <w:multiLevelType w:val="hybridMultilevel"/>
    <w:tmpl w:val="4B96246A"/>
    <w:lvl w:ilvl="0" w:tplc="14A2F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C85D6F"/>
    <w:multiLevelType w:val="hybridMultilevel"/>
    <w:tmpl w:val="7EB0C498"/>
    <w:lvl w:ilvl="0" w:tplc="92E628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D0B89"/>
    <w:multiLevelType w:val="hybridMultilevel"/>
    <w:tmpl w:val="72104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814AF4"/>
    <w:multiLevelType w:val="hybridMultilevel"/>
    <w:tmpl w:val="8FBE09B2"/>
    <w:lvl w:ilvl="0" w:tplc="6B54DBC4">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60F8E"/>
    <w:multiLevelType w:val="hybridMultilevel"/>
    <w:tmpl w:val="C4A80B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26366"/>
    <w:multiLevelType w:val="hybridMultilevel"/>
    <w:tmpl w:val="07AEE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DF4242"/>
    <w:multiLevelType w:val="hybridMultilevel"/>
    <w:tmpl w:val="31563DDA"/>
    <w:lvl w:ilvl="0" w:tplc="2D601484">
      <w:start w:val="1"/>
      <w:numFmt w:val="bullet"/>
      <w:lvlText w:val=""/>
      <w:lvlJc w:val="left"/>
      <w:pPr>
        <w:tabs>
          <w:tab w:val="num" w:pos="720"/>
        </w:tabs>
        <w:ind w:left="720" w:hanging="360"/>
      </w:pPr>
      <w:rPr>
        <w:rFonts w:ascii="Wingdings" w:hAnsi="Wingdings" w:hint="default"/>
      </w:rPr>
    </w:lvl>
    <w:lvl w:ilvl="1" w:tplc="549C59B0">
      <w:numFmt w:val="bullet"/>
      <w:lvlText w:val=""/>
      <w:lvlJc w:val="left"/>
      <w:pPr>
        <w:tabs>
          <w:tab w:val="num" w:pos="1440"/>
        </w:tabs>
        <w:ind w:left="1440" w:hanging="360"/>
      </w:pPr>
      <w:rPr>
        <w:rFonts w:ascii="Wingdings" w:hAnsi="Wingdings" w:hint="default"/>
      </w:rPr>
    </w:lvl>
    <w:lvl w:ilvl="2" w:tplc="2AFEC0AC" w:tentative="1">
      <w:start w:val="1"/>
      <w:numFmt w:val="bullet"/>
      <w:lvlText w:val=""/>
      <w:lvlJc w:val="left"/>
      <w:pPr>
        <w:tabs>
          <w:tab w:val="num" w:pos="2160"/>
        </w:tabs>
        <w:ind w:left="2160" w:hanging="360"/>
      </w:pPr>
      <w:rPr>
        <w:rFonts w:ascii="Wingdings" w:hAnsi="Wingdings" w:hint="default"/>
      </w:rPr>
    </w:lvl>
    <w:lvl w:ilvl="3" w:tplc="074AE442" w:tentative="1">
      <w:start w:val="1"/>
      <w:numFmt w:val="bullet"/>
      <w:lvlText w:val=""/>
      <w:lvlJc w:val="left"/>
      <w:pPr>
        <w:tabs>
          <w:tab w:val="num" w:pos="2880"/>
        </w:tabs>
        <w:ind w:left="2880" w:hanging="360"/>
      </w:pPr>
      <w:rPr>
        <w:rFonts w:ascii="Wingdings" w:hAnsi="Wingdings" w:hint="default"/>
      </w:rPr>
    </w:lvl>
    <w:lvl w:ilvl="4" w:tplc="73E8EC9E" w:tentative="1">
      <w:start w:val="1"/>
      <w:numFmt w:val="bullet"/>
      <w:lvlText w:val=""/>
      <w:lvlJc w:val="left"/>
      <w:pPr>
        <w:tabs>
          <w:tab w:val="num" w:pos="3600"/>
        </w:tabs>
        <w:ind w:left="3600" w:hanging="360"/>
      </w:pPr>
      <w:rPr>
        <w:rFonts w:ascii="Wingdings" w:hAnsi="Wingdings" w:hint="default"/>
      </w:rPr>
    </w:lvl>
    <w:lvl w:ilvl="5" w:tplc="0FF8F3C6" w:tentative="1">
      <w:start w:val="1"/>
      <w:numFmt w:val="bullet"/>
      <w:lvlText w:val=""/>
      <w:lvlJc w:val="left"/>
      <w:pPr>
        <w:tabs>
          <w:tab w:val="num" w:pos="4320"/>
        </w:tabs>
        <w:ind w:left="4320" w:hanging="360"/>
      </w:pPr>
      <w:rPr>
        <w:rFonts w:ascii="Wingdings" w:hAnsi="Wingdings" w:hint="default"/>
      </w:rPr>
    </w:lvl>
    <w:lvl w:ilvl="6" w:tplc="7BA606E8" w:tentative="1">
      <w:start w:val="1"/>
      <w:numFmt w:val="bullet"/>
      <w:lvlText w:val=""/>
      <w:lvlJc w:val="left"/>
      <w:pPr>
        <w:tabs>
          <w:tab w:val="num" w:pos="5040"/>
        </w:tabs>
        <w:ind w:left="5040" w:hanging="360"/>
      </w:pPr>
      <w:rPr>
        <w:rFonts w:ascii="Wingdings" w:hAnsi="Wingdings" w:hint="default"/>
      </w:rPr>
    </w:lvl>
    <w:lvl w:ilvl="7" w:tplc="6AB2CE58" w:tentative="1">
      <w:start w:val="1"/>
      <w:numFmt w:val="bullet"/>
      <w:lvlText w:val=""/>
      <w:lvlJc w:val="left"/>
      <w:pPr>
        <w:tabs>
          <w:tab w:val="num" w:pos="5760"/>
        </w:tabs>
        <w:ind w:left="5760" w:hanging="360"/>
      </w:pPr>
      <w:rPr>
        <w:rFonts w:ascii="Wingdings" w:hAnsi="Wingdings" w:hint="default"/>
      </w:rPr>
    </w:lvl>
    <w:lvl w:ilvl="8" w:tplc="B7EC8010" w:tentative="1">
      <w:start w:val="1"/>
      <w:numFmt w:val="bullet"/>
      <w:lvlText w:val=""/>
      <w:lvlJc w:val="left"/>
      <w:pPr>
        <w:tabs>
          <w:tab w:val="num" w:pos="6480"/>
        </w:tabs>
        <w:ind w:left="6480" w:hanging="360"/>
      </w:pPr>
      <w:rPr>
        <w:rFonts w:ascii="Wingdings" w:hAnsi="Wingdings" w:hint="default"/>
      </w:rPr>
    </w:lvl>
  </w:abstractNum>
  <w:abstractNum w:abstractNumId="12">
    <w:nsid w:val="462421CF"/>
    <w:multiLevelType w:val="hybridMultilevel"/>
    <w:tmpl w:val="85929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995E2A"/>
    <w:multiLevelType w:val="hybridMultilevel"/>
    <w:tmpl w:val="7542C69C"/>
    <w:lvl w:ilvl="0" w:tplc="DE22495A">
      <w:start w:val="1"/>
      <w:numFmt w:val="bullet"/>
      <w:lvlText w:val=""/>
      <w:lvlJc w:val="left"/>
      <w:pPr>
        <w:ind w:left="912" w:hanging="420"/>
      </w:pPr>
      <w:rPr>
        <w:rFonts w:ascii="Symbol" w:hAnsi="Symbol" w:hint="default"/>
        <w:sz w:val="24"/>
        <w:szCs w:val="24"/>
      </w:rPr>
    </w:lvl>
    <w:lvl w:ilvl="1" w:tplc="04090003" w:tentative="1">
      <w:start w:val="1"/>
      <w:numFmt w:val="bullet"/>
      <w:lvlText w:val=""/>
      <w:lvlJc w:val="left"/>
      <w:pPr>
        <w:ind w:left="1332" w:hanging="420"/>
      </w:pPr>
      <w:rPr>
        <w:rFonts w:ascii="Wingdings" w:hAnsi="Wingdings" w:hint="default"/>
      </w:rPr>
    </w:lvl>
    <w:lvl w:ilvl="2" w:tplc="04090005" w:tentative="1">
      <w:start w:val="1"/>
      <w:numFmt w:val="bullet"/>
      <w:lvlText w:val=""/>
      <w:lvlJc w:val="left"/>
      <w:pPr>
        <w:ind w:left="1752" w:hanging="420"/>
      </w:pPr>
      <w:rPr>
        <w:rFonts w:ascii="Wingdings" w:hAnsi="Wingdings" w:hint="default"/>
      </w:rPr>
    </w:lvl>
    <w:lvl w:ilvl="3" w:tplc="04090001" w:tentative="1">
      <w:start w:val="1"/>
      <w:numFmt w:val="bullet"/>
      <w:lvlText w:val=""/>
      <w:lvlJc w:val="left"/>
      <w:pPr>
        <w:ind w:left="2172" w:hanging="420"/>
      </w:pPr>
      <w:rPr>
        <w:rFonts w:ascii="Wingdings" w:hAnsi="Wingdings" w:hint="default"/>
      </w:rPr>
    </w:lvl>
    <w:lvl w:ilvl="4" w:tplc="04090003" w:tentative="1">
      <w:start w:val="1"/>
      <w:numFmt w:val="bullet"/>
      <w:lvlText w:val=""/>
      <w:lvlJc w:val="left"/>
      <w:pPr>
        <w:ind w:left="2592" w:hanging="420"/>
      </w:pPr>
      <w:rPr>
        <w:rFonts w:ascii="Wingdings" w:hAnsi="Wingdings" w:hint="default"/>
      </w:rPr>
    </w:lvl>
    <w:lvl w:ilvl="5" w:tplc="04090005" w:tentative="1">
      <w:start w:val="1"/>
      <w:numFmt w:val="bullet"/>
      <w:lvlText w:val=""/>
      <w:lvlJc w:val="left"/>
      <w:pPr>
        <w:ind w:left="3012" w:hanging="420"/>
      </w:pPr>
      <w:rPr>
        <w:rFonts w:ascii="Wingdings" w:hAnsi="Wingdings" w:hint="default"/>
      </w:rPr>
    </w:lvl>
    <w:lvl w:ilvl="6" w:tplc="04090001" w:tentative="1">
      <w:start w:val="1"/>
      <w:numFmt w:val="bullet"/>
      <w:lvlText w:val=""/>
      <w:lvlJc w:val="left"/>
      <w:pPr>
        <w:ind w:left="3432" w:hanging="420"/>
      </w:pPr>
      <w:rPr>
        <w:rFonts w:ascii="Wingdings" w:hAnsi="Wingdings" w:hint="default"/>
      </w:rPr>
    </w:lvl>
    <w:lvl w:ilvl="7" w:tplc="04090003" w:tentative="1">
      <w:start w:val="1"/>
      <w:numFmt w:val="bullet"/>
      <w:lvlText w:val=""/>
      <w:lvlJc w:val="left"/>
      <w:pPr>
        <w:ind w:left="3852" w:hanging="420"/>
      </w:pPr>
      <w:rPr>
        <w:rFonts w:ascii="Wingdings" w:hAnsi="Wingdings" w:hint="default"/>
      </w:rPr>
    </w:lvl>
    <w:lvl w:ilvl="8" w:tplc="04090005" w:tentative="1">
      <w:start w:val="1"/>
      <w:numFmt w:val="bullet"/>
      <w:lvlText w:val=""/>
      <w:lvlJc w:val="left"/>
      <w:pPr>
        <w:ind w:left="4272" w:hanging="420"/>
      </w:pPr>
      <w:rPr>
        <w:rFonts w:ascii="Wingdings" w:hAnsi="Wingdings" w:hint="default"/>
      </w:rPr>
    </w:lvl>
  </w:abstractNum>
  <w:abstractNum w:abstractNumId="14">
    <w:nsid w:val="5EAA73CC"/>
    <w:multiLevelType w:val="hybridMultilevel"/>
    <w:tmpl w:val="632E59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E655A1"/>
    <w:multiLevelType w:val="hybridMultilevel"/>
    <w:tmpl w:val="57A2640C"/>
    <w:lvl w:ilvl="0" w:tplc="92E628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4B7B35"/>
    <w:multiLevelType w:val="hybridMultilevel"/>
    <w:tmpl w:val="B3E260F6"/>
    <w:lvl w:ilvl="0" w:tplc="04090001">
      <w:start w:val="1"/>
      <w:numFmt w:val="bullet"/>
      <w:lvlText w:val=""/>
      <w:lvlJc w:val="left"/>
      <w:pPr>
        <w:ind w:left="1824" w:hanging="420"/>
      </w:pPr>
      <w:rPr>
        <w:rFonts w:ascii="Symbol" w:hAnsi="Symbol" w:hint="default"/>
        <w:sz w:val="24"/>
        <w:szCs w:val="24"/>
      </w:rPr>
    </w:lvl>
    <w:lvl w:ilvl="1" w:tplc="04090003" w:tentative="1">
      <w:start w:val="1"/>
      <w:numFmt w:val="bullet"/>
      <w:lvlText w:val=""/>
      <w:lvlJc w:val="left"/>
      <w:pPr>
        <w:ind w:left="2244" w:hanging="420"/>
      </w:pPr>
      <w:rPr>
        <w:rFonts w:ascii="Wingdings" w:hAnsi="Wingdings" w:hint="default"/>
      </w:rPr>
    </w:lvl>
    <w:lvl w:ilvl="2" w:tplc="04090005" w:tentative="1">
      <w:start w:val="1"/>
      <w:numFmt w:val="bullet"/>
      <w:lvlText w:val=""/>
      <w:lvlJc w:val="left"/>
      <w:pPr>
        <w:ind w:left="2664" w:hanging="420"/>
      </w:pPr>
      <w:rPr>
        <w:rFonts w:ascii="Wingdings" w:hAnsi="Wingdings" w:hint="default"/>
      </w:rPr>
    </w:lvl>
    <w:lvl w:ilvl="3" w:tplc="04090001" w:tentative="1">
      <w:start w:val="1"/>
      <w:numFmt w:val="bullet"/>
      <w:lvlText w:val=""/>
      <w:lvlJc w:val="left"/>
      <w:pPr>
        <w:ind w:left="3084" w:hanging="420"/>
      </w:pPr>
      <w:rPr>
        <w:rFonts w:ascii="Wingdings" w:hAnsi="Wingdings" w:hint="default"/>
      </w:rPr>
    </w:lvl>
    <w:lvl w:ilvl="4" w:tplc="04090003" w:tentative="1">
      <w:start w:val="1"/>
      <w:numFmt w:val="bullet"/>
      <w:lvlText w:val=""/>
      <w:lvlJc w:val="left"/>
      <w:pPr>
        <w:ind w:left="3504" w:hanging="420"/>
      </w:pPr>
      <w:rPr>
        <w:rFonts w:ascii="Wingdings" w:hAnsi="Wingdings" w:hint="default"/>
      </w:rPr>
    </w:lvl>
    <w:lvl w:ilvl="5" w:tplc="04090005" w:tentative="1">
      <w:start w:val="1"/>
      <w:numFmt w:val="bullet"/>
      <w:lvlText w:val=""/>
      <w:lvlJc w:val="left"/>
      <w:pPr>
        <w:ind w:left="3924" w:hanging="420"/>
      </w:pPr>
      <w:rPr>
        <w:rFonts w:ascii="Wingdings" w:hAnsi="Wingdings" w:hint="default"/>
      </w:rPr>
    </w:lvl>
    <w:lvl w:ilvl="6" w:tplc="04090001" w:tentative="1">
      <w:start w:val="1"/>
      <w:numFmt w:val="bullet"/>
      <w:lvlText w:val=""/>
      <w:lvlJc w:val="left"/>
      <w:pPr>
        <w:ind w:left="4344" w:hanging="420"/>
      </w:pPr>
      <w:rPr>
        <w:rFonts w:ascii="Wingdings" w:hAnsi="Wingdings" w:hint="default"/>
      </w:rPr>
    </w:lvl>
    <w:lvl w:ilvl="7" w:tplc="04090003" w:tentative="1">
      <w:start w:val="1"/>
      <w:numFmt w:val="bullet"/>
      <w:lvlText w:val=""/>
      <w:lvlJc w:val="left"/>
      <w:pPr>
        <w:ind w:left="4764" w:hanging="420"/>
      </w:pPr>
      <w:rPr>
        <w:rFonts w:ascii="Wingdings" w:hAnsi="Wingdings" w:hint="default"/>
      </w:rPr>
    </w:lvl>
    <w:lvl w:ilvl="8" w:tplc="04090005" w:tentative="1">
      <w:start w:val="1"/>
      <w:numFmt w:val="bullet"/>
      <w:lvlText w:val=""/>
      <w:lvlJc w:val="left"/>
      <w:pPr>
        <w:ind w:left="5184" w:hanging="420"/>
      </w:pPr>
      <w:rPr>
        <w:rFonts w:ascii="Wingdings" w:hAnsi="Wingdings" w:hint="default"/>
      </w:rPr>
    </w:lvl>
  </w:abstractNum>
  <w:abstractNum w:abstractNumId="17">
    <w:nsid w:val="65122BC1"/>
    <w:multiLevelType w:val="hybridMultilevel"/>
    <w:tmpl w:val="8A008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F18A1"/>
    <w:multiLevelType w:val="hybridMultilevel"/>
    <w:tmpl w:val="05F25F40"/>
    <w:lvl w:ilvl="0" w:tplc="11C28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230C3A"/>
    <w:multiLevelType w:val="hybridMultilevel"/>
    <w:tmpl w:val="1AD6E39C"/>
    <w:lvl w:ilvl="0" w:tplc="03BA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C5392E"/>
    <w:multiLevelType w:val="hybridMultilevel"/>
    <w:tmpl w:val="AC109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D10C7"/>
    <w:multiLevelType w:val="hybridMultilevel"/>
    <w:tmpl w:val="AECE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5340D71"/>
    <w:multiLevelType w:val="hybridMultilevel"/>
    <w:tmpl w:val="E7A8C9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572D24"/>
    <w:multiLevelType w:val="hybridMultilevel"/>
    <w:tmpl w:val="E65E6120"/>
    <w:lvl w:ilvl="0" w:tplc="92E628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EB2787"/>
    <w:multiLevelType w:val="hybridMultilevel"/>
    <w:tmpl w:val="E2E40238"/>
    <w:lvl w:ilvl="0" w:tplc="68A284A6">
      <w:start w:val="3"/>
      <w:numFmt w:val="decimal"/>
      <w:lvlText w:val="%1."/>
      <w:lvlJc w:val="left"/>
      <w:pPr>
        <w:ind w:left="720" w:hanging="360"/>
      </w:pPr>
      <w:rPr>
        <w:rFonts w:hint="default"/>
      </w:rPr>
    </w:lvl>
    <w:lvl w:ilvl="1" w:tplc="0FA80E5A">
      <w:start w:val="6"/>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7"/>
  </w:num>
  <w:num w:numId="4">
    <w:abstractNumId w:val="0"/>
  </w:num>
  <w:num w:numId="5">
    <w:abstractNumId w:val="11"/>
  </w:num>
  <w:num w:numId="6">
    <w:abstractNumId w:val="24"/>
  </w:num>
  <w:num w:numId="7">
    <w:abstractNumId w:val="10"/>
  </w:num>
  <w:num w:numId="8">
    <w:abstractNumId w:val="19"/>
  </w:num>
  <w:num w:numId="9">
    <w:abstractNumId w:val="18"/>
  </w:num>
  <w:num w:numId="10">
    <w:abstractNumId w:val="5"/>
  </w:num>
  <w:num w:numId="11">
    <w:abstractNumId w:val="13"/>
  </w:num>
  <w:num w:numId="12">
    <w:abstractNumId w:val="4"/>
  </w:num>
  <w:num w:numId="13">
    <w:abstractNumId w:val="16"/>
  </w:num>
  <w:num w:numId="14">
    <w:abstractNumId w:val="15"/>
  </w:num>
  <w:num w:numId="15">
    <w:abstractNumId w:val="6"/>
  </w:num>
  <w:num w:numId="16">
    <w:abstractNumId w:val="23"/>
  </w:num>
  <w:num w:numId="17">
    <w:abstractNumId w:val="2"/>
  </w:num>
  <w:num w:numId="18">
    <w:abstractNumId w:val="9"/>
  </w:num>
  <w:num w:numId="19">
    <w:abstractNumId w:val="22"/>
  </w:num>
  <w:num w:numId="20">
    <w:abstractNumId w:val="20"/>
  </w:num>
  <w:num w:numId="21">
    <w:abstractNumId w:val="3"/>
  </w:num>
  <w:num w:numId="22">
    <w:abstractNumId w:val="12"/>
  </w:num>
  <w:num w:numId="23">
    <w:abstractNumId w:val="17"/>
  </w:num>
  <w:num w:numId="24">
    <w:abstractNumId w:val="1"/>
  </w:num>
  <w:num w:numId="25">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Foster">
    <w15:presenceInfo w15:providerId="Windows Live" w15:userId="465995eb7bf85416"/>
  </w15:person>
  <w15:person w15:author="Sadaf Asrar">
    <w15:presenceInfo w15:providerId="AD" w15:userId="S-1-5-21-4173261165-2210348015-527737043-1277"/>
  </w15:person>
  <w15:person w15:author="uga">
    <w15:presenceInfo w15:providerId="None" w15:userId="uga"/>
  </w15:person>
  <w15:person w15:author="ZHENGZHENG YU">
    <w15:presenceInfo w15:providerId="None" w15:userId="ZHENGZHENG 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82"/>
    <w:rsid w:val="0003722C"/>
    <w:rsid w:val="00060D4B"/>
    <w:rsid w:val="000831FE"/>
    <w:rsid w:val="000857D9"/>
    <w:rsid w:val="00087004"/>
    <w:rsid w:val="000A46D7"/>
    <w:rsid w:val="000B40F7"/>
    <w:rsid w:val="000D050D"/>
    <w:rsid w:val="000E48E8"/>
    <w:rsid w:val="000F439A"/>
    <w:rsid w:val="000F75D3"/>
    <w:rsid w:val="001037CF"/>
    <w:rsid w:val="00123EFA"/>
    <w:rsid w:val="0019616F"/>
    <w:rsid w:val="001C78A8"/>
    <w:rsid w:val="001D1489"/>
    <w:rsid w:val="001E658F"/>
    <w:rsid w:val="001F35F1"/>
    <w:rsid w:val="0020666D"/>
    <w:rsid w:val="00216E9B"/>
    <w:rsid w:val="00222584"/>
    <w:rsid w:val="00235D00"/>
    <w:rsid w:val="00257C78"/>
    <w:rsid w:val="0026699D"/>
    <w:rsid w:val="00284F49"/>
    <w:rsid w:val="00286463"/>
    <w:rsid w:val="0028711D"/>
    <w:rsid w:val="002913C9"/>
    <w:rsid w:val="002B6C1A"/>
    <w:rsid w:val="002C6481"/>
    <w:rsid w:val="002D6CEB"/>
    <w:rsid w:val="002F49D6"/>
    <w:rsid w:val="00303303"/>
    <w:rsid w:val="00304703"/>
    <w:rsid w:val="003302F1"/>
    <w:rsid w:val="00340DB2"/>
    <w:rsid w:val="003B2941"/>
    <w:rsid w:val="003B6FB7"/>
    <w:rsid w:val="003F4F85"/>
    <w:rsid w:val="004229F4"/>
    <w:rsid w:val="0043728D"/>
    <w:rsid w:val="00460F8B"/>
    <w:rsid w:val="004645F7"/>
    <w:rsid w:val="0048750A"/>
    <w:rsid w:val="00490E24"/>
    <w:rsid w:val="004D22ED"/>
    <w:rsid w:val="004E689E"/>
    <w:rsid w:val="004F0841"/>
    <w:rsid w:val="004F20EF"/>
    <w:rsid w:val="004F2EAA"/>
    <w:rsid w:val="00501070"/>
    <w:rsid w:val="00505AFE"/>
    <w:rsid w:val="00532234"/>
    <w:rsid w:val="005463B6"/>
    <w:rsid w:val="00555FF1"/>
    <w:rsid w:val="00574802"/>
    <w:rsid w:val="005B7D92"/>
    <w:rsid w:val="005E0393"/>
    <w:rsid w:val="005E23AE"/>
    <w:rsid w:val="00603645"/>
    <w:rsid w:val="0061589A"/>
    <w:rsid w:val="00634E81"/>
    <w:rsid w:val="00662929"/>
    <w:rsid w:val="00673165"/>
    <w:rsid w:val="00687BDD"/>
    <w:rsid w:val="0069580E"/>
    <w:rsid w:val="006A2EA3"/>
    <w:rsid w:val="006F10AA"/>
    <w:rsid w:val="00717571"/>
    <w:rsid w:val="00722A55"/>
    <w:rsid w:val="0073147C"/>
    <w:rsid w:val="007561C6"/>
    <w:rsid w:val="00767314"/>
    <w:rsid w:val="00772813"/>
    <w:rsid w:val="007862B4"/>
    <w:rsid w:val="007A0CA5"/>
    <w:rsid w:val="007B2A69"/>
    <w:rsid w:val="007B7BF8"/>
    <w:rsid w:val="007D1323"/>
    <w:rsid w:val="007D33B7"/>
    <w:rsid w:val="007D7A3F"/>
    <w:rsid w:val="007E6D31"/>
    <w:rsid w:val="00811446"/>
    <w:rsid w:val="0086409F"/>
    <w:rsid w:val="00886849"/>
    <w:rsid w:val="00890B2C"/>
    <w:rsid w:val="008953CB"/>
    <w:rsid w:val="008A7EEE"/>
    <w:rsid w:val="008B371D"/>
    <w:rsid w:val="008C2231"/>
    <w:rsid w:val="008C5F2C"/>
    <w:rsid w:val="008C7509"/>
    <w:rsid w:val="008D0F68"/>
    <w:rsid w:val="008E1847"/>
    <w:rsid w:val="008F51AA"/>
    <w:rsid w:val="009007CF"/>
    <w:rsid w:val="009028A5"/>
    <w:rsid w:val="00911CAF"/>
    <w:rsid w:val="009465D8"/>
    <w:rsid w:val="0094670A"/>
    <w:rsid w:val="00946E3C"/>
    <w:rsid w:val="0095204E"/>
    <w:rsid w:val="00965896"/>
    <w:rsid w:val="00967FF5"/>
    <w:rsid w:val="00981365"/>
    <w:rsid w:val="00985BF2"/>
    <w:rsid w:val="009A768A"/>
    <w:rsid w:val="009B2852"/>
    <w:rsid w:val="009B2979"/>
    <w:rsid w:val="009C16A0"/>
    <w:rsid w:val="009C61EE"/>
    <w:rsid w:val="009F58E5"/>
    <w:rsid w:val="00A2791B"/>
    <w:rsid w:val="00A318D1"/>
    <w:rsid w:val="00AD54A8"/>
    <w:rsid w:val="00AF1395"/>
    <w:rsid w:val="00AF19AB"/>
    <w:rsid w:val="00B04F65"/>
    <w:rsid w:val="00B57402"/>
    <w:rsid w:val="00B65C61"/>
    <w:rsid w:val="00B7392F"/>
    <w:rsid w:val="00BC2DE8"/>
    <w:rsid w:val="00BD4C06"/>
    <w:rsid w:val="00BE7048"/>
    <w:rsid w:val="00BF06B2"/>
    <w:rsid w:val="00BF4F20"/>
    <w:rsid w:val="00C2227A"/>
    <w:rsid w:val="00C406C6"/>
    <w:rsid w:val="00C97BC2"/>
    <w:rsid w:val="00CA68FC"/>
    <w:rsid w:val="00CE491F"/>
    <w:rsid w:val="00D336D1"/>
    <w:rsid w:val="00D337EB"/>
    <w:rsid w:val="00D40297"/>
    <w:rsid w:val="00D4449E"/>
    <w:rsid w:val="00D515CB"/>
    <w:rsid w:val="00D84609"/>
    <w:rsid w:val="00DC036E"/>
    <w:rsid w:val="00DC4582"/>
    <w:rsid w:val="00DD337F"/>
    <w:rsid w:val="00DE643D"/>
    <w:rsid w:val="00DE72BE"/>
    <w:rsid w:val="00E01202"/>
    <w:rsid w:val="00E042DD"/>
    <w:rsid w:val="00E6324B"/>
    <w:rsid w:val="00E71239"/>
    <w:rsid w:val="00E7543A"/>
    <w:rsid w:val="00EB3430"/>
    <w:rsid w:val="00EB36CD"/>
    <w:rsid w:val="00EB6B02"/>
    <w:rsid w:val="00ED520A"/>
    <w:rsid w:val="00ED5EF9"/>
    <w:rsid w:val="00F26118"/>
    <w:rsid w:val="00F76517"/>
    <w:rsid w:val="00FA3E30"/>
    <w:rsid w:val="00FC26D7"/>
    <w:rsid w:val="00FC6103"/>
    <w:rsid w:val="00FE37EF"/>
    <w:rsid w:val="00FF1E4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F0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31FE"/>
    <w:rPr>
      <w:i/>
      <w:iCs/>
      <w:sz w:val="20"/>
      <w:szCs w:val="20"/>
    </w:rPr>
  </w:style>
  <w:style w:type="paragraph" w:styleId="Heading1">
    <w:name w:val="heading 1"/>
    <w:basedOn w:val="Normal"/>
    <w:next w:val="Normal"/>
    <w:link w:val="Heading1Char"/>
    <w:uiPriority w:val="9"/>
    <w:qFormat/>
    <w:rsid w:val="000831FE"/>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0831FE"/>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0831FE"/>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0831FE"/>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0831FE"/>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0831FE"/>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0831FE"/>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0831FE"/>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0831FE"/>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852"/>
    <w:rPr>
      <w:color w:val="0563C1" w:themeColor="hyperlink"/>
      <w:u w:val="single"/>
    </w:rPr>
  </w:style>
  <w:style w:type="paragraph" w:styleId="ListParagraph">
    <w:name w:val="List Paragraph"/>
    <w:basedOn w:val="Normal"/>
    <w:uiPriority w:val="34"/>
    <w:qFormat/>
    <w:rsid w:val="000831FE"/>
    <w:pPr>
      <w:ind w:left="720"/>
      <w:contextualSpacing/>
    </w:pPr>
  </w:style>
  <w:style w:type="character" w:styleId="Emphasis">
    <w:name w:val="Emphasis"/>
    <w:uiPriority w:val="20"/>
    <w:qFormat/>
    <w:rsid w:val="000831FE"/>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character" w:customStyle="1" w:styleId="apple-converted-space">
    <w:name w:val="apple-converted-space"/>
    <w:basedOn w:val="DefaultParagraphFont"/>
    <w:rsid w:val="000D050D"/>
  </w:style>
  <w:style w:type="paragraph" w:styleId="Header">
    <w:name w:val="header"/>
    <w:basedOn w:val="Normal"/>
    <w:link w:val="HeaderChar"/>
    <w:uiPriority w:val="99"/>
    <w:unhideWhenUsed/>
    <w:rsid w:val="00E6324B"/>
    <w:pPr>
      <w:tabs>
        <w:tab w:val="center" w:pos="4680"/>
        <w:tab w:val="right" w:pos="9360"/>
      </w:tabs>
    </w:pPr>
  </w:style>
  <w:style w:type="character" w:customStyle="1" w:styleId="HeaderChar">
    <w:name w:val="Header Char"/>
    <w:basedOn w:val="DefaultParagraphFont"/>
    <w:link w:val="Header"/>
    <w:uiPriority w:val="99"/>
    <w:rsid w:val="00E6324B"/>
  </w:style>
  <w:style w:type="paragraph" w:styleId="Footer">
    <w:name w:val="footer"/>
    <w:basedOn w:val="Normal"/>
    <w:link w:val="FooterChar"/>
    <w:uiPriority w:val="99"/>
    <w:unhideWhenUsed/>
    <w:rsid w:val="00E6324B"/>
    <w:pPr>
      <w:tabs>
        <w:tab w:val="center" w:pos="4680"/>
        <w:tab w:val="right" w:pos="9360"/>
      </w:tabs>
    </w:pPr>
  </w:style>
  <w:style w:type="character" w:customStyle="1" w:styleId="FooterChar">
    <w:name w:val="Footer Char"/>
    <w:basedOn w:val="DefaultParagraphFont"/>
    <w:link w:val="Footer"/>
    <w:uiPriority w:val="99"/>
    <w:rsid w:val="00E6324B"/>
  </w:style>
  <w:style w:type="paragraph" w:customStyle="1" w:styleId="citation">
    <w:name w:val="citation"/>
    <w:basedOn w:val="Normal"/>
    <w:rsid w:val="00123EF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1C78A8"/>
    <w:rPr>
      <w:color w:val="954F72" w:themeColor="followedHyperlink"/>
      <w:u w:val="single"/>
    </w:rPr>
  </w:style>
  <w:style w:type="paragraph" w:styleId="BalloonText">
    <w:name w:val="Balloon Text"/>
    <w:basedOn w:val="Normal"/>
    <w:link w:val="BalloonTextChar"/>
    <w:uiPriority w:val="99"/>
    <w:semiHidden/>
    <w:unhideWhenUsed/>
    <w:rsid w:val="000E48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8E8"/>
    <w:rPr>
      <w:rFonts w:ascii="Segoe UI" w:hAnsi="Segoe UI" w:cs="Segoe UI"/>
      <w:sz w:val="18"/>
      <w:szCs w:val="18"/>
    </w:rPr>
  </w:style>
  <w:style w:type="paragraph" w:styleId="NoSpacing">
    <w:name w:val="No Spacing"/>
    <w:basedOn w:val="Normal"/>
    <w:link w:val="NoSpacingChar"/>
    <w:uiPriority w:val="1"/>
    <w:qFormat/>
    <w:rsid w:val="000831FE"/>
    <w:pPr>
      <w:spacing w:after="0" w:line="240" w:lineRule="auto"/>
    </w:pPr>
  </w:style>
  <w:style w:type="paragraph" w:styleId="HTMLPreformatted">
    <w:name w:val="HTML Preformatted"/>
    <w:basedOn w:val="Normal"/>
    <w:link w:val="HTMLPreformattedChar"/>
    <w:uiPriority w:val="99"/>
    <w:semiHidden/>
    <w:unhideWhenUsed/>
    <w:rsid w:val="00D4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4449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831FE"/>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0831FE"/>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0831FE"/>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0831FE"/>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0831FE"/>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0831FE"/>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0831FE"/>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0831FE"/>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0831FE"/>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0831FE"/>
    <w:rPr>
      <w:b/>
      <w:bCs/>
      <w:color w:val="C45911" w:themeColor="accent2" w:themeShade="BF"/>
      <w:sz w:val="18"/>
      <w:szCs w:val="18"/>
    </w:rPr>
  </w:style>
  <w:style w:type="paragraph" w:styleId="Title">
    <w:name w:val="Title"/>
    <w:basedOn w:val="Normal"/>
    <w:next w:val="Normal"/>
    <w:link w:val="TitleChar"/>
    <w:uiPriority w:val="10"/>
    <w:qFormat/>
    <w:rsid w:val="000831FE"/>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31FE"/>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0831FE"/>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0831FE"/>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0831FE"/>
    <w:rPr>
      <w:b/>
      <w:bCs/>
      <w:spacing w:val="0"/>
    </w:rPr>
  </w:style>
  <w:style w:type="character" w:customStyle="1" w:styleId="NoSpacingChar">
    <w:name w:val="No Spacing Char"/>
    <w:basedOn w:val="DefaultParagraphFont"/>
    <w:link w:val="NoSpacing"/>
    <w:uiPriority w:val="1"/>
    <w:rsid w:val="000831FE"/>
    <w:rPr>
      <w:i/>
      <w:iCs/>
      <w:sz w:val="20"/>
      <w:szCs w:val="20"/>
    </w:rPr>
  </w:style>
  <w:style w:type="paragraph" w:styleId="Quote">
    <w:name w:val="Quote"/>
    <w:basedOn w:val="Normal"/>
    <w:next w:val="Normal"/>
    <w:link w:val="QuoteChar"/>
    <w:uiPriority w:val="29"/>
    <w:qFormat/>
    <w:rsid w:val="000831FE"/>
    <w:rPr>
      <w:i w:val="0"/>
      <w:iCs w:val="0"/>
      <w:color w:val="C45911" w:themeColor="accent2" w:themeShade="BF"/>
    </w:rPr>
  </w:style>
  <w:style w:type="character" w:customStyle="1" w:styleId="QuoteChar">
    <w:name w:val="Quote Char"/>
    <w:basedOn w:val="DefaultParagraphFont"/>
    <w:link w:val="Quote"/>
    <w:uiPriority w:val="29"/>
    <w:rsid w:val="000831FE"/>
    <w:rPr>
      <w:color w:val="C45911" w:themeColor="accent2" w:themeShade="BF"/>
      <w:sz w:val="20"/>
      <w:szCs w:val="20"/>
    </w:rPr>
  </w:style>
  <w:style w:type="paragraph" w:styleId="IntenseQuote">
    <w:name w:val="Intense Quote"/>
    <w:basedOn w:val="Normal"/>
    <w:next w:val="Normal"/>
    <w:link w:val="IntenseQuoteChar"/>
    <w:uiPriority w:val="30"/>
    <w:qFormat/>
    <w:rsid w:val="000831FE"/>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0831FE"/>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0831FE"/>
    <w:rPr>
      <w:rFonts w:asciiTheme="majorHAnsi" w:eastAsiaTheme="majorEastAsia" w:hAnsiTheme="majorHAnsi" w:cstheme="majorBidi"/>
      <w:i/>
      <w:iCs/>
      <w:color w:val="ED7D31" w:themeColor="accent2"/>
    </w:rPr>
  </w:style>
  <w:style w:type="character" w:styleId="IntenseEmphasis">
    <w:name w:val="Intense Emphasis"/>
    <w:uiPriority w:val="21"/>
    <w:qFormat/>
    <w:rsid w:val="000831FE"/>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0831FE"/>
    <w:rPr>
      <w:i/>
      <w:iCs/>
      <w:smallCaps/>
      <w:color w:val="ED7D31" w:themeColor="accent2"/>
      <w:u w:color="ED7D31" w:themeColor="accent2"/>
    </w:rPr>
  </w:style>
  <w:style w:type="character" w:styleId="IntenseReference">
    <w:name w:val="Intense Reference"/>
    <w:uiPriority w:val="32"/>
    <w:qFormat/>
    <w:rsid w:val="000831FE"/>
    <w:rPr>
      <w:b/>
      <w:bCs/>
      <w:i/>
      <w:iCs/>
      <w:smallCaps/>
      <w:color w:val="ED7D31" w:themeColor="accent2"/>
      <w:u w:color="ED7D31" w:themeColor="accent2"/>
    </w:rPr>
  </w:style>
  <w:style w:type="character" w:styleId="BookTitle">
    <w:name w:val="Book Title"/>
    <w:uiPriority w:val="33"/>
    <w:qFormat/>
    <w:rsid w:val="000831FE"/>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0831FE"/>
    <w:pPr>
      <w:outlineLvl w:val="9"/>
    </w:pPr>
  </w:style>
  <w:style w:type="character" w:styleId="PageNumber">
    <w:name w:val="page number"/>
    <w:basedOn w:val="DefaultParagraphFont"/>
    <w:uiPriority w:val="99"/>
    <w:semiHidden/>
    <w:unhideWhenUsed/>
    <w:rsid w:val="000831FE"/>
  </w:style>
  <w:style w:type="table" w:styleId="GridTable4-Accent1">
    <w:name w:val="Grid Table 4 Accent 1"/>
    <w:basedOn w:val="TableNormal"/>
    <w:uiPriority w:val="49"/>
    <w:rsid w:val="00DC036E"/>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8088">
      <w:bodyDiv w:val="1"/>
      <w:marLeft w:val="0"/>
      <w:marRight w:val="0"/>
      <w:marTop w:val="0"/>
      <w:marBottom w:val="0"/>
      <w:divBdr>
        <w:top w:val="none" w:sz="0" w:space="0" w:color="auto"/>
        <w:left w:val="none" w:sz="0" w:space="0" w:color="auto"/>
        <w:bottom w:val="none" w:sz="0" w:space="0" w:color="auto"/>
        <w:right w:val="none" w:sz="0" w:space="0" w:color="auto"/>
      </w:divBdr>
    </w:div>
    <w:div w:id="72313256">
      <w:bodyDiv w:val="1"/>
      <w:marLeft w:val="0"/>
      <w:marRight w:val="0"/>
      <w:marTop w:val="0"/>
      <w:marBottom w:val="0"/>
      <w:divBdr>
        <w:top w:val="none" w:sz="0" w:space="0" w:color="auto"/>
        <w:left w:val="none" w:sz="0" w:space="0" w:color="auto"/>
        <w:bottom w:val="none" w:sz="0" w:space="0" w:color="auto"/>
        <w:right w:val="none" w:sz="0" w:space="0" w:color="auto"/>
      </w:divBdr>
    </w:div>
    <w:div w:id="326136636">
      <w:bodyDiv w:val="1"/>
      <w:marLeft w:val="0"/>
      <w:marRight w:val="0"/>
      <w:marTop w:val="0"/>
      <w:marBottom w:val="0"/>
      <w:divBdr>
        <w:top w:val="none" w:sz="0" w:space="0" w:color="auto"/>
        <w:left w:val="none" w:sz="0" w:space="0" w:color="auto"/>
        <w:bottom w:val="none" w:sz="0" w:space="0" w:color="auto"/>
        <w:right w:val="none" w:sz="0" w:space="0" w:color="auto"/>
      </w:divBdr>
    </w:div>
    <w:div w:id="585306729">
      <w:bodyDiv w:val="1"/>
      <w:marLeft w:val="0"/>
      <w:marRight w:val="0"/>
      <w:marTop w:val="0"/>
      <w:marBottom w:val="0"/>
      <w:divBdr>
        <w:top w:val="none" w:sz="0" w:space="0" w:color="auto"/>
        <w:left w:val="none" w:sz="0" w:space="0" w:color="auto"/>
        <w:bottom w:val="none" w:sz="0" w:space="0" w:color="auto"/>
        <w:right w:val="none" w:sz="0" w:space="0" w:color="auto"/>
      </w:divBdr>
    </w:div>
    <w:div w:id="791172609">
      <w:bodyDiv w:val="1"/>
      <w:marLeft w:val="0"/>
      <w:marRight w:val="0"/>
      <w:marTop w:val="0"/>
      <w:marBottom w:val="0"/>
      <w:divBdr>
        <w:top w:val="none" w:sz="0" w:space="0" w:color="auto"/>
        <w:left w:val="none" w:sz="0" w:space="0" w:color="auto"/>
        <w:bottom w:val="none" w:sz="0" w:space="0" w:color="auto"/>
        <w:right w:val="none" w:sz="0" w:space="0" w:color="auto"/>
      </w:divBdr>
    </w:div>
    <w:div w:id="915363112">
      <w:bodyDiv w:val="1"/>
      <w:marLeft w:val="0"/>
      <w:marRight w:val="0"/>
      <w:marTop w:val="0"/>
      <w:marBottom w:val="0"/>
      <w:divBdr>
        <w:top w:val="none" w:sz="0" w:space="0" w:color="auto"/>
        <w:left w:val="none" w:sz="0" w:space="0" w:color="auto"/>
        <w:bottom w:val="none" w:sz="0" w:space="0" w:color="auto"/>
        <w:right w:val="none" w:sz="0" w:space="0" w:color="auto"/>
      </w:divBdr>
    </w:div>
    <w:div w:id="929971038">
      <w:bodyDiv w:val="1"/>
      <w:marLeft w:val="0"/>
      <w:marRight w:val="0"/>
      <w:marTop w:val="0"/>
      <w:marBottom w:val="0"/>
      <w:divBdr>
        <w:top w:val="none" w:sz="0" w:space="0" w:color="auto"/>
        <w:left w:val="none" w:sz="0" w:space="0" w:color="auto"/>
        <w:bottom w:val="none" w:sz="0" w:space="0" w:color="auto"/>
        <w:right w:val="none" w:sz="0" w:space="0" w:color="auto"/>
      </w:divBdr>
      <w:divsChild>
        <w:div w:id="153759483">
          <w:marLeft w:val="446"/>
          <w:marRight w:val="0"/>
          <w:marTop w:val="0"/>
          <w:marBottom w:val="0"/>
          <w:divBdr>
            <w:top w:val="none" w:sz="0" w:space="0" w:color="auto"/>
            <w:left w:val="none" w:sz="0" w:space="0" w:color="auto"/>
            <w:bottom w:val="none" w:sz="0" w:space="0" w:color="auto"/>
            <w:right w:val="none" w:sz="0" w:space="0" w:color="auto"/>
          </w:divBdr>
        </w:div>
        <w:div w:id="239367335">
          <w:marLeft w:val="446"/>
          <w:marRight w:val="0"/>
          <w:marTop w:val="0"/>
          <w:marBottom w:val="0"/>
          <w:divBdr>
            <w:top w:val="none" w:sz="0" w:space="0" w:color="auto"/>
            <w:left w:val="none" w:sz="0" w:space="0" w:color="auto"/>
            <w:bottom w:val="none" w:sz="0" w:space="0" w:color="auto"/>
            <w:right w:val="none" w:sz="0" w:space="0" w:color="auto"/>
          </w:divBdr>
        </w:div>
        <w:div w:id="263465633">
          <w:marLeft w:val="1440"/>
          <w:marRight w:val="0"/>
          <w:marTop w:val="0"/>
          <w:marBottom w:val="0"/>
          <w:divBdr>
            <w:top w:val="none" w:sz="0" w:space="0" w:color="auto"/>
            <w:left w:val="none" w:sz="0" w:space="0" w:color="auto"/>
            <w:bottom w:val="none" w:sz="0" w:space="0" w:color="auto"/>
            <w:right w:val="none" w:sz="0" w:space="0" w:color="auto"/>
          </w:divBdr>
        </w:div>
        <w:div w:id="118379557">
          <w:marLeft w:val="446"/>
          <w:marRight w:val="0"/>
          <w:marTop w:val="0"/>
          <w:marBottom w:val="0"/>
          <w:divBdr>
            <w:top w:val="none" w:sz="0" w:space="0" w:color="auto"/>
            <w:left w:val="none" w:sz="0" w:space="0" w:color="auto"/>
            <w:bottom w:val="none" w:sz="0" w:space="0" w:color="auto"/>
            <w:right w:val="none" w:sz="0" w:space="0" w:color="auto"/>
          </w:divBdr>
        </w:div>
        <w:div w:id="491258375">
          <w:marLeft w:val="1440"/>
          <w:marRight w:val="0"/>
          <w:marTop w:val="0"/>
          <w:marBottom w:val="0"/>
          <w:divBdr>
            <w:top w:val="none" w:sz="0" w:space="0" w:color="auto"/>
            <w:left w:val="none" w:sz="0" w:space="0" w:color="auto"/>
            <w:bottom w:val="none" w:sz="0" w:space="0" w:color="auto"/>
            <w:right w:val="none" w:sz="0" w:space="0" w:color="auto"/>
          </w:divBdr>
        </w:div>
        <w:div w:id="1614557580">
          <w:marLeft w:val="446"/>
          <w:marRight w:val="0"/>
          <w:marTop w:val="0"/>
          <w:marBottom w:val="0"/>
          <w:divBdr>
            <w:top w:val="none" w:sz="0" w:space="0" w:color="auto"/>
            <w:left w:val="none" w:sz="0" w:space="0" w:color="auto"/>
            <w:bottom w:val="none" w:sz="0" w:space="0" w:color="auto"/>
            <w:right w:val="none" w:sz="0" w:space="0" w:color="auto"/>
          </w:divBdr>
        </w:div>
        <w:div w:id="895969256">
          <w:marLeft w:val="1440"/>
          <w:marRight w:val="0"/>
          <w:marTop w:val="0"/>
          <w:marBottom w:val="0"/>
          <w:divBdr>
            <w:top w:val="none" w:sz="0" w:space="0" w:color="auto"/>
            <w:left w:val="none" w:sz="0" w:space="0" w:color="auto"/>
            <w:bottom w:val="none" w:sz="0" w:space="0" w:color="auto"/>
            <w:right w:val="none" w:sz="0" w:space="0" w:color="auto"/>
          </w:divBdr>
        </w:div>
        <w:div w:id="186870948">
          <w:marLeft w:val="446"/>
          <w:marRight w:val="0"/>
          <w:marTop w:val="0"/>
          <w:marBottom w:val="0"/>
          <w:divBdr>
            <w:top w:val="none" w:sz="0" w:space="0" w:color="auto"/>
            <w:left w:val="none" w:sz="0" w:space="0" w:color="auto"/>
            <w:bottom w:val="none" w:sz="0" w:space="0" w:color="auto"/>
            <w:right w:val="none" w:sz="0" w:space="0" w:color="auto"/>
          </w:divBdr>
        </w:div>
        <w:div w:id="1662856547">
          <w:marLeft w:val="1440"/>
          <w:marRight w:val="0"/>
          <w:marTop w:val="0"/>
          <w:marBottom w:val="0"/>
          <w:divBdr>
            <w:top w:val="none" w:sz="0" w:space="0" w:color="auto"/>
            <w:left w:val="none" w:sz="0" w:space="0" w:color="auto"/>
            <w:bottom w:val="none" w:sz="0" w:space="0" w:color="auto"/>
            <w:right w:val="none" w:sz="0" w:space="0" w:color="auto"/>
          </w:divBdr>
        </w:div>
      </w:divsChild>
    </w:div>
    <w:div w:id="1205676782">
      <w:bodyDiv w:val="1"/>
      <w:marLeft w:val="0"/>
      <w:marRight w:val="0"/>
      <w:marTop w:val="0"/>
      <w:marBottom w:val="0"/>
      <w:divBdr>
        <w:top w:val="none" w:sz="0" w:space="0" w:color="auto"/>
        <w:left w:val="none" w:sz="0" w:space="0" w:color="auto"/>
        <w:bottom w:val="none" w:sz="0" w:space="0" w:color="auto"/>
        <w:right w:val="none" w:sz="0" w:space="0" w:color="auto"/>
      </w:divBdr>
      <w:divsChild>
        <w:div w:id="271521713">
          <w:marLeft w:val="446"/>
          <w:marRight w:val="0"/>
          <w:marTop w:val="0"/>
          <w:marBottom w:val="0"/>
          <w:divBdr>
            <w:top w:val="none" w:sz="0" w:space="0" w:color="auto"/>
            <w:left w:val="none" w:sz="0" w:space="0" w:color="auto"/>
            <w:bottom w:val="none" w:sz="0" w:space="0" w:color="auto"/>
            <w:right w:val="none" w:sz="0" w:space="0" w:color="auto"/>
          </w:divBdr>
        </w:div>
        <w:div w:id="416829817">
          <w:marLeft w:val="446"/>
          <w:marRight w:val="0"/>
          <w:marTop w:val="0"/>
          <w:marBottom w:val="0"/>
          <w:divBdr>
            <w:top w:val="none" w:sz="0" w:space="0" w:color="auto"/>
            <w:left w:val="none" w:sz="0" w:space="0" w:color="auto"/>
            <w:bottom w:val="none" w:sz="0" w:space="0" w:color="auto"/>
            <w:right w:val="none" w:sz="0" w:space="0" w:color="auto"/>
          </w:divBdr>
        </w:div>
        <w:div w:id="1170563625">
          <w:marLeft w:val="1440"/>
          <w:marRight w:val="0"/>
          <w:marTop w:val="0"/>
          <w:marBottom w:val="0"/>
          <w:divBdr>
            <w:top w:val="none" w:sz="0" w:space="0" w:color="auto"/>
            <w:left w:val="none" w:sz="0" w:space="0" w:color="auto"/>
            <w:bottom w:val="none" w:sz="0" w:space="0" w:color="auto"/>
            <w:right w:val="none" w:sz="0" w:space="0" w:color="auto"/>
          </w:divBdr>
        </w:div>
        <w:div w:id="924343729">
          <w:marLeft w:val="446"/>
          <w:marRight w:val="0"/>
          <w:marTop w:val="0"/>
          <w:marBottom w:val="0"/>
          <w:divBdr>
            <w:top w:val="none" w:sz="0" w:space="0" w:color="auto"/>
            <w:left w:val="none" w:sz="0" w:space="0" w:color="auto"/>
            <w:bottom w:val="none" w:sz="0" w:space="0" w:color="auto"/>
            <w:right w:val="none" w:sz="0" w:space="0" w:color="auto"/>
          </w:divBdr>
        </w:div>
        <w:div w:id="2098550284">
          <w:marLeft w:val="1440"/>
          <w:marRight w:val="0"/>
          <w:marTop w:val="0"/>
          <w:marBottom w:val="0"/>
          <w:divBdr>
            <w:top w:val="none" w:sz="0" w:space="0" w:color="auto"/>
            <w:left w:val="none" w:sz="0" w:space="0" w:color="auto"/>
            <w:bottom w:val="none" w:sz="0" w:space="0" w:color="auto"/>
            <w:right w:val="none" w:sz="0" w:space="0" w:color="auto"/>
          </w:divBdr>
        </w:div>
        <w:div w:id="557791042">
          <w:marLeft w:val="446"/>
          <w:marRight w:val="0"/>
          <w:marTop w:val="0"/>
          <w:marBottom w:val="0"/>
          <w:divBdr>
            <w:top w:val="none" w:sz="0" w:space="0" w:color="auto"/>
            <w:left w:val="none" w:sz="0" w:space="0" w:color="auto"/>
            <w:bottom w:val="none" w:sz="0" w:space="0" w:color="auto"/>
            <w:right w:val="none" w:sz="0" w:space="0" w:color="auto"/>
          </w:divBdr>
        </w:div>
        <w:div w:id="1639870646">
          <w:marLeft w:val="1440"/>
          <w:marRight w:val="0"/>
          <w:marTop w:val="0"/>
          <w:marBottom w:val="0"/>
          <w:divBdr>
            <w:top w:val="none" w:sz="0" w:space="0" w:color="auto"/>
            <w:left w:val="none" w:sz="0" w:space="0" w:color="auto"/>
            <w:bottom w:val="none" w:sz="0" w:space="0" w:color="auto"/>
            <w:right w:val="none" w:sz="0" w:space="0" w:color="auto"/>
          </w:divBdr>
        </w:div>
        <w:div w:id="362098139">
          <w:marLeft w:val="446"/>
          <w:marRight w:val="0"/>
          <w:marTop w:val="0"/>
          <w:marBottom w:val="0"/>
          <w:divBdr>
            <w:top w:val="none" w:sz="0" w:space="0" w:color="auto"/>
            <w:left w:val="none" w:sz="0" w:space="0" w:color="auto"/>
            <w:bottom w:val="none" w:sz="0" w:space="0" w:color="auto"/>
            <w:right w:val="none" w:sz="0" w:space="0" w:color="auto"/>
          </w:divBdr>
        </w:div>
        <w:div w:id="1142113056">
          <w:marLeft w:val="1440"/>
          <w:marRight w:val="0"/>
          <w:marTop w:val="0"/>
          <w:marBottom w:val="0"/>
          <w:divBdr>
            <w:top w:val="none" w:sz="0" w:space="0" w:color="auto"/>
            <w:left w:val="none" w:sz="0" w:space="0" w:color="auto"/>
            <w:bottom w:val="none" w:sz="0" w:space="0" w:color="auto"/>
            <w:right w:val="none" w:sz="0" w:space="0" w:color="auto"/>
          </w:divBdr>
        </w:div>
      </w:divsChild>
    </w:div>
    <w:div w:id="1269435645">
      <w:bodyDiv w:val="1"/>
      <w:marLeft w:val="0"/>
      <w:marRight w:val="0"/>
      <w:marTop w:val="0"/>
      <w:marBottom w:val="0"/>
      <w:divBdr>
        <w:top w:val="none" w:sz="0" w:space="0" w:color="auto"/>
        <w:left w:val="none" w:sz="0" w:space="0" w:color="auto"/>
        <w:bottom w:val="none" w:sz="0" w:space="0" w:color="auto"/>
        <w:right w:val="none" w:sz="0" w:space="0" w:color="auto"/>
      </w:divBdr>
    </w:div>
    <w:div w:id="1282490192">
      <w:bodyDiv w:val="1"/>
      <w:marLeft w:val="0"/>
      <w:marRight w:val="0"/>
      <w:marTop w:val="0"/>
      <w:marBottom w:val="0"/>
      <w:divBdr>
        <w:top w:val="none" w:sz="0" w:space="0" w:color="auto"/>
        <w:left w:val="none" w:sz="0" w:space="0" w:color="auto"/>
        <w:bottom w:val="none" w:sz="0" w:space="0" w:color="auto"/>
        <w:right w:val="none" w:sz="0" w:space="0" w:color="auto"/>
      </w:divBdr>
    </w:div>
    <w:div w:id="1294099051">
      <w:bodyDiv w:val="1"/>
      <w:marLeft w:val="0"/>
      <w:marRight w:val="0"/>
      <w:marTop w:val="0"/>
      <w:marBottom w:val="0"/>
      <w:divBdr>
        <w:top w:val="none" w:sz="0" w:space="0" w:color="auto"/>
        <w:left w:val="none" w:sz="0" w:space="0" w:color="auto"/>
        <w:bottom w:val="none" w:sz="0" w:space="0" w:color="auto"/>
        <w:right w:val="none" w:sz="0" w:space="0" w:color="auto"/>
      </w:divBdr>
    </w:div>
    <w:div w:id="1315141007">
      <w:bodyDiv w:val="1"/>
      <w:marLeft w:val="0"/>
      <w:marRight w:val="0"/>
      <w:marTop w:val="0"/>
      <w:marBottom w:val="0"/>
      <w:divBdr>
        <w:top w:val="none" w:sz="0" w:space="0" w:color="auto"/>
        <w:left w:val="none" w:sz="0" w:space="0" w:color="auto"/>
        <w:bottom w:val="none" w:sz="0" w:space="0" w:color="auto"/>
        <w:right w:val="none" w:sz="0" w:space="0" w:color="auto"/>
      </w:divBdr>
    </w:div>
    <w:div w:id="1638217485">
      <w:bodyDiv w:val="1"/>
      <w:marLeft w:val="0"/>
      <w:marRight w:val="0"/>
      <w:marTop w:val="0"/>
      <w:marBottom w:val="0"/>
      <w:divBdr>
        <w:top w:val="none" w:sz="0" w:space="0" w:color="auto"/>
        <w:left w:val="none" w:sz="0" w:space="0" w:color="auto"/>
        <w:bottom w:val="none" w:sz="0" w:space="0" w:color="auto"/>
        <w:right w:val="none" w:sz="0" w:space="0" w:color="auto"/>
      </w:divBdr>
    </w:div>
    <w:div w:id="1706951679">
      <w:bodyDiv w:val="1"/>
      <w:marLeft w:val="0"/>
      <w:marRight w:val="0"/>
      <w:marTop w:val="0"/>
      <w:marBottom w:val="0"/>
      <w:divBdr>
        <w:top w:val="none" w:sz="0" w:space="0" w:color="auto"/>
        <w:left w:val="none" w:sz="0" w:space="0" w:color="auto"/>
        <w:bottom w:val="none" w:sz="0" w:space="0" w:color="auto"/>
        <w:right w:val="none" w:sz="0" w:space="0" w:color="auto"/>
      </w:divBdr>
    </w:div>
    <w:div w:id="1763337823">
      <w:bodyDiv w:val="1"/>
      <w:marLeft w:val="0"/>
      <w:marRight w:val="0"/>
      <w:marTop w:val="0"/>
      <w:marBottom w:val="0"/>
      <w:divBdr>
        <w:top w:val="none" w:sz="0" w:space="0" w:color="auto"/>
        <w:left w:val="none" w:sz="0" w:space="0" w:color="auto"/>
        <w:bottom w:val="none" w:sz="0" w:space="0" w:color="auto"/>
        <w:right w:val="none" w:sz="0" w:space="0" w:color="auto"/>
      </w:divBdr>
    </w:div>
    <w:div w:id="1909152819">
      <w:bodyDiv w:val="1"/>
      <w:marLeft w:val="0"/>
      <w:marRight w:val="0"/>
      <w:marTop w:val="0"/>
      <w:marBottom w:val="0"/>
      <w:divBdr>
        <w:top w:val="none" w:sz="0" w:space="0" w:color="auto"/>
        <w:left w:val="none" w:sz="0" w:space="0" w:color="auto"/>
        <w:bottom w:val="none" w:sz="0" w:space="0" w:color="auto"/>
        <w:right w:val="none" w:sz="0" w:space="0" w:color="auto"/>
      </w:divBdr>
    </w:div>
    <w:div w:id="2116245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7D24A-99AC-7B43-9461-69BBE472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5497</Words>
  <Characters>31337</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Foster</dc:creator>
  <cp:keywords/>
  <dc:description/>
  <cp:lastModifiedBy>Nelson Foster</cp:lastModifiedBy>
  <cp:revision>4</cp:revision>
  <dcterms:created xsi:type="dcterms:W3CDTF">2017-03-04T23:08:00Z</dcterms:created>
  <dcterms:modified xsi:type="dcterms:W3CDTF">2017-03-06T23:27:00Z</dcterms:modified>
</cp:coreProperties>
</file>